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7C3A23F"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has been </w:t>
      </w:r>
      <w:r w:rsidR="000E3B1A">
        <w:rPr>
          <w:rFonts w:cstheme="minorHAnsi"/>
          <w:bCs/>
        </w:rPr>
        <w:t>suggested</w:t>
      </w:r>
      <w:r w:rsidR="005C16A5">
        <w:rPr>
          <w:rFonts w:cstheme="minorHAnsi"/>
          <w:bCs/>
        </w:rPr>
        <w:t xml:space="preserve">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poorly understood.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w:t>
      </w:r>
      <w:proofErr w:type="spellStart"/>
      <w:r w:rsidR="000512E1">
        <w:t>typhoidal</w:t>
      </w:r>
      <w:proofErr w:type="spellEnd"/>
      <w:r w:rsidR="000512E1">
        <w:t xml:space="preserve"> salmonellosis</w:t>
      </w:r>
      <w:r w:rsidR="005C16A5">
        <w:t xml:space="preserve"> in humans</w:t>
      </w:r>
      <w:r w:rsidR="00001E08">
        <w:t xml:space="preserve">. </w:t>
      </w:r>
    </w:p>
    <w:p w14:paraId="62100CD7" w14:textId="77777777" w:rsidR="00001E08" w:rsidRDefault="00001E08" w:rsidP="00001E08">
      <w:pPr>
        <w:pStyle w:val="NoSpacing"/>
        <w:spacing w:line="360" w:lineRule="auto"/>
        <w:jc w:val="both"/>
      </w:pPr>
    </w:p>
    <w:p w14:paraId="30F350B2" w14:textId="28A88D76" w:rsidR="004E423A" w:rsidRDefault="002A3C83" w:rsidP="00001E08">
      <w:pPr>
        <w:pStyle w:val="NoSpacing"/>
        <w:spacing w:line="360" w:lineRule="auto"/>
        <w:jc w:val="both"/>
        <w:rPr>
          <w:rFonts w:cstheme="minorHAnsi"/>
          <w:bCs/>
        </w:rPr>
      </w:pPr>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are observed,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7CAFE020"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ivestock antibiotic usage has been identified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r>
      <w:r w:rsidR="00775151" w:rsidRPr="0098412A">
        <w:rPr>
          <w:bCs/>
        </w:rPr>
        <w:fldChar w:fldCharType="separate"/>
      </w:r>
      <w:r w:rsidR="005D2ABA" w:rsidRPr="0098412A">
        <w:rPr>
          <w:bCs/>
          <w:noProof/>
        </w:rPr>
        <w:t>(1)</w:t>
      </w:r>
      <w:r w:rsidR="00775151" w:rsidRPr="0098412A">
        <w:rPr>
          <w:bCs/>
        </w:rPr>
        <w:fldChar w:fldCharType="end"/>
      </w:r>
      <w:r w:rsidRPr="0098412A">
        <w:t>. 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r w:rsidR="00775151">
        <w:t>.</w:t>
      </w:r>
    </w:p>
    <w:p w14:paraId="42A3DAE3" w14:textId="77777777" w:rsidR="008D5DB0" w:rsidRDefault="008D5DB0" w:rsidP="008D5DB0">
      <w:pPr>
        <w:pStyle w:val="NoSpacing"/>
        <w:spacing w:line="360" w:lineRule="auto"/>
        <w:jc w:val="both"/>
      </w:pPr>
    </w:p>
    <w:p w14:paraId="231119BF" w14:textId="2D35E20A"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r w:rsidRPr="0098412A">
        <w:t xml:space="preserve">. </w:t>
      </w:r>
      <w:r w:rsidR="007108C4">
        <w:t>However, t</w:t>
      </w:r>
      <w:r w:rsidRPr="0098412A">
        <w:t>ransient increases in the carriage of other resistant pathogens, increases in livestock carriage of foodborne pathogens and increases in therapeutic livestock antibiotic usage following antibiotic curtailment</w:t>
      </w:r>
      <w:r w:rsidR="00CD09DF" w:rsidRPr="0098412A">
        <w:t xml:space="preserve"> </w:t>
      </w:r>
      <w:r w:rsidR="00726EDB">
        <w:t>have</w:t>
      </w:r>
      <w:r w:rsidR="007108C4">
        <w:t xml:space="preserve"> also</w:t>
      </w:r>
      <w:r w:rsidR="00726EDB">
        <w:t xml:space="preserve"> </w:t>
      </w:r>
      <w:r w:rsidR="0084700F" w:rsidRPr="0098412A">
        <w:t xml:space="preserve">been </w:t>
      </w:r>
      <w:r w:rsidR="00427D75">
        <w:t>suggested</w:t>
      </w:r>
      <w:r w:rsidR="0084700F" w:rsidRPr="0098412A">
        <w:t xml:space="preserve"> in AMR literature </w:t>
      </w:r>
      <w:r w:rsidR="00775151" w:rsidRPr="0098412A">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 </w:instrText>
      </w:r>
      <w:r w:rsidR="00425206">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EN.CITE.DATA </w:instrText>
      </w:r>
      <w:r w:rsidR="00425206">
        <w:fldChar w:fldCharType="end"/>
      </w:r>
      <w:r w:rsidR="00775151" w:rsidRPr="0098412A">
        <w:fldChar w:fldCharType="separate"/>
      </w:r>
      <w:r w:rsidR="00425206">
        <w:rPr>
          <w:noProof/>
        </w:rPr>
        <w:t>(6-8)</w:t>
      </w:r>
      <w:r w:rsidR="00775151" w:rsidRPr="0098412A">
        <w:fldChar w:fldCharType="end"/>
      </w:r>
      <w:r w:rsidRPr="0098412A">
        <w:t>. These negative</w:t>
      </w:r>
      <w:r w:rsidRPr="00F2302A">
        <w:t xml:space="preser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p>
    <w:p w14:paraId="621581B6" w14:textId="77777777" w:rsidR="008D5DB0" w:rsidRDefault="008D5DB0" w:rsidP="008D5DB0">
      <w:pPr>
        <w:pStyle w:val="NoSpacing"/>
        <w:spacing w:line="360" w:lineRule="auto"/>
        <w:jc w:val="both"/>
      </w:pPr>
    </w:p>
    <w:p w14:paraId="6E1E0E56" w14:textId="00E60D16" w:rsidR="008D5DB0" w:rsidRDefault="008D5DB0" w:rsidP="008D5DB0">
      <w:pPr>
        <w:pStyle w:val="NoSpacing"/>
        <w:spacing w:line="360" w:lineRule="auto"/>
        <w:jc w:val="both"/>
      </w:pPr>
      <w:r>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w:t>
      </w:r>
      <w:r>
        <w:lastRenderedPageBreak/>
        <w:t>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human foodborne disease 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0472A30C" w:rsidR="005D2ABA" w:rsidRDefault="005D2ABA" w:rsidP="008D5DB0">
      <w:pPr>
        <w:pStyle w:val="NoSpacing"/>
        <w:spacing w:line="360" w:lineRule="auto"/>
        <w:jc w:val="both"/>
      </w:pPr>
    </w:p>
    <w:p w14:paraId="3CE5B590" w14:textId="77777777" w:rsidR="000512E1" w:rsidRDefault="000512E1"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16B5969E"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r w:rsidRPr="00597CAA">
        <w:rPr>
          <w:noProof/>
          <w:lang w:eastAsia="en-GB"/>
        </w:rPr>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6"/>
                    <a:stretch>
                      <a:fillRect/>
                    </a:stretch>
                  </pic:blipFill>
                  <pic:spPr>
                    <a:xfrm>
                      <a:off x="0" y="0"/>
                      <a:ext cx="5731510" cy="4833620"/>
                    </a:xfrm>
                    <a:prstGeom prst="rect">
                      <a:avLst/>
                    </a:prstGeom>
                  </pic:spPr>
                </pic:pic>
              </a:graphicData>
            </a:graphic>
          </wp:inline>
        </w:drawing>
      </w:r>
    </w:p>
    <w:p w14:paraId="21C9228F" w14:textId="6B1F0C50"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Model equations and parameters can be found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r w:rsidR="00C95575">
        <w:rPr>
          <w:rFonts w:eastAsiaTheme="minorEastAsia"/>
          <w:iCs/>
        </w:rPr>
        <w:t xml:space="preserve"> </w:t>
      </w:r>
      <w:r w:rsidR="00210325">
        <w:rPr>
          <w:rFonts w:eastAsiaTheme="minorEastAsia"/>
          <w:iCs/>
        </w:rPr>
        <w:t xml:space="preserve">This background transmission rate </w:t>
      </w:r>
      <w:r w:rsidR="00FF4650">
        <w:rPr>
          <w:rFonts w:eastAsiaTheme="minorEastAsia"/>
          <w:iCs/>
        </w:rPr>
        <w:t xml:space="preserve">was scaled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was chosen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4200948" w:rsidR="00B104B4" w:rsidRDefault="000E3B1A" w:rsidP="00B104B4">
      <w:pPr>
        <w:pStyle w:val="NoSpacing"/>
        <w:spacing w:line="360" w:lineRule="auto"/>
        <w:jc w:val="both"/>
        <w:rPr>
          <w:rFonts w:cstheme="minorHAnsi"/>
        </w:rPr>
      </w:pPr>
      <w:r>
        <w:rPr>
          <w:rFonts w:cstheme="minorHAnsi"/>
        </w:rPr>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r>
        <w:rPr>
          <w:rFonts w:cstheme="minorHAnsi"/>
        </w:rPr>
        <w:t xml:space="preserve">was used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r>
        <w:rPr>
          <w:rFonts w:cstheme="minorHAnsi"/>
        </w:rPr>
        <w:t xml:space="preserve">was modelled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r>
        <w:rPr>
          <w:rFonts w:cstheme="minorHAnsi"/>
        </w:rPr>
        <w:t>was used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3EAEF35A"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w:t>
      </w:r>
      <w:r w:rsidR="00210325">
        <w:rPr>
          <w:rFonts w:eastAsiaTheme="minorEastAsia" w:cstheme="minorHAnsi"/>
          <w:iCs/>
        </w:rPr>
        <w:lastRenderedPageBreak/>
        <w:t>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proofErr w:type="spellStart"/>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proofErr w:type="spellEnd"/>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was calculated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 </w:t>
      </w:r>
      <w:r w:rsidR="0019711E">
        <w:rPr>
          <w:rFonts w:eastAsiaTheme="minorEastAsia" w:cstheme="minorHAnsi"/>
          <w:iCs/>
        </w:rPr>
        <w:t xml:space="preserve">This is 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1F772CED"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proofErr w:type="gramStart"/>
      <w:r w:rsidR="009750B1">
        <w:rPr>
          <w:rFonts w:cstheme="minorHAnsi"/>
        </w:rPr>
        <w:t>,</w:t>
      </w:r>
      <w:r w:rsidR="00491943">
        <w:rPr>
          <w:rFonts w:cstheme="minorHAnsi"/>
        </w:rPr>
        <w:t xml:space="preserve"> </w:t>
      </w:r>
      <w:proofErr w:type="gramEnd"/>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7035765F" w:rsidR="00FD79ED" w:rsidRDefault="000D2A47" w:rsidP="002D2392">
      <w:pPr>
        <w:pStyle w:val="NoSpacing"/>
        <w:spacing w:line="360" w:lineRule="auto"/>
        <w:jc w:val="both"/>
        <w:rPr>
          <w:rFonts w:cstheme="minorHAnsi"/>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proofErr w:type="spellStart"/>
      <w:r w:rsidR="00491943" w:rsidRPr="002671DD">
        <w:rPr>
          <w:rFonts w:eastAsiaTheme="minorEastAsia" w:cstheme="minorHAnsi"/>
          <w:iCs/>
          <w:vertAlign w:val="subscript"/>
        </w:rPr>
        <w:t>RHProp</w:t>
      </w:r>
      <w:proofErr w:type="spellEnd"/>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As a key part of our model is to assess dynamics following a withdrawal in livestock antibiotic usage, it is critical that the model is able to reproduce the relationship between livestock antibiotic usage and resistance. Therefore, this livestock portion of the model</w:t>
      </w:r>
      <w:r w:rsidR="000E3B1A">
        <w:rPr>
          <w:rFonts w:cstheme="minorHAnsi"/>
        </w:rPr>
        <w:t xml:space="preserve"> was fitted</w:t>
      </w:r>
      <w:r w:rsidR="00FD79ED">
        <w:rPr>
          <w:rFonts w:cstheme="minorHAnsi"/>
        </w:rPr>
        <w:t xml:space="preserve"> to this relationship between usage and resistance using surveillance data. </w:t>
      </w:r>
      <w:r w:rsidR="008321D5">
        <w:rPr>
          <w:rFonts w:cstheme="minorHAnsi"/>
        </w:rPr>
        <w:t>R</w:t>
      </w:r>
      <w:r w:rsidR="008321D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was obtained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is found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w:t>
      </w:r>
      <w:r w:rsidR="008321D5">
        <w:rPr>
          <w:rFonts w:cstheme="minorHAnsi"/>
        </w:rPr>
        <w:lastRenderedPageBreak/>
        <w:t xml:space="preserve">of this can be found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to be a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were chosen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non-</w:t>
      </w:r>
      <w:proofErr w:type="spellStart"/>
      <w:r w:rsidR="005F6DA6">
        <w:rPr>
          <w:rFonts w:cstheme="minorHAnsi"/>
        </w:rPr>
        <w:t>typhoidal</w:t>
      </w:r>
      <w:proofErr w:type="spellEnd"/>
      <w:r w:rsidR="005F6DA6">
        <w:rPr>
          <w:rFonts w:cstheme="minorHAnsi"/>
        </w:rPr>
        <w:t xml:space="preserve">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non-</w:t>
      </w:r>
      <w:proofErr w:type="spellStart"/>
      <w:r w:rsidR="002D2392">
        <w:rPr>
          <w:rFonts w:cstheme="minorHAnsi"/>
        </w:rPr>
        <w:t>typhoidal</w:t>
      </w:r>
      <w:proofErr w:type="spellEnd"/>
      <w:r w:rsidR="002D2392">
        <w:rPr>
          <w:rFonts w:cstheme="minorHAnsi"/>
        </w:rPr>
        <w:t xml:space="preserve">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61FC943B" w:rsidR="008B1C3F" w:rsidRDefault="00395FA4" w:rsidP="008D5DB0">
      <w:pPr>
        <w:pStyle w:val="NoSpacing"/>
        <w:spacing w:line="360" w:lineRule="auto"/>
        <w:jc w:val="both"/>
      </w:pPr>
      <w:r>
        <w:t>These four case studies were chosen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43BB7F70"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were used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w:t>
      </w:r>
      <w:proofErr w:type="gramStart"/>
      <w:r w:rsidR="00F115B2">
        <w:rPr>
          <w:rFonts w:cstheme="minorHAnsi"/>
        </w:rPr>
        <w:t>between 2014-2018</w:t>
      </w:r>
      <w:r w:rsidR="00BD4004">
        <w:rPr>
          <w:rFonts w:cstheme="minorHAnsi"/>
        </w:rPr>
        <w:t xml:space="preserve"> for each respective livestock species</w:t>
      </w:r>
      <w:proofErr w:type="gramEnd"/>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w:t>
      </w:r>
      <w:r w:rsidR="0092729E" w:rsidRPr="00DB62FF">
        <w:rPr>
          <w:rFonts w:cstheme="minorHAnsi"/>
        </w:rPr>
        <w:lastRenderedPageBreak/>
        <w:t xml:space="preserve">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the majority of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4CC344E0" w:rsidR="00BA0A5B" w:rsidRDefault="00F74B7C" w:rsidP="00BA0A5B">
      <w:pPr>
        <w:pStyle w:val="NoSpacing"/>
        <w:spacing w:line="360" w:lineRule="auto"/>
        <w:jc w:val="both"/>
        <w:rPr>
          <w:rFonts w:cstheme="minorHAnsi"/>
        </w:rPr>
      </w:pPr>
      <w:r>
        <w:rPr>
          <w:rFonts w:cstheme="minorHAnsi"/>
        </w:rPr>
        <w:t>A</w:t>
      </w:r>
      <w:r w:rsidR="00EE18B7">
        <w:rPr>
          <w:rFonts w:cstheme="minorHAnsi"/>
        </w:rPr>
        <w:t xml:space="preserve"> simulated dataset for each case study was generated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 xml:space="preserve">proportion of resistant human salmonellosis specific for each case study. </w:t>
      </w:r>
      <w:r w:rsidR="00AE63BE">
        <w:rPr>
          <w:rFonts w:cstheme="minorHAnsi"/>
        </w:rPr>
        <w:t>The b</w:t>
      </w:r>
      <w:r w:rsidR="00EB5AE0">
        <w:rPr>
          <w:rFonts w:cstheme="minorHAnsi"/>
        </w:rPr>
        <w:t xml:space="preserve">aseline antibiotic usage for each case study was considered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1) 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42076667"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was used</w:t>
      </w:r>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proofErr w:type="gramStart"/>
      <w:r w:rsidRPr="00D67AE7">
        <w:rPr>
          <w:rFonts w:cstheme="minorHAnsi"/>
        </w:rPr>
        <w:t>β</w:t>
      </w:r>
      <w:r w:rsidRPr="00D67AE7">
        <w:rPr>
          <w:rFonts w:cstheme="minorHAnsi"/>
          <w:vertAlign w:val="subscript"/>
        </w:rPr>
        <w:t>HH</w:t>
      </w:r>
      <w:proofErr w:type="gramEnd"/>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can be found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NoSpacing"/>
        <w:spacing w:line="360" w:lineRule="auto"/>
        <w:jc w:val="both"/>
      </w:pPr>
      <w:r>
        <w:rPr>
          <w:rFonts w:cstheme="minorHAnsi"/>
        </w:rPr>
        <w:lastRenderedPageBreak/>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r>
        <w:rPr>
          <w:rFonts w:cstheme="minorHAnsi"/>
        </w:rPr>
        <w:t>can be found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6D09D055"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3FF6FB48" w:rsidR="008D5DB0" w:rsidRDefault="008D5DB0" w:rsidP="008D5DB0">
      <w:pPr>
        <w:pStyle w:val="NoSpacing"/>
        <w:spacing w:line="360" w:lineRule="auto"/>
        <w:jc w:val="both"/>
        <w:rPr>
          <w:rFonts w:cstheme="minorHAnsi"/>
        </w:rPr>
      </w:pPr>
      <w:bookmarkStart w:id="2"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r w:rsidRPr="009A7AF0">
        <w:t xml:space="preserve">The FAST approach was also used to identify the sensitivity of the model system to two intervention related outcome measures: 1) </w:t>
      </w:r>
      <w:bookmarkStart w:id="3"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3"/>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467340D2" w14:textId="77777777" w:rsidR="00685DA3" w:rsidRDefault="00685DA3"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2"/>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lastRenderedPageBreak/>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was plotted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proofErr w:type="spellStart"/>
      <w:r w:rsidR="00B23C09" w:rsidRPr="003C4859">
        <w:rPr>
          <w:rFonts w:cstheme="minorHAnsi"/>
          <w:vertAlign w:val="subscript"/>
        </w:rPr>
        <w:t>RHProp</w:t>
      </w:r>
      <w:proofErr w:type="spellEnd"/>
      <w:r w:rsidR="002A5D71" w:rsidRPr="003C4859">
        <w:rPr>
          <w:rFonts w:cstheme="minorHAnsi"/>
        </w:rPr>
        <w:t xml:space="preserve"> decreasing to 0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clusion of the ζ parameter was shown to provide a better fit to the model compared to a null model with ζ = 0</w:t>
      </w:r>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can be found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lang w:eastAsia="en-GB"/>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B) 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 xml:space="preserve">-resistance in fattening pigs.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NoSpacing"/>
        <w:spacing w:line="360" w:lineRule="auto"/>
        <w:jc w:val="both"/>
        <w:rPr>
          <w:rFonts w:cstheme="minorHAnsi"/>
        </w:rPr>
      </w:pPr>
      <w:r>
        <w:rPr>
          <w:rFonts w:cstheme="minorHAnsi"/>
        </w:rPr>
        <w:lastRenderedPageBreak/>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proofErr w:type="spellStart"/>
      <w:r w:rsidR="000D0F05" w:rsidRPr="00D67AE7">
        <w:rPr>
          <w:rFonts w:cstheme="minorHAnsi"/>
          <w:vertAlign w:val="subscript"/>
        </w:rPr>
        <w:t>RH</w:t>
      </w:r>
      <w:r w:rsidR="0018541F" w:rsidRPr="00D67AE7">
        <w:rPr>
          <w:rFonts w:cstheme="minorHAnsi"/>
          <w:vertAlign w:val="subscript"/>
        </w:rPr>
        <w:t>Prop</w:t>
      </w:r>
      <w:proofErr w:type="spellEnd"/>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7A0EC65A"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proofErr w:type="spellStart"/>
      <w:r w:rsidRPr="002343AD">
        <w:rPr>
          <w:rFonts w:cstheme="minorHAnsi"/>
          <w:vertAlign w:val="subscript"/>
        </w:rPr>
        <w:t>RHProp</w:t>
      </w:r>
      <w:proofErr w:type="spellEnd"/>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being observed, with small decreases in overall human foodborne disease and increases in the proportion of resistant infection.</w:t>
      </w:r>
      <w:r w:rsidR="00E85246">
        <w:rPr>
          <w:rFonts w:cstheme="minorHAnsi"/>
        </w:rPr>
        <w:t xml:space="preserve"> </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eastAsia="en-GB"/>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proofErr w:type="spellStart"/>
      <w:r w:rsidR="00262AFB" w:rsidRPr="00AE63BE">
        <w:rPr>
          <w:rFonts w:cstheme="minorHAnsi"/>
          <w:b/>
          <w:vertAlign w:val="subscript"/>
        </w:rPr>
        <w:t>RH</w:t>
      </w:r>
      <w:r w:rsidR="0018541F" w:rsidRPr="00AE63BE">
        <w:rPr>
          <w:rFonts w:cstheme="minorHAnsi"/>
          <w:b/>
          <w:vertAlign w:val="subscript"/>
        </w:rPr>
        <w:t>Prop</w:t>
      </w:r>
      <w:proofErr w:type="spellEnd"/>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proofErr w:type="spellStart"/>
      <w:r w:rsidR="00262AFB" w:rsidRPr="002C7734">
        <w:rPr>
          <w:rFonts w:cstheme="minorHAnsi"/>
          <w:vertAlign w:val="subscript"/>
        </w:rPr>
        <w:t>RH</w:t>
      </w:r>
      <w:r w:rsidR="0018541F">
        <w:rPr>
          <w:rFonts w:cstheme="minorHAnsi"/>
          <w:vertAlign w:val="subscript"/>
        </w:rPr>
        <w:t>Prop</w:t>
      </w:r>
      <w:proofErr w:type="spellEnd"/>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049BC1FC" w:rsidR="006553BB" w:rsidRDefault="00E32F26" w:rsidP="008D5DB0">
      <w:pPr>
        <w:pStyle w:val="NoSpacing"/>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was allowed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can be interpreted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r>
        <w:rPr>
          <w:rFonts w:cstheme="minorHAnsi"/>
        </w:rPr>
        <w:lastRenderedPageBreak/>
        <w:t>Transmission related fitness costs associated with antibiotic-resistance (α),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r w:rsidR="00CC7C17" w:rsidRPr="00D67AE7">
        <w:rPr>
          <w:rFonts w:cstheme="minorHAnsi"/>
        </w:rPr>
        <w:t>efficacy of antibiotic-mediated livestock recovery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4"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w:t>
      </w:r>
      <w:proofErr w:type="spellStart"/>
      <w:r w:rsidRPr="00D67AE7">
        <w:rPr>
          <w:rFonts w:cstheme="minorHAnsi"/>
          <w:b/>
        </w:rPr>
        <w:t>senstivity</w:t>
      </w:r>
      <w:proofErr w:type="spellEnd"/>
      <w:r w:rsidRPr="00D67AE7">
        <w:rPr>
          <w:rFonts w:cstheme="minorHAnsi"/>
          <w:b/>
        </w:rPr>
        <w:t xml:space="preserve">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4"/>
    <w:p w14:paraId="3B73F64F" w14:textId="6A2B1605" w:rsidR="005A4D68" w:rsidRDefault="008D5DB0" w:rsidP="008D5DB0">
      <w:pPr>
        <w:pStyle w:val="NoSpacing"/>
        <w:spacing w:line="360" w:lineRule="auto"/>
        <w:jc w:val="both"/>
        <w:rPr>
          <w:rFonts w:cstheme="minorHAnsi"/>
        </w:rPr>
      </w:pPr>
      <w:r w:rsidRPr="00D67AE7">
        <w:rPr>
          <w:rFonts w:cstheme="minorHAnsi"/>
        </w:rPr>
        <w:lastRenderedPageBreak/>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was identified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305A8B92" w:rsidR="008D5DB0" w:rsidRPr="003C4859" w:rsidRDefault="00E32F26" w:rsidP="008D5DB0">
      <w:pPr>
        <w:pStyle w:val="NoSpacing"/>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r>
        <w:rPr>
          <w:rFonts w:cstheme="minorHAnsi"/>
        </w:rPr>
        <w:t xml:space="preserve">was identified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5039E2F3"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above what is currently obse</w:t>
      </w:r>
      <w:r w:rsidR="00175239" w:rsidRPr="003C4859">
        <w:rPr>
          <w:rFonts w:cstheme="minorHAnsi"/>
        </w:rPr>
        <w:t>rved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Note the asymmetrical %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lastRenderedPageBreak/>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r>
        <w:rPr>
          <w:rFonts w:cstheme="minorHAnsi"/>
          <w:b/>
          <w:u w:val="single"/>
        </w:rPr>
        <w:lastRenderedPageBreak/>
        <w:t>DISCUSSION</w:t>
      </w:r>
    </w:p>
    <w:p w14:paraId="1D8CEE2C" w14:textId="77777777" w:rsidR="004D647C" w:rsidRPr="00D67AE7" w:rsidRDefault="004D647C" w:rsidP="008D5DB0">
      <w:pPr>
        <w:pStyle w:val="NoSpacing"/>
        <w:spacing w:line="360" w:lineRule="auto"/>
        <w:jc w:val="both"/>
        <w:rPr>
          <w:rFonts w:cstheme="minorHAnsi"/>
        </w:rPr>
      </w:pPr>
    </w:p>
    <w:p w14:paraId="00F6FEE1" w14:textId="134C54AB" w:rsidR="004F16D6" w:rsidRDefault="00D96CB1" w:rsidP="008D5DB0">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was used to identify </w:t>
      </w:r>
      <w:r w:rsidRPr="00B87C52">
        <w:rPr>
          <w:rFonts w:cstheme="minorHAnsi"/>
        </w:rPr>
        <w:t xml:space="preserve">increases in </w:t>
      </w:r>
      <w:r w:rsidR="006849B8">
        <w:rPr>
          <w:rFonts w:cstheme="minorHAnsi"/>
        </w:rPr>
        <w:t xml:space="preserve">the daily incidence of </w:t>
      </w:r>
      <w:r w:rsidR="003C0C75">
        <w:rPr>
          <w:rFonts w:cstheme="minorHAnsi"/>
        </w:rPr>
        <w:t>non-</w:t>
      </w:r>
      <w:proofErr w:type="spellStart"/>
      <w:r w:rsidRPr="00B87C52">
        <w:rPr>
          <w:rFonts w:cstheme="minorHAnsi"/>
        </w:rPr>
        <w:t>typhoidal</w:t>
      </w:r>
      <w:proofErr w:type="spellEnd"/>
      <w:r w:rsidRPr="00B87C52">
        <w:rPr>
          <w:rFonts w:cstheme="minorHAnsi"/>
        </w:rPr>
        <w:t xml:space="preserve">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decreases 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his was explored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r w:rsidR="00E85246">
        <w:rPr>
          <w:rFonts w:cstheme="minorHAnsi"/>
        </w:rPr>
        <w:t>were found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w:t>
      </w:r>
      <w:ins w:id="5" w:author="VAN BUNNIK Bram" w:date="2021-11-23T14:51:00Z">
        <w:r w:rsidR="00CB13B3">
          <w:rPr>
            <w:rFonts w:cstheme="minorHAnsi"/>
          </w:rPr>
          <w:t>decreasing</w:t>
        </w:r>
      </w:ins>
      <w:commentRangeStart w:id="6"/>
      <w:del w:id="7" w:author="VAN BUNNIK Bram" w:date="2021-11-23T14:51:00Z">
        <w:r w:rsidR="00773207" w:rsidDel="00CB13B3">
          <w:rPr>
            <w:rFonts w:cstheme="minorHAnsi"/>
          </w:rPr>
          <w:delText xml:space="preserve">interventions targeting </w:delText>
        </w:r>
        <w:r w:rsidR="002E0AEC" w:rsidDel="00CB13B3">
          <w:rPr>
            <w:rFonts w:cstheme="minorHAnsi"/>
          </w:rPr>
          <w:delText>the</w:delText>
        </w:r>
      </w:del>
      <w:r w:rsidR="002E0AEC">
        <w:rPr>
          <w:rFonts w:cstheme="minorHAnsi"/>
        </w:rPr>
        <w:t xml:space="preserve"> </w:t>
      </w:r>
      <w:r w:rsidR="00773207">
        <w:rPr>
          <w:rFonts w:cstheme="minorHAnsi"/>
        </w:rPr>
        <w:t>animal-to-human transmission</w:t>
      </w:r>
      <w:r w:rsidR="002E0AEC">
        <w:rPr>
          <w:rFonts w:cstheme="minorHAnsi"/>
        </w:rPr>
        <w:t xml:space="preserve"> </w:t>
      </w:r>
      <w:del w:id="8" w:author="VAN BUNNIK Bram" w:date="2021-11-23T14:51:00Z">
        <w:r w:rsidR="002E0AEC" w:rsidDel="00CB13B3">
          <w:rPr>
            <w:rFonts w:cstheme="minorHAnsi"/>
          </w:rPr>
          <w:delText xml:space="preserve">route </w:delText>
        </w:r>
      </w:del>
      <w:r w:rsidR="002E0AEC">
        <w:rPr>
          <w:rFonts w:cstheme="minorHAnsi"/>
        </w:rPr>
        <w:t>(β</w:t>
      </w:r>
      <w:r w:rsidR="002E0AEC" w:rsidRPr="002E0AEC">
        <w:rPr>
          <w:rFonts w:cstheme="minorHAnsi"/>
          <w:vertAlign w:val="subscript"/>
        </w:rPr>
        <w:t>HA</w:t>
      </w:r>
      <w:r w:rsidR="00DC184E">
        <w:rPr>
          <w:rFonts w:cstheme="minorHAnsi"/>
        </w:rPr>
        <w:t>) w</w:t>
      </w:r>
      <w:ins w:id="9" w:author="VAN BUNNIK Bram" w:date="2021-11-23T14:51:00Z">
        <w:r w:rsidR="00CB13B3">
          <w:rPr>
            <w:rFonts w:cstheme="minorHAnsi"/>
          </w:rPr>
          <w:t>as</w:t>
        </w:r>
      </w:ins>
      <w:del w:id="10" w:author="VAN BUNNIK Bram" w:date="2021-11-23T14:51:00Z">
        <w:r w:rsidR="00DC184E" w:rsidDel="00CB13B3">
          <w:rPr>
            <w:rFonts w:cstheme="minorHAnsi"/>
          </w:rPr>
          <w:delText>ere</w:delText>
        </w:r>
      </w:del>
      <w:r w:rsidR="00773207">
        <w:rPr>
          <w:rFonts w:cstheme="minorHAnsi"/>
        </w:rPr>
        <w:t xml:space="preserve"> found</w:t>
      </w:r>
      <w:commentRangeEnd w:id="6"/>
      <w:r w:rsidR="00CB13B3">
        <w:rPr>
          <w:rStyle w:val="CommentReference"/>
        </w:rPr>
        <w:commentReference w:id="6"/>
      </w:r>
      <w:r w:rsidR="00773207">
        <w:rPr>
          <w:rFonts w:cstheme="minorHAnsi"/>
        </w:rPr>
        <w:t xml:space="preserve"> to effectively mitigate increases in the daily incidence of human salmonellosis following livestock antibiotic-curtailment.</w:t>
      </w:r>
      <w:ins w:id="11" w:author="VAN BUNNIK Bram" w:date="2021-11-23T14:51:00Z">
        <w:r w:rsidR="00CB13B3">
          <w:rPr>
            <w:rFonts w:cstheme="minorHAnsi"/>
          </w:rPr>
          <w:t xml:space="preserve"> Decreases in </w:t>
        </w:r>
        <w:proofErr w:type="spellStart"/>
        <w:r w:rsidR="00CB13B3">
          <w:rPr>
            <w:rFonts w:cstheme="minorHAnsi"/>
          </w:rPr>
          <w:t>beta</w:t>
        </w:r>
      </w:ins>
      <w:ins w:id="12" w:author="VAN BUNNIK Bram" w:date="2021-11-23T14:52:00Z">
        <w:r w:rsidR="00CB13B3">
          <w:rPr>
            <w:rFonts w:cstheme="minorHAnsi"/>
          </w:rPr>
          <w:t>_HH</w:t>
        </w:r>
        <w:proofErr w:type="spellEnd"/>
        <w:r w:rsidR="00CB13B3">
          <w:rPr>
            <w:rFonts w:cstheme="minorHAnsi"/>
          </w:rPr>
          <w:t xml:space="preserve"> could possibly be accomplished by …..</w:t>
        </w:r>
      </w:ins>
      <w:r w:rsidR="00773207">
        <w:rPr>
          <w:rFonts w:cstheme="minorHAnsi"/>
        </w:rPr>
        <w:t xml:space="preserve"> </w:t>
      </w:r>
    </w:p>
    <w:p w14:paraId="0A22CC66" w14:textId="77E17032" w:rsidR="007F6D14" w:rsidRDefault="007F6D14" w:rsidP="008D5DB0">
      <w:pPr>
        <w:pStyle w:val="NoSpacing"/>
        <w:spacing w:line="360" w:lineRule="auto"/>
        <w:jc w:val="both"/>
        <w:rPr>
          <w:rFonts w:cstheme="minorHAnsi"/>
        </w:rPr>
      </w:pPr>
    </w:p>
    <w:p w14:paraId="6F3DD50F" w14:textId="7084E6F1" w:rsidR="008E49CF" w:rsidRDefault="00253ECC" w:rsidP="008B07EC">
      <w:pPr>
        <w:pStyle w:val="NoSpacing"/>
        <w:spacing w:line="360" w:lineRule="auto"/>
        <w:jc w:val="both"/>
        <w:rPr>
          <w:rFonts w:cstheme="minorHAnsi"/>
        </w:rPr>
      </w:pPr>
      <w:r>
        <w:rPr>
          <w:rFonts w:cstheme="minorHAnsi"/>
        </w:rPr>
        <w:t>Curtailment of livestock antibiotic usage was</w:t>
      </w:r>
      <w:r w:rsidR="002E0AEC">
        <w:rPr>
          <w:rFonts w:cstheme="minorHAnsi"/>
        </w:rPr>
        <w:t xml:space="preserve"> found to have varying effects across the modelled livestock host species</w:t>
      </w:r>
      <w:r>
        <w:rPr>
          <w:rFonts w:cstheme="minorHAnsi"/>
        </w:rPr>
        <w:t xml:space="preserve">, with almost </w:t>
      </w:r>
      <w:r w:rsidRPr="002343AD">
        <w:rPr>
          <w:rFonts w:cstheme="minorHAnsi"/>
        </w:rPr>
        <w:t xml:space="preserve">negligible changes in the daily incidence of human salmonellosis observed in the broiler poultry case studies </w:t>
      </w:r>
      <w:r w:rsidR="000A4ED7" w:rsidRPr="002343AD">
        <w:rPr>
          <w:rFonts w:cstheme="minorHAnsi"/>
        </w:rPr>
        <w:t>(</w:t>
      </w:r>
      <w:r w:rsidRPr="002343AD">
        <w:rPr>
          <w:rFonts w:cstheme="minorHAnsi"/>
        </w:rPr>
        <w:t xml:space="preserve">Figure </w:t>
      </w:r>
      <w:r w:rsidR="003B7CE2" w:rsidRPr="002343AD">
        <w:rPr>
          <w:rFonts w:cstheme="minorHAnsi"/>
        </w:rPr>
        <w:t>3</w:t>
      </w:r>
      <w:r w:rsidRPr="002343AD">
        <w:rPr>
          <w:rFonts w:cstheme="minorHAnsi"/>
        </w:rPr>
        <w:t xml:space="preserve">). </w:t>
      </w:r>
      <w:ins w:id="13" w:author="VAN BUNNIK Bram" w:date="2021-11-23T14:54:00Z">
        <w:r w:rsidR="00CB13B3">
          <w:rPr>
            <w:rFonts w:cstheme="minorHAnsi"/>
          </w:rPr>
          <w:t xml:space="preserve">These </w:t>
        </w:r>
      </w:ins>
      <w:del w:id="14" w:author="VAN BUNNIK Bram" w:date="2021-11-23T14:54:00Z">
        <w:r w:rsidR="00DD6D82" w:rsidRPr="002343AD" w:rsidDel="00CB13B3">
          <w:rPr>
            <w:rFonts w:cstheme="minorHAnsi"/>
          </w:rPr>
          <w:delText>N</w:delText>
        </w:r>
      </w:del>
      <w:ins w:id="15" w:author="VAN BUNNIK Bram" w:date="2021-11-23T14:54:00Z">
        <w:r w:rsidR="00CB13B3">
          <w:rPr>
            <w:rFonts w:cstheme="minorHAnsi"/>
          </w:rPr>
          <w:t>n</w:t>
        </w:r>
      </w:ins>
      <w:r w:rsidR="00DD6D82" w:rsidRPr="002343AD">
        <w:rPr>
          <w:rFonts w:cstheme="minorHAnsi"/>
        </w:rPr>
        <w:t>egligible-</w:t>
      </w:r>
      <w:r w:rsidR="002E0AEC" w:rsidRPr="002343AD">
        <w:rPr>
          <w:rFonts w:cstheme="minorHAnsi"/>
        </w:rPr>
        <w:t>to</w:t>
      </w:r>
      <w:r w:rsidR="00DD6D82" w:rsidRPr="002343AD">
        <w:rPr>
          <w:rFonts w:cstheme="minorHAnsi"/>
        </w:rPr>
        <w:t>-</w:t>
      </w:r>
      <w:r w:rsidR="002E0AEC" w:rsidRPr="002343AD">
        <w:rPr>
          <w:rFonts w:cstheme="minorHAnsi"/>
        </w:rPr>
        <w:t xml:space="preserve">minor changes in the overall prevalence of infection following antibiotic stewardship </w:t>
      </w:r>
      <w:del w:id="16" w:author="VAN BUNNIK Bram" w:date="2021-11-23T14:54:00Z">
        <w:r w:rsidR="002E0AEC" w:rsidRPr="002343AD" w:rsidDel="00CB13B3">
          <w:rPr>
            <w:rFonts w:cstheme="minorHAnsi"/>
          </w:rPr>
          <w:delText>can</w:delText>
        </w:r>
        <w:r w:rsidR="002E0AEC" w:rsidDel="00CB13B3">
          <w:rPr>
            <w:rFonts w:cstheme="minorHAnsi"/>
          </w:rPr>
          <w:delText xml:space="preserve"> be found corroborated in related epidemiological surveillance and </w:delText>
        </w:r>
        <w:r w:rsidR="009F2228" w:rsidDel="00CB13B3">
          <w:rPr>
            <w:rFonts w:cstheme="minorHAnsi"/>
          </w:rPr>
          <w:delText xml:space="preserve">in </w:delText>
        </w:r>
        <w:r w:rsidR="002E0AEC" w:rsidDel="00CB13B3">
          <w:rPr>
            <w:rFonts w:cstheme="minorHAnsi"/>
          </w:rPr>
          <w:delText xml:space="preserve">modelling </w:delText>
        </w:r>
        <w:r w:rsidR="002E0AEC" w:rsidRPr="002343AD" w:rsidDel="00CB13B3">
          <w:rPr>
            <w:rFonts w:cstheme="minorHAnsi"/>
          </w:rPr>
          <w:delText xml:space="preserve">analysis </w:delText>
        </w:r>
      </w:del>
      <w:ins w:id="17" w:author="VAN BUNNIK Bram" w:date="2021-11-23T14:54:00Z">
        <w:r w:rsidR="00CB13B3">
          <w:rPr>
            <w:rFonts w:cstheme="minorHAnsi"/>
          </w:rPr>
          <w:t xml:space="preserve">are in line with previous surveillance and </w:t>
        </w:r>
        <w:proofErr w:type="spellStart"/>
        <w:r w:rsidR="00CB13B3">
          <w:rPr>
            <w:rFonts w:cstheme="minorHAnsi"/>
          </w:rPr>
          <w:t>moddleing</w:t>
        </w:r>
        <w:proofErr w:type="spellEnd"/>
        <w:r w:rsidR="00CB13B3">
          <w:rPr>
            <w:rFonts w:cstheme="minorHAnsi"/>
          </w:rPr>
          <w:t xml:space="preserve"> studies </w:t>
        </w:r>
      </w:ins>
      <w:r w:rsidR="002E0AEC" w:rsidRPr="002343AD">
        <w:fldChar w:fldCharType="begin"/>
      </w:r>
      <w:r w:rsidR="00425206">
        <w:instrText xml:space="preserve"> ADDIN EN.CITE &lt;EndNote&gt;&lt;Cite&gt;&lt;Author&gt;Schlundt&lt;/Author&gt;&lt;Year&gt;2017&lt;/Year&gt;&lt;RecNum&gt;207&lt;/RecNum&gt;&lt;DisplayText&gt;(9, 43)&lt;/DisplayText&gt;&lt;record&gt;&lt;rec-number&gt;207&lt;/rec-number&gt;&lt;foreign-keys&gt;&lt;key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2343AD">
        <w:fldChar w:fldCharType="separate"/>
      </w:r>
      <w:r w:rsidR="00425206">
        <w:rPr>
          <w:noProof/>
        </w:rPr>
        <w:t>(9, 43)</w:t>
      </w:r>
      <w:r w:rsidR="002E0AEC" w:rsidRPr="002343AD">
        <w:fldChar w:fldCharType="end"/>
      </w:r>
      <w:r w:rsidR="002E0AEC" w:rsidRPr="002343AD">
        <w:rPr>
          <w:rFonts w:cstheme="minorHAnsi"/>
        </w:rPr>
        <w:t xml:space="preserve">. </w:t>
      </w:r>
      <w:commentRangeStart w:id="18"/>
      <w:r w:rsidR="002E0AEC" w:rsidRPr="002343AD">
        <w:rPr>
          <w:rFonts w:cstheme="minorHAnsi"/>
        </w:rPr>
        <w:t>However, these</w:t>
      </w:r>
      <w:r w:rsidR="002E0AEC">
        <w:rPr>
          <w:rFonts w:cstheme="minorHAnsi"/>
        </w:rPr>
        <w:t xml:space="preserve"> negligible changes have profound implications when placed in the context of the </w:t>
      </w:r>
      <w:r w:rsidR="002E0AEC" w:rsidRPr="008E49CF">
        <w:rPr>
          <w:rFonts w:cstheme="minorHAnsi"/>
          <w:i/>
        </w:rPr>
        <w:t>Salmonella</w:t>
      </w:r>
      <w:r w:rsidR="002E0AEC">
        <w:rPr>
          <w:rFonts w:cstheme="minorHAnsi"/>
        </w:rPr>
        <w:t xml:space="preserve"> spp. case study. </w:t>
      </w:r>
      <w:r w:rsidR="002E0AEC" w:rsidRPr="002E0AEC">
        <w:rPr>
          <w:rFonts w:cstheme="minorHAnsi"/>
          <w:i/>
        </w:rPr>
        <w:t>Salmonella</w:t>
      </w:r>
      <w:r w:rsidR="002E0AEC">
        <w:rPr>
          <w:rFonts w:cstheme="minorHAnsi"/>
        </w:rPr>
        <w:t xml:space="preserve"> spp. is a pathogen with a well-understood</w:t>
      </w:r>
      <w:r w:rsidR="008E49CF">
        <w:rPr>
          <w:rFonts w:cstheme="minorHAnsi"/>
        </w:rPr>
        <w:t>,</w:t>
      </w:r>
      <w:r w:rsidR="002E0AEC">
        <w:rPr>
          <w:rFonts w:cstheme="minorHAnsi"/>
        </w:rPr>
        <w:t xml:space="preserve"> direct transmission pathway to humans from livestock and a major contributor to foodborne infection in humans. Therefore, if the loss of antibiotic pressure in livestock has negligible effects on salmonellosis in humans, then this represents a large proportion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livestock antibiotic stewardship interventions.</w:t>
      </w:r>
      <w:commentRangeEnd w:id="18"/>
      <w:r w:rsidR="00CB13B3">
        <w:rPr>
          <w:rStyle w:val="CommentReference"/>
        </w:rPr>
        <w:commentReference w:id="18"/>
      </w:r>
      <w:r w:rsidR="002E0AEC">
        <w:rPr>
          <w:rFonts w:cstheme="minorHAnsi"/>
        </w:rPr>
        <w:t xml:space="preserve"> </w:t>
      </w:r>
    </w:p>
    <w:p w14:paraId="359C98DF" w14:textId="77777777" w:rsidR="00935D32" w:rsidRDefault="00935D32" w:rsidP="008B07EC">
      <w:pPr>
        <w:pStyle w:val="NoSpacing"/>
        <w:spacing w:line="360" w:lineRule="auto"/>
        <w:jc w:val="both"/>
        <w:rPr>
          <w:rFonts w:cstheme="minorHAnsi"/>
        </w:rPr>
      </w:pPr>
    </w:p>
    <w:p w14:paraId="1025280C" w14:textId="58C7EBF8" w:rsidR="009F2228" w:rsidRDefault="00C62083" w:rsidP="004F7199">
      <w:pPr>
        <w:pStyle w:val="NoSpacing"/>
        <w:spacing w:line="360" w:lineRule="auto"/>
        <w:jc w:val="both"/>
        <w:rPr>
          <w:rFonts w:cstheme="minorHAnsi"/>
        </w:rPr>
      </w:pPr>
      <w:moveToRangeStart w:id="19" w:author="VAN BUNNIK Bram" w:date="2021-11-23T15:11:00Z" w:name="move88572697"/>
      <w:moveTo w:id="20" w:author="VAN BUNNIK Bram" w:date="2021-11-23T15:11:00Z">
        <w:del w:id="21" w:author="VAN BUNNIK Bram" w:date="2021-11-23T15:14:00Z">
          <w:r w:rsidDel="00935D32">
            <w:rPr>
              <w:rFonts w:cstheme="minorHAnsi"/>
            </w:rPr>
            <w:delText>However, t</w:delText>
          </w:r>
        </w:del>
      </w:moveTo>
      <w:ins w:id="22" w:author="VAN BUNNIK Bram" w:date="2021-11-23T15:14:00Z">
        <w:r w:rsidR="00935D32">
          <w:rPr>
            <w:rFonts w:cstheme="minorHAnsi"/>
          </w:rPr>
          <w:t>T</w:t>
        </w:r>
      </w:ins>
      <w:moveTo w:id="23" w:author="VAN BUNNIK Bram" w:date="2021-11-23T15:11:00Z">
        <w:r>
          <w:rPr>
            <w:rFonts w:cstheme="minorHAnsi"/>
          </w:rPr>
          <w:t xml:space="preserve">he main differences between modelled livestock hosts in this study can be attributed to </w:t>
        </w:r>
        <w:r w:rsidRPr="004F7199">
          <w:rPr>
            <w:rFonts w:cstheme="minorHAnsi"/>
          </w:rPr>
          <w:t>large differences in transmission-related fitness costs associated with ant</w:t>
        </w:r>
        <w:r>
          <w:rPr>
            <w:rFonts w:cstheme="minorHAnsi"/>
          </w:rPr>
          <w:t xml:space="preserve">ibiotic resistance, with the </w:t>
        </w:r>
        <w:r w:rsidRPr="004F7199">
          <w:rPr>
            <w:rFonts w:cstheme="minorHAnsi"/>
          </w:rPr>
          <w:t>mean fitted parameter value for α</w:t>
        </w:r>
        <w:r w:rsidRPr="00F606C7">
          <w:rPr>
            <w:rFonts w:cstheme="minorHAnsi"/>
          </w:rPr>
          <w:t>, 0.084 and 0.416 for</w:t>
        </w:r>
        <w:r w:rsidRPr="004F7199">
          <w:rPr>
            <w:rFonts w:cstheme="minorHAnsi"/>
          </w:rPr>
          <w:t xml:space="preserve"> the broiler poultry</w:t>
        </w:r>
        <w:r>
          <w:rPr>
            <w:rFonts w:cstheme="minorHAnsi"/>
          </w:rPr>
          <w:t xml:space="preserve"> and fattening pig case studies</w:t>
        </w:r>
        <w:r w:rsidRPr="004F7199">
          <w:rPr>
            <w:rFonts w:cstheme="minorHAnsi"/>
          </w:rPr>
          <w:t xml:space="preserve"> respectively. This may reflect differences in the distribution of </w:t>
        </w:r>
        <w:r w:rsidRPr="004F7199">
          <w:rPr>
            <w:rFonts w:cstheme="minorHAnsi"/>
            <w:i/>
          </w:rPr>
          <w:t>Salmonella</w:t>
        </w:r>
        <w:r w:rsidRPr="004F7199">
          <w:rPr>
            <w:rFonts w:cstheme="minorHAnsi"/>
          </w:rPr>
          <w:t xml:space="preserve"> spp. serotypes colonising poultry and pig hosts, with different serotypes possessing </w:t>
        </w:r>
        <w:r>
          <w:rPr>
            <w:rFonts w:cstheme="minorHAnsi"/>
          </w:rPr>
          <w:t xml:space="preserve">varying transmission-related </w:t>
        </w:r>
        <w:r w:rsidRPr="004F7199">
          <w:rPr>
            <w:rFonts w:cstheme="minorHAnsi"/>
          </w:rPr>
          <w:t xml:space="preserve"> fitness costs</w:t>
        </w:r>
        <w:r>
          <w:rPr>
            <w:rFonts w:cstheme="minorHAnsi"/>
          </w:rPr>
          <w:t xml:space="preserve"> </w:t>
        </w:r>
        <w:r>
          <w:rPr>
            <w:rFonts w:cstheme="minorHAnsi"/>
          </w:rPr>
          <w:fldChar w:fldCharType="begin"/>
        </w:r>
        <w:r>
          <w:rPr>
            <w:rFonts w:cstheme="minorHAnsi"/>
          </w:rPr>
          <w:instrText xml:space="preserve"> ADDIN EN.CITE &lt;EndNote&gt;&lt;Cite&gt;&lt;Author&gt;Naberhaus&lt;/Author&gt;&lt;Year&gt;2020&lt;/Year&gt;&lt;RecNum&gt;381&lt;/RecNum&gt;&lt;DisplayText&gt;(44)&lt;/DisplayText&gt;&lt;record&gt;&lt;rec-number&gt;381&lt;/rec-number&gt;&lt;foreign-keys&gt;&lt;key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Pr>
            <w:rFonts w:cstheme="minorHAnsi"/>
          </w:rPr>
          <w:fldChar w:fldCharType="separate"/>
        </w:r>
        <w:r>
          <w:rPr>
            <w:rFonts w:cstheme="minorHAnsi"/>
            <w:noProof/>
          </w:rPr>
          <w:t>(44)</w:t>
        </w:r>
        <w:r>
          <w:rPr>
            <w:rFonts w:cstheme="minorHAnsi"/>
          </w:rPr>
          <w:fldChar w:fldCharType="end"/>
        </w:r>
        <w:r w:rsidRPr="004F7199">
          <w:rPr>
            <w:rFonts w:cstheme="minorHAnsi"/>
          </w:rPr>
          <w:t xml:space="preserve">. Further experimental analyses must be performed to assess if these differences in </w:t>
        </w:r>
        <w:proofErr w:type="gramStart"/>
        <w:r w:rsidRPr="004F7199">
          <w:rPr>
            <w:rFonts w:cstheme="minorHAnsi"/>
          </w:rPr>
          <w:t>α are</w:t>
        </w:r>
        <w:proofErr w:type="gramEnd"/>
        <w:r w:rsidRPr="004F7199">
          <w:rPr>
            <w:rFonts w:cstheme="minorHAnsi"/>
          </w:rPr>
          <w:t xml:space="preserve"> a real phenomenon observed between livestock species or simply an artefact of the data/model fitting procedure performed in this study.</w:t>
        </w:r>
      </w:moveTo>
      <w:moveToRangeEnd w:id="19"/>
    </w:p>
    <w:p w14:paraId="2B055AE6" w14:textId="6C00A36D" w:rsidR="006F2CEA" w:rsidRDefault="00F56D19" w:rsidP="004F7199">
      <w:pPr>
        <w:pStyle w:val="NoSpacing"/>
        <w:spacing w:line="360" w:lineRule="auto"/>
        <w:jc w:val="both"/>
        <w:rPr>
          <w:rFonts w:cstheme="minorHAnsi"/>
        </w:rPr>
      </w:pPr>
      <w:r w:rsidRPr="004C33C5">
        <w:rPr>
          <w:rFonts w:cstheme="minorHAnsi"/>
        </w:rPr>
        <w:lastRenderedPageBreak/>
        <w:t xml:space="preserve">As </w:t>
      </w:r>
      <w:commentRangeStart w:id="24"/>
      <w:r w:rsidRPr="004C33C5">
        <w:rPr>
          <w:rFonts w:cstheme="minorHAnsi"/>
        </w:rPr>
        <w:t>suggested</w:t>
      </w:r>
      <w:commentRangeEnd w:id="24"/>
      <w:r w:rsidR="00CB13B3">
        <w:rPr>
          <w:rStyle w:val="CommentReference"/>
        </w:rPr>
        <w:commentReference w:id="24"/>
      </w:r>
      <w:r w:rsidRPr="004C33C5">
        <w:rPr>
          <w:rFonts w:cstheme="minorHAnsi"/>
        </w:rPr>
        <w:t xml:space="preserve"> </w:t>
      </w:r>
      <w:ins w:id="25" w:author="VAN BUNNIK Bram" w:date="2021-11-23T14:55:00Z">
        <w:r w:rsidR="00CB13B3">
          <w:rPr>
            <w:rFonts w:cstheme="minorHAnsi"/>
          </w:rPr>
          <w:t xml:space="preserve">can be seen in </w:t>
        </w:r>
      </w:ins>
      <w:del w:id="26" w:author="VAN BUNNIK Bram" w:date="2021-11-23T14:56:00Z">
        <w:r w:rsidRPr="004C33C5" w:rsidDel="00CB13B3">
          <w:rPr>
            <w:rFonts w:cstheme="minorHAnsi"/>
          </w:rPr>
          <w:delText xml:space="preserve">by </w:delText>
        </w:r>
      </w:del>
      <w:r w:rsidRPr="004C33C5">
        <w:rPr>
          <w:rFonts w:cstheme="minorHAnsi"/>
        </w:rPr>
        <w:t xml:space="preserve">Figure </w:t>
      </w:r>
      <w:r w:rsidR="003B7CE2">
        <w:rPr>
          <w:rFonts w:cstheme="minorHAnsi"/>
        </w:rPr>
        <w:t>4</w:t>
      </w:r>
      <w:r w:rsidRPr="004C33C5">
        <w:rPr>
          <w:rFonts w:cstheme="minorHAnsi"/>
        </w:rPr>
        <w:t xml:space="preserve">A, differences in the relative increase in daily incidence </w:t>
      </w:r>
      <w:r w:rsidR="00E142C1" w:rsidRPr="004C33C5">
        <w:rPr>
          <w:rFonts w:cstheme="minorHAnsi"/>
        </w:rPr>
        <w:t xml:space="preserve">of salmonellosis </w:t>
      </w:r>
      <w:r w:rsidRPr="004C33C5">
        <w:rPr>
          <w:rFonts w:cstheme="minorHAnsi"/>
        </w:rPr>
        <w:t xml:space="preserve">between modelled </w:t>
      </w:r>
      <w:r w:rsidR="004F7199">
        <w:rPr>
          <w:rFonts w:cstheme="minorHAnsi"/>
        </w:rPr>
        <w:t>case studies</w:t>
      </w:r>
      <w:r w:rsidR="006F2CEA">
        <w:rPr>
          <w:rFonts w:cstheme="minorHAnsi"/>
        </w:rPr>
        <w:t xml:space="preserve"> and livestock hosts</w:t>
      </w:r>
      <w:r w:rsidRPr="004C33C5">
        <w:rPr>
          <w:rFonts w:cstheme="minorHAnsi"/>
        </w:rPr>
        <w:t xml:space="preserve"> can be attributed</w:t>
      </w:r>
      <w:ins w:id="27" w:author="VAN BUNNIK Bram" w:date="2021-11-23T14:56:00Z">
        <w:r w:rsidR="001100BD">
          <w:rPr>
            <w:rFonts w:cstheme="minorHAnsi"/>
          </w:rPr>
          <w:t xml:space="preserve"> mostly</w:t>
        </w:r>
      </w:ins>
      <w:r w:rsidRPr="004C33C5">
        <w:rPr>
          <w:rFonts w:cstheme="minorHAnsi"/>
        </w:rPr>
        <w:t xml:space="preserve"> to ζ, κ and α</w:t>
      </w:r>
      <w:del w:id="28" w:author="VAN BUNNIK Bram" w:date="2021-11-23T14:57:00Z">
        <w:r w:rsidRPr="004C33C5" w:rsidDel="001100BD">
          <w:rPr>
            <w:rFonts w:cstheme="minorHAnsi"/>
          </w:rPr>
          <w:delText xml:space="preserve"> parameters</w:delText>
        </w:r>
      </w:del>
      <w:r w:rsidR="004C33C5" w:rsidRPr="004C33C5">
        <w:rPr>
          <w:rFonts w:cstheme="minorHAnsi"/>
        </w:rPr>
        <w:t>.</w:t>
      </w:r>
      <w:r w:rsidR="00E142C1" w:rsidRPr="004C33C5">
        <w:rPr>
          <w:rFonts w:cstheme="minorHAnsi"/>
        </w:rPr>
        <w:t xml:space="preserve"> The </w:t>
      </w:r>
      <w:del w:id="29" w:author="VAN BUNNIK Bram" w:date="2021-11-23T14:57:00Z">
        <w:r w:rsidR="00E142C1" w:rsidRPr="004C33C5" w:rsidDel="001100BD">
          <w:rPr>
            <w:rFonts w:cstheme="minorHAnsi"/>
          </w:rPr>
          <w:delText xml:space="preserve">implication </w:delText>
        </w:r>
      </w:del>
      <w:ins w:id="30" w:author="VAN BUNNIK Bram" w:date="2021-11-23T14:57:00Z">
        <w:r w:rsidR="001100BD">
          <w:rPr>
            <w:rFonts w:cstheme="minorHAnsi"/>
          </w:rPr>
          <w:t>effects</w:t>
        </w:r>
        <w:r w:rsidR="001100BD" w:rsidRPr="004C33C5">
          <w:rPr>
            <w:rFonts w:cstheme="minorHAnsi"/>
          </w:rPr>
          <w:t xml:space="preserve"> </w:t>
        </w:r>
      </w:ins>
      <w:r w:rsidR="00E142C1" w:rsidRPr="004C33C5">
        <w:rPr>
          <w:rFonts w:cstheme="minorHAnsi"/>
        </w:rPr>
        <w:t xml:space="preserve">of </w:t>
      </w:r>
      <w:ins w:id="31" w:author="VAN BUNNIK Bram" w:date="2021-11-23T14:57:00Z">
        <w:r w:rsidR="001100BD">
          <w:rPr>
            <w:rFonts w:cstheme="minorHAnsi"/>
          </w:rPr>
          <w:t xml:space="preserve">changes in </w:t>
        </w:r>
      </w:ins>
      <w:r w:rsidR="004C33C5" w:rsidRPr="004C33C5">
        <w:rPr>
          <w:rFonts w:cstheme="minorHAnsi"/>
        </w:rPr>
        <w:t xml:space="preserve">these parameters on the impact of curtailment are </w:t>
      </w:r>
      <w:r w:rsidR="00E142C1" w:rsidRPr="004C33C5">
        <w:rPr>
          <w:rFonts w:cstheme="minorHAnsi"/>
        </w:rPr>
        <w:t>twofold:</w:t>
      </w:r>
      <w:r w:rsidR="004C33C5" w:rsidRPr="004C33C5">
        <w:rPr>
          <w:rFonts w:cstheme="minorHAnsi"/>
        </w:rPr>
        <w:t xml:space="preserve"> </w:t>
      </w:r>
      <w:commentRangeStart w:id="32"/>
      <w:r w:rsidR="00E142C1" w:rsidRPr="004C33C5">
        <w:rPr>
          <w:rFonts w:cstheme="minorHAnsi"/>
        </w:rPr>
        <w:t>F</w:t>
      </w:r>
      <w:r w:rsidR="000F0C22" w:rsidRPr="004C33C5">
        <w:rPr>
          <w:rFonts w:cstheme="minorHAnsi"/>
        </w:rPr>
        <w:t>irstly,</w:t>
      </w:r>
      <w:r w:rsidR="00DD6D82">
        <w:rPr>
          <w:rFonts w:cstheme="minorHAnsi"/>
        </w:rPr>
        <w:t xml:space="preserve"> treatments</w:t>
      </w:r>
      <w:r w:rsidR="00E142C1" w:rsidRPr="004C33C5">
        <w:rPr>
          <w:rFonts w:cstheme="minorHAnsi"/>
        </w:rPr>
        <w:t xml:space="preserve"> which have a greater therapeutic </w:t>
      </w:r>
      <w:ins w:id="33" w:author="VAN BUNNIK Bram" w:date="2021-11-23T15:01:00Z">
        <w:r w:rsidR="001100BD">
          <w:rPr>
            <w:rFonts w:cstheme="minorHAnsi"/>
          </w:rPr>
          <w:t>effect</w:t>
        </w:r>
      </w:ins>
      <w:del w:id="34" w:author="VAN BUNNIK Bram" w:date="2021-11-23T15:01:00Z">
        <w:r w:rsidR="00E142C1" w:rsidRPr="004C33C5" w:rsidDel="001100BD">
          <w:rPr>
            <w:rFonts w:cstheme="minorHAnsi"/>
          </w:rPr>
          <w:delText>impact</w:delText>
        </w:r>
      </w:del>
      <w:r w:rsidR="00E142C1" w:rsidRPr="004C33C5">
        <w:rPr>
          <w:rFonts w:cstheme="minorHAnsi"/>
        </w:rPr>
        <w:t xml:space="preserve"> on carriage</w:t>
      </w:r>
      <w:proofErr w:type="gramStart"/>
      <w:r w:rsidR="00E142C1" w:rsidRPr="004C33C5">
        <w:rPr>
          <w:rFonts w:cstheme="minorHAnsi"/>
        </w:rPr>
        <w:t xml:space="preserve">, </w:t>
      </w:r>
      <w:commentRangeStart w:id="35"/>
      <w:proofErr w:type="gramEnd"/>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E142C1" w:rsidRPr="004C33C5">
        <w:rPr>
          <w:rFonts w:eastAsiaTheme="minorEastAsia" w:cstheme="minorHAnsi"/>
        </w:rPr>
        <w:t>,</w:t>
      </w:r>
      <w:r w:rsidR="00E142C1" w:rsidRPr="004C33C5">
        <w:rPr>
          <w:rFonts w:cstheme="minorHAnsi"/>
        </w:rPr>
        <w:t xml:space="preserve"> </w:t>
      </w:r>
      <w:commentRangeEnd w:id="35"/>
      <w:r w:rsidR="001100BD">
        <w:rPr>
          <w:rStyle w:val="CommentReference"/>
        </w:rPr>
        <w:commentReference w:id="35"/>
      </w:r>
      <w:r w:rsidR="00E142C1" w:rsidRPr="004C33C5">
        <w:rPr>
          <w:rFonts w:cstheme="minorHAnsi"/>
        </w:rPr>
        <w:t>will intuitively result in larger increases in prevalence when withdrawn</w:t>
      </w:r>
      <w:r w:rsidR="004C33C5" w:rsidRPr="004C33C5">
        <w:rPr>
          <w:rFonts w:cstheme="minorHAnsi"/>
        </w:rPr>
        <w:t xml:space="preserve"> (high κ)</w:t>
      </w:r>
      <w:r w:rsidR="00E142C1" w:rsidRPr="004C33C5">
        <w:rPr>
          <w:rFonts w:cstheme="minorHAnsi"/>
        </w:rPr>
        <w:t>.</w:t>
      </w:r>
      <w:commentRangeEnd w:id="32"/>
      <w:r w:rsidR="001100BD">
        <w:rPr>
          <w:rStyle w:val="CommentReference"/>
        </w:rPr>
        <w:commentReference w:id="32"/>
      </w:r>
      <w:r w:rsidR="00E142C1" w:rsidRPr="004C33C5">
        <w:rPr>
          <w:rFonts w:cstheme="minorHAnsi"/>
        </w:rPr>
        <w:t xml:space="preserve"> Secondly, </w:t>
      </w:r>
      <w:r w:rsidR="004C33C5" w:rsidRPr="004C33C5">
        <w:rPr>
          <w:rFonts w:cstheme="minorHAnsi"/>
        </w:rPr>
        <w:t xml:space="preserve">as antibiotic-sensitive strains are the only </w:t>
      </w:r>
      <w:r w:rsidR="004C33C5" w:rsidRPr="004C33C5">
        <w:rPr>
          <w:rFonts w:cstheme="minorHAnsi"/>
          <w:i/>
        </w:rPr>
        <w:t>Salmonella</w:t>
      </w:r>
      <w:r w:rsidR="004C33C5" w:rsidRPr="004C33C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and when </w:t>
      </w:r>
      <w:commentRangeStart w:id="36"/>
      <w:r w:rsidR="004C33C5" w:rsidRPr="004C33C5">
        <w:rPr>
          <w:rFonts w:cstheme="minorHAnsi"/>
        </w:rPr>
        <w:t xml:space="preserve">constant background levels of transmission do not </w:t>
      </w:r>
      <w:r w:rsidR="004F7199">
        <w:rPr>
          <w:rFonts w:cstheme="minorHAnsi"/>
        </w:rPr>
        <w:t>“interfere”</w:t>
      </w:r>
      <w:r w:rsidR="004C33C5" w:rsidRPr="004C33C5">
        <w:rPr>
          <w:rFonts w:cstheme="minorHAnsi"/>
        </w:rPr>
        <w:t xml:space="preserve"> </w:t>
      </w:r>
      <w:r w:rsidR="004F7199">
        <w:rPr>
          <w:rFonts w:cstheme="minorHAnsi"/>
        </w:rPr>
        <w:t xml:space="preserve">with </w:t>
      </w:r>
      <w:r w:rsidR="004C33C5" w:rsidRPr="004C33C5">
        <w:rPr>
          <w:rFonts w:cstheme="minorHAnsi"/>
        </w:rPr>
        <w:t>the natural relationship between strains towards a ratio that</w:t>
      </w:r>
      <w:r w:rsidR="00F75501">
        <w:rPr>
          <w:rFonts w:cstheme="minorHAnsi"/>
        </w:rPr>
        <w:t xml:space="preserve"> promotes a</w:t>
      </w:r>
      <w:del w:id="37" w:author="VAN BUNNIK Bram" w:date="2021-11-23T15:08:00Z">
        <w:r w:rsidR="00F75501" w:rsidDel="00C62083">
          <w:rPr>
            <w:rFonts w:cstheme="minorHAnsi"/>
          </w:rPr>
          <w:delText>n</w:delText>
        </w:r>
      </w:del>
      <w:r w:rsidR="00F75501">
        <w:rPr>
          <w:rFonts w:cstheme="minorHAnsi"/>
        </w:rPr>
        <w:t xml:space="preserve"> survival and co-existence of</w:t>
      </w:r>
      <w:r w:rsidR="004C33C5" w:rsidRPr="004C33C5">
        <w:rPr>
          <w:rFonts w:cstheme="minorHAnsi"/>
        </w:rPr>
        <w:t xml:space="preserve"> </w:t>
      </w:r>
      <w:r w:rsidR="00F75501">
        <w:rPr>
          <w:rFonts w:cstheme="minorHAnsi"/>
        </w:rPr>
        <w:t>antibiotic-resistant strains</w:t>
      </w:r>
      <w:r w:rsidR="004C33C5" w:rsidRPr="004C33C5">
        <w:rPr>
          <w:rFonts w:cstheme="minorHAnsi"/>
        </w:rPr>
        <w:t xml:space="preserve"> (high ζ). </w:t>
      </w:r>
      <w:commentRangeEnd w:id="36"/>
      <w:r w:rsidR="00C62083">
        <w:rPr>
          <w:rStyle w:val="CommentReference"/>
        </w:rPr>
        <w:commentReference w:id="36"/>
      </w:r>
      <w:r w:rsidR="00DA0A54" w:rsidRPr="004C33C5">
        <w:rPr>
          <w:rFonts w:cstheme="minorHAnsi"/>
        </w:rPr>
        <w:t>As an illustrative example</w:t>
      </w:r>
      <w:r w:rsidR="004C33C5" w:rsidRPr="004C33C5">
        <w:rPr>
          <w:rFonts w:cstheme="minorHAnsi"/>
        </w:rPr>
        <w:t xml:space="preserve">, increases in daily incidence upon curtailment are prevented when </w:t>
      </w:r>
      <w:r w:rsidR="00DA0A54" w:rsidRPr="004C33C5">
        <w:rPr>
          <w:rFonts w:cstheme="minorHAnsi"/>
        </w:rPr>
        <w:t xml:space="preserve">livestock antibiotic usage </w:t>
      </w:r>
      <w:r w:rsidR="004C33C5" w:rsidRPr="004C33C5">
        <w:rPr>
          <w:rFonts w:cstheme="minorHAnsi"/>
        </w:rPr>
        <w:t>does not enhance</w:t>
      </w:r>
      <w:r w:rsidR="00DA0A54" w:rsidRPr="004C33C5">
        <w:rPr>
          <w:rFonts w:cstheme="minorHAnsi"/>
        </w:rPr>
        <w:t xml:space="preserve"> the rate of clearance (κ = 0) and fitness costs</w:t>
      </w:r>
      <w:r w:rsidR="004C33C5" w:rsidRPr="004C33C5">
        <w:rPr>
          <w:rFonts w:cstheme="minorHAnsi"/>
        </w:rPr>
        <w:t xml:space="preserve"> are removed</w:t>
      </w:r>
      <w:r w:rsidR="00DA0A54" w:rsidRPr="004C33C5">
        <w:rPr>
          <w:rFonts w:cstheme="minorHAnsi"/>
        </w:rPr>
        <w:t xml:space="preserve"> (α = 0) </w:t>
      </w:r>
      <w:commentRangeStart w:id="38"/>
      <w:r w:rsidR="00DA0A54" w:rsidRPr="004C33C5">
        <w:rPr>
          <w:rFonts w:cstheme="minorHAnsi"/>
        </w:rPr>
        <w:t>(Figure S1</w:t>
      </w:r>
      <w:r w:rsidR="003B7CE2">
        <w:rPr>
          <w:rFonts w:cstheme="minorHAnsi"/>
        </w:rPr>
        <w:t>6</w:t>
      </w:r>
      <w:r w:rsidR="004F7199">
        <w:rPr>
          <w:rFonts w:cstheme="minorHAnsi"/>
        </w:rPr>
        <w:t>)</w:t>
      </w:r>
      <w:commentRangeEnd w:id="38"/>
      <w:r w:rsidR="00935D32">
        <w:rPr>
          <w:rStyle w:val="CommentReference"/>
        </w:rPr>
        <w:commentReference w:id="38"/>
      </w:r>
      <w:r w:rsidR="004F7199">
        <w:rPr>
          <w:rFonts w:cstheme="minorHAnsi"/>
        </w:rPr>
        <w:t xml:space="preserve">. </w:t>
      </w:r>
    </w:p>
    <w:p w14:paraId="642B0E3C" w14:textId="62CE0D67" w:rsidR="00B70D2F" w:rsidRDefault="00B70D2F" w:rsidP="004F7199">
      <w:pPr>
        <w:pStyle w:val="NoSpacing"/>
        <w:spacing w:line="360" w:lineRule="auto"/>
        <w:jc w:val="both"/>
        <w:rPr>
          <w:rFonts w:cstheme="minorHAnsi"/>
        </w:rPr>
      </w:pPr>
    </w:p>
    <w:p w14:paraId="58B2F198" w14:textId="3A6B4D19" w:rsidR="004F7199" w:rsidRPr="004F7199" w:rsidRDefault="00B70D2F" w:rsidP="004F7199">
      <w:pPr>
        <w:pStyle w:val="NoSpacing"/>
        <w:spacing w:line="360" w:lineRule="auto"/>
        <w:jc w:val="both"/>
        <w:rPr>
          <w:rFonts w:cstheme="minorHAnsi"/>
        </w:rPr>
      </w:pPr>
      <w:moveFromRangeStart w:id="39" w:author="VAN BUNNIK Bram" w:date="2021-11-23T15:11:00Z" w:name="move88572697"/>
      <w:moveFrom w:id="40" w:author="VAN BUNNIK Bram" w:date="2021-11-23T15:11:00Z">
        <w:r w:rsidDel="00C62083">
          <w:rPr>
            <w:rFonts w:cstheme="minorHAnsi"/>
          </w:rPr>
          <w:t xml:space="preserve">However, the main differences between modelled livestock hosts in this study can be attributed to </w:t>
        </w:r>
        <w:r w:rsidR="004F7199" w:rsidRPr="004F7199" w:rsidDel="00C62083">
          <w:rPr>
            <w:rFonts w:cstheme="minorHAnsi"/>
          </w:rPr>
          <w:t>large differences in transmission-related fitness costs associated with ant</w:t>
        </w:r>
        <w:r w:rsidR="002E0AEC" w:rsidDel="00C62083">
          <w:rPr>
            <w:rFonts w:cstheme="minorHAnsi"/>
          </w:rPr>
          <w:t xml:space="preserve">ibiotic resistance, with the </w:t>
        </w:r>
        <w:r w:rsidR="004F7199" w:rsidRPr="004F7199" w:rsidDel="00C62083">
          <w:rPr>
            <w:rFonts w:cstheme="minorHAnsi"/>
          </w:rPr>
          <w:t>mean fitted parameter value for α</w:t>
        </w:r>
        <w:r w:rsidR="004F7199" w:rsidRPr="00F606C7" w:rsidDel="00C62083">
          <w:rPr>
            <w:rFonts w:cstheme="minorHAnsi"/>
          </w:rPr>
          <w:t xml:space="preserve">, </w:t>
        </w:r>
        <w:r w:rsidR="00F606C7" w:rsidRPr="00F606C7" w:rsidDel="00C62083">
          <w:rPr>
            <w:rFonts w:cstheme="minorHAnsi"/>
          </w:rPr>
          <w:t>0.084</w:t>
        </w:r>
        <w:r w:rsidR="004F7199" w:rsidRPr="00F606C7" w:rsidDel="00C62083">
          <w:rPr>
            <w:rFonts w:cstheme="minorHAnsi"/>
          </w:rPr>
          <w:t xml:space="preserve"> and </w:t>
        </w:r>
        <w:r w:rsidR="00F606C7" w:rsidRPr="00F606C7" w:rsidDel="00C62083">
          <w:rPr>
            <w:rFonts w:cstheme="minorHAnsi"/>
          </w:rPr>
          <w:t>0.416</w:t>
        </w:r>
        <w:r w:rsidR="004F7199" w:rsidRPr="00F606C7" w:rsidDel="00C62083">
          <w:rPr>
            <w:rFonts w:cstheme="minorHAnsi"/>
          </w:rPr>
          <w:t xml:space="preserve"> for</w:t>
        </w:r>
        <w:r w:rsidR="004F7199" w:rsidRPr="004F7199" w:rsidDel="00C62083">
          <w:rPr>
            <w:rFonts w:cstheme="minorHAnsi"/>
          </w:rPr>
          <w:t xml:space="preserve"> the broiler poultry</w:t>
        </w:r>
        <w:r w:rsidR="002E0AEC" w:rsidDel="00C62083">
          <w:rPr>
            <w:rFonts w:cstheme="minorHAnsi"/>
          </w:rPr>
          <w:t xml:space="preserve"> and fattening pig case studies</w:t>
        </w:r>
        <w:r w:rsidR="004F7199" w:rsidRPr="004F7199" w:rsidDel="00C62083">
          <w:rPr>
            <w:rFonts w:cstheme="minorHAnsi"/>
          </w:rPr>
          <w:t xml:space="preserve"> respectively. This may reflect differences in the distribution of </w:t>
        </w:r>
        <w:r w:rsidR="004F7199" w:rsidRPr="004F7199" w:rsidDel="00C62083">
          <w:rPr>
            <w:rFonts w:cstheme="minorHAnsi"/>
            <w:i/>
          </w:rPr>
          <w:t>Salmonella</w:t>
        </w:r>
        <w:r w:rsidR="004F7199" w:rsidRPr="004F7199" w:rsidDel="00C62083">
          <w:rPr>
            <w:rFonts w:cstheme="minorHAnsi"/>
          </w:rPr>
          <w:t xml:space="preserve"> spp. serotypes colonising poultry and pig hosts, with different serotypes possessing </w:t>
        </w:r>
        <w:r w:rsidR="002E0AEC" w:rsidDel="00C62083">
          <w:rPr>
            <w:rFonts w:cstheme="minorHAnsi"/>
          </w:rPr>
          <w:t>varying</w:t>
        </w:r>
        <w:r w:rsidR="004815CF" w:rsidDel="00C62083">
          <w:rPr>
            <w:rFonts w:cstheme="minorHAnsi"/>
          </w:rPr>
          <w:t xml:space="preserve"> transmission-related </w:t>
        </w:r>
        <w:r w:rsidR="004F7199" w:rsidRPr="004F7199" w:rsidDel="00C62083">
          <w:rPr>
            <w:rFonts w:cstheme="minorHAnsi"/>
          </w:rPr>
          <w:t xml:space="preserve"> fitness costs</w:t>
        </w:r>
        <w:r w:rsidR="004815CF" w:rsidDel="00C62083">
          <w:rPr>
            <w:rFonts w:cstheme="minorHAnsi"/>
          </w:rPr>
          <w:t xml:space="preserve"> </w:t>
        </w:r>
        <w:r w:rsidR="004815CF" w:rsidDel="00C62083">
          <w:rPr>
            <w:rFonts w:cstheme="minorHAnsi"/>
          </w:rPr>
          <w:fldChar w:fldCharType="begin"/>
        </w:r>
        <w:r w:rsidR="00425206" w:rsidDel="00C62083">
          <w:rPr>
            <w:rFonts w:cstheme="minorHAnsi"/>
          </w:rPr>
          <w:instrText xml:space="preserve"> ADDIN EN.CITE &lt;EndNote&gt;&lt;Cite&gt;&lt;Author&gt;Naberhaus&lt;/Author&gt;&lt;Year&gt;2020&lt;/Year&gt;&lt;RecNum&gt;381&lt;/RecNum&gt;&lt;DisplayText&gt;(44)&lt;/DisplayText&gt;&lt;record&gt;&lt;rec-number&gt;381&lt;/rec-number&gt;&lt;foreign-keys&gt;&lt;key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004815CF" w:rsidDel="00C62083">
          <w:rPr>
            <w:rFonts w:cstheme="minorHAnsi"/>
          </w:rPr>
          <w:fldChar w:fldCharType="separate"/>
        </w:r>
        <w:r w:rsidR="00425206" w:rsidDel="00C62083">
          <w:rPr>
            <w:rFonts w:cstheme="minorHAnsi"/>
            <w:noProof/>
          </w:rPr>
          <w:t>(44)</w:t>
        </w:r>
        <w:r w:rsidR="004815CF" w:rsidDel="00C62083">
          <w:rPr>
            <w:rFonts w:cstheme="minorHAnsi"/>
          </w:rPr>
          <w:fldChar w:fldCharType="end"/>
        </w:r>
        <w:r w:rsidR="004F7199" w:rsidRPr="004F7199" w:rsidDel="00C62083">
          <w:rPr>
            <w:rFonts w:cstheme="minorHAnsi"/>
          </w:rPr>
          <w:t xml:space="preserve">. Further experimental analyses must be performed to assess if these differences in α are a real phenomenon observed between livestock species or simply an artefact of the data/model fitting procedure performed in this study. </w:t>
        </w:r>
      </w:moveFrom>
      <w:moveFromRangeEnd w:id="39"/>
    </w:p>
    <w:p w14:paraId="327E70F5" w14:textId="0B3961AF" w:rsidR="00B1203C" w:rsidRDefault="00B1203C" w:rsidP="008D5DB0">
      <w:pPr>
        <w:pStyle w:val="NoSpacing"/>
        <w:spacing w:line="360" w:lineRule="auto"/>
        <w:jc w:val="both"/>
        <w:rPr>
          <w:rFonts w:cstheme="minorHAnsi"/>
          <w:b/>
          <w:u w:val="single"/>
        </w:rPr>
      </w:pPr>
    </w:p>
    <w:p w14:paraId="4566816B" w14:textId="069A6F61" w:rsidR="00575DDB" w:rsidRDefault="00CA283B" w:rsidP="0022713D">
      <w:pPr>
        <w:pStyle w:val="NoSpacing"/>
        <w:spacing w:line="360" w:lineRule="auto"/>
        <w:jc w:val="both"/>
        <w:rPr>
          <w:rFonts w:cstheme="minorHAnsi"/>
        </w:rPr>
      </w:pPr>
      <w:r w:rsidRPr="0022713D">
        <w:rPr>
          <w:rFonts w:cstheme="minorHAnsi"/>
        </w:rPr>
        <w:t xml:space="preserve">The greatest relative increase in daily incidence upon livestock antibiotic curtailment was observed in the tetracycline-resistance in fattening </w:t>
      </w:r>
      <w:proofErr w:type="gramStart"/>
      <w:r w:rsidRPr="0022713D">
        <w:rPr>
          <w:rFonts w:cstheme="minorHAnsi"/>
        </w:rPr>
        <w:t>pigs</w:t>
      </w:r>
      <w:proofErr w:type="gramEnd"/>
      <w:r w:rsidRPr="0022713D">
        <w:rPr>
          <w:rFonts w:cstheme="minorHAnsi"/>
        </w:rPr>
        <w:t xml:space="preserve"> case study, with this representing the </w:t>
      </w:r>
      <w:commentRangeStart w:id="41"/>
      <w:del w:id="42" w:author="VAN BUNNIK Bram" w:date="2021-11-23T15:38:00Z">
        <w:r w:rsidR="0022713D" w:rsidDel="005E3963">
          <w:rPr>
            <w:rFonts w:cstheme="minorHAnsi"/>
          </w:rPr>
          <w:delText>“</w:delText>
        </w:r>
      </w:del>
      <w:r w:rsidR="0022713D">
        <w:rPr>
          <w:rFonts w:cstheme="minorHAnsi"/>
        </w:rPr>
        <w:t>worst-</w:t>
      </w:r>
      <w:r w:rsidRPr="0022713D">
        <w:rPr>
          <w:rFonts w:cstheme="minorHAnsi"/>
        </w:rPr>
        <w:t>case</w:t>
      </w:r>
      <w:del w:id="43" w:author="VAN BUNNIK Bram" w:date="2021-11-23T15:38:00Z">
        <w:r w:rsidR="0022713D" w:rsidDel="005E3963">
          <w:rPr>
            <w:rFonts w:cstheme="minorHAnsi"/>
          </w:rPr>
          <w:delText>”</w:delText>
        </w:r>
      </w:del>
      <w:commentRangeEnd w:id="41"/>
      <w:r w:rsidR="005E3963">
        <w:rPr>
          <w:rStyle w:val="CommentReference"/>
        </w:rPr>
        <w:commentReference w:id="41"/>
      </w:r>
      <w:r w:rsidRPr="0022713D">
        <w:rPr>
          <w:rFonts w:cstheme="minorHAnsi"/>
        </w:rPr>
        <w:t xml:space="preserve"> scenario out of the four explored case studies. </w:t>
      </w:r>
      <w:r w:rsidR="0022713D">
        <w:rPr>
          <w:rFonts w:cstheme="minorHAnsi"/>
        </w:rPr>
        <w:t>Interestingly</w:t>
      </w:r>
      <w:r w:rsidRPr="0022713D">
        <w:rPr>
          <w:rFonts w:cstheme="minorHAnsi"/>
        </w:rPr>
        <w:t xml:space="preserve">, even in this </w:t>
      </w:r>
      <w:del w:id="44" w:author="VAN BUNNIK Bram" w:date="2021-11-23T15:38:00Z">
        <w:r w:rsidRPr="0022713D" w:rsidDel="005E3963">
          <w:rPr>
            <w:rFonts w:cstheme="minorHAnsi"/>
          </w:rPr>
          <w:delText xml:space="preserve">worst-case </w:delText>
        </w:r>
      </w:del>
      <w:r w:rsidRPr="0022713D">
        <w:rPr>
          <w:rFonts w:cstheme="minorHAnsi"/>
        </w:rPr>
        <w:t xml:space="preserve">scenario, </w:t>
      </w:r>
      <w:proofErr w:type="spellStart"/>
      <w:r w:rsidRPr="0022713D">
        <w:rPr>
          <w:rFonts w:cstheme="minorHAnsi"/>
        </w:rPr>
        <w:t>the</w:t>
      </w:r>
      <w:del w:id="45" w:author="VAN BUNNIK Bram" w:date="2021-11-23T15:38:00Z">
        <w:r w:rsidRPr="0022713D" w:rsidDel="005E3963">
          <w:rPr>
            <w:rFonts w:cstheme="minorHAnsi"/>
          </w:rPr>
          <w:delText xml:space="preserve">se </w:delText>
        </w:r>
      </w:del>
      <w:r w:rsidRPr="0022713D">
        <w:rPr>
          <w:rFonts w:cstheme="minorHAnsi"/>
        </w:rPr>
        <w:t>increases</w:t>
      </w:r>
      <w:proofErr w:type="spellEnd"/>
      <w:r w:rsidRPr="0022713D">
        <w:rPr>
          <w:rFonts w:cstheme="minorHAnsi"/>
        </w:rPr>
        <w:t xml:space="preserve"> in incidence could be effectively mitigated by </w:t>
      </w:r>
      <w:ins w:id="46" w:author="VAN BUNNIK Bram" w:date="2021-11-23T15:38:00Z">
        <w:r w:rsidR="005E3963">
          <w:rPr>
            <w:rFonts w:cstheme="minorHAnsi"/>
          </w:rPr>
          <w:t>(</w:t>
        </w:r>
      </w:ins>
      <w:r w:rsidRPr="0022713D">
        <w:rPr>
          <w:rFonts w:cstheme="minorHAnsi"/>
        </w:rPr>
        <w:t>interventions</w:t>
      </w:r>
      <w:ins w:id="47" w:author="VAN BUNNIK Bram" w:date="2021-11-23T15:38:00Z">
        <w:r w:rsidR="005E3963">
          <w:rPr>
            <w:rFonts w:cstheme="minorHAnsi"/>
          </w:rPr>
          <w:t>)</w:t>
        </w:r>
      </w:ins>
      <w:r w:rsidRPr="0022713D">
        <w:rPr>
          <w:rFonts w:cstheme="minorHAnsi"/>
        </w:rPr>
        <w:t xml:space="preserve"> targeting the animal-to-human transmission route</w:t>
      </w:r>
      <w:r w:rsidR="0022713D">
        <w:rPr>
          <w:rFonts w:cstheme="minorHAnsi"/>
        </w:rPr>
        <w:t xml:space="preserve"> (β</w:t>
      </w:r>
      <w:r w:rsidR="0022713D" w:rsidRPr="0022713D">
        <w:rPr>
          <w:rFonts w:cstheme="minorHAnsi"/>
          <w:vertAlign w:val="subscript"/>
        </w:rPr>
        <w:t>HA</w:t>
      </w:r>
      <w:r w:rsidR="0022713D">
        <w:rPr>
          <w:rFonts w:cstheme="minorHAnsi"/>
        </w:rPr>
        <w:t>)</w:t>
      </w:r>
      <w:r w:rsidRPr="0022713D">
        <w:rPr>
          <w:rFonts w:cstheme="minorHAnsi"/>
        </w:rPr>
        <w:t xml:space="preserve">. </w:t>
      </w:r>
      <w:moveToRangeStart w:id="48" w:author="VAN BUNNIK Bram" w:date="2021-11-23T15:43:00Z" w:name="move88574606"/>
      <w:moveTo w:id="49" w:author="VAN BUNNIK Bram" w:date="2021-11-23T15:43:00Z">
        <w:r w:rsidR="005E3963" w:rsidRPr="0022713D">
          <w:rPr>
            <w:rFonts w:cstheme="minorHAnsi"/>
          </w:rPr>
          <w:t>These efforts include increased awareness from workers in the farm-to-fork pathway to m</w:t>
        </w:r>
        <w:r w:rsidR="005E3963">
          <w:rPr>
            <w:rFonts w:cstheme="minorHAnsi"/>
          </w:rPr>
          <w:t>aintain good biosecurity, reducing</w:t>
        </w:r>
        <w:r w:rsidR="005E3963" w:rsidRPr="0022713D">
          <w:rPr>
            <w:rFonts w:cstheme="minorHAnsi"/>
          </w:rPr>
          <w:t xml:space="preserve"> microbial contamination on carcasses, as well as comprehensive public information</w:t>
        </w:r>
        <w:r w:rsidR="005E3963" w:rsidRPr="00D67AE7">
          <w:rPr>
            <w:rFonts w:cstheme="minorHAnsi"/>
          </w:rPr>
          <w:t xml:space="preserve"> campaigns to promote </w:t>
        </w:r>
        <w:r w:rsidR="005E3963">
          <w:rPr>
            <w:rFonts w:cstheme="minorHAnsi"/>
          </w:rPr>
          <w:t xml:space="preserve">safe handling of food products </w:t>
        </w:r>
        <w:r w:rsidR="005E3963">
          <w:fldChar w:fldCharType="begin"/>
        </w:r>
        <w:r w:rsidR="005E3963">
          <w:instrText xml:space="preserve"> ADDIN EN.CITE &lt;EndNote&gt;&lt;Cite&gt;&lt;Author&gt;Department for Environment&lt;/Author&gt;&lt;Year&gt;2015&lt;/Year&gt;&lt;RecNum&gt;227&lt;/RecNum&gt;&lt;DisplayText&gt;(41, 45)&lt;/DisplayText&gt;&lt;record&gt;&lt;rec-number&gt;227&lt;/rec-number&gt;&lt;foreign-keys&gt;&lt;key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005E3963">
          <w:fldChar w:fldCharType="separate"/>
        </w:r>
        <w:r w:rsidR="005E3963">
          <w:rPr>
            <w:noProof/>
          </w:rPr>
          <w:t>(41, 45)</w:t>
        </w:r>
        <w:r w:rsidR="005E3963">
          <w:fldChar w:fldCharType="end"/>
        </w:r>
        <w:r w:rsidR="005E3963" w:rsidRPr="00D67AE7">
          <w:rPr>
            <w:rFonts w:cstheme="minorHAnsi"/>
          </w:rPr>
          <w:t>.</w:t>
        </w:r>
        <w:r w:rsidR="005E3963">
          <w:rPr>
            <w:rFonts w:cstheme="minorHAnsi"/>
          </w:rPr>
          <w:t xml:space="preserve"> </w:t>
        </w:r>
      </w:moveTo>
      <w:moveToRangeEnd w:id="48"/>
      <w:commentRangeStart w:id="50"/>
      <w:r w:rsidRPr="0022713D">
        <w:rPr>
          <w:rFonts w:cstheme="minorHAnsi"/>
        </w:rPr>
        <w:t xml:space="preserve">Although the exact contribution of </w:t>
      </w:r>
      <w:commentRangeStart w:id="51"/>
      <w:r w:rsidRPr="0022713D">
        <w:rPr>
          <w:rFonts w:cstheme="minorHAnsi"/>
        </w:rPr>
        <w:t>these</w:t>
      </w:r>
      <w:commentRangeEnd w:id="51"/>
      <w:r w:rsidR="005E3963">
        <w:rPr>
          <w:rStyle w:val="CommentReference"/>
        </w:rPr>
        <w:commentReference w:id="51"/>
      </w:r>
      <w:r w:rsidRPr="0022713D">
        <w:rPr>
          <w:rFonts w:cstheme="minorHAnsi"/>
        </w:rPr>
        <w:t xml:space="preserve"> interventions have yet to be quantified</w:t>
      </w:r>
      <w:commentRangeEnd w:id="50"/>
      <w:r w:rsidR="005E3963">
        <w:rPr>
          <w:rStyle w:val="CommentReference"/>
        </w:rPr>
        <w:commentReference w:id="50"/>
      </w:r>
      <w:r w:rsidRPr="0022713D">
        <w:rPr>
          <w:rFonts w:cstheme="minorHAnsi"/>
        </w:rPr>
        <w:t>, this</w:t>
      </w:r>
      <w:r w:rsidR="0022713D">
        <w:rPr>
          <w:rFonts w:cstheme="minorHAnsi"/>
        </w:rPr>
        <w:t xml:space="preserve"> may provide</w:t>
      </w:r>
      <w:r w:rsidRPr="0022713D">
        <w:rPr>
          <w:rFonts w:cstheme="minorHAnsi"/>
        </w:rPr>
        <w:t xml:space="preserve"> promising indications that increases in salmonellosis may be </w:t>
      </w:r>
      <w:r w:rsidR="0022713D">
        <w:rPr>
          <w:rFonts w:cstheme="minorHAnsi"/>
        </w:rPr>
        <w:t xml:space="preserve">entirely </w:t>
      </w:r>
      <w:r w:rsidRPr="0022713D">
        <w:rPr>
          <w:rFonts w:cstheme="minorHAnsi"/>
        </w:rPr>
        <w:t xml:space="preserve">controlled by ongoing efforts </w:t>
      </w:r>
      <w:r w:rsidR="00575DDB">
        <w:rPr>
          <w:rFonts w:cstheme="minorHAnsi"/>
        </w:rPr>
        <w:t>to ensure</w:t>
      </w:r>
      <w:r w:rsidR="0022713D">
        <w:rPr>
          <w:rFonts w:cstheme="minorHAnsi"/>
        </w:rPr>
        <w:t xml:space="preserve"> f</w:t>
      </w:r>
      <w:r w:rsidRPr="0022713D">
        <w:rPr>
          <w:rFonts w:cstheme="minorHAnsi"/>
        </w:rPr>
        <w:t xml:space="preserve">arm-level and post-harvest biosecurity. </w:t>
      </w:r>
      <w:moveFromRangeStart w:id="52" w:author="VAN BUNNIK Bram" w:date="2021-11-23T15:43:00Z" w:name="move88574606"/>
      <w:commentRangeStart w:id="53"/>
      <w:moveFrom w:id="54" w:author="VAN BUNNIK Bram" w:date="2021-11-23T15:43:00Z">
        <w:r w:rsidRPr="0022713D" w:rsidDel="005E3963">
          <w:rPr>
            <w:rFonts w:cstheme="minorHAnsi"/>
          </w:rPr>
          <w:t xml:space="preserve">These efforts include increased awareness from </w:t>
        </w:r>
        <w:r w:rsidRPr="0022713D" w:rsidDel="005E3963">
          <w:rPr>
            <w:rFonts w:cstheme="minorHAnsi"/>
          </w:rPr>
          <w:lastRenderedPageBreak/>
          <w:t>workers in the farm-to-fork pathway to m</w:t>
        </w:r>
        <w:r w:rsidR="0022713D" w:rsidDel="005E3963">
          <w:rPr>
            <w:rFonts w:cstheme="minorHAnsi"/>
          </w:rPr>
          <w:t>aintain good biosecurity, reducing</w:t>
        </w:r>
        <w:r w:rsidRPr="0022713D" w:rsidDel="005E3963">
          <w:rPr>
            <w:rFonts w:cstheme="minorHAnsi"/>
          </w:rPr>
          <w:t xml:space="preserve"> microbial contamination on carcasses, as well as comprehensive public information</w:t>
        </w:r>
        <w:r w:rsidRPr="00D67AE7" w:rsidDel="005E3963">
          <w:rPr>
            <w:rFonts w:cstheme="minorHAnsi"/>
          </w:rPr>
          <w:t xml:space="preserve"> campaigns to promote </w:t>
        </w:r>
        <w:r w:rsidDel="005E3963">
          <w:rPr>
            <w:rFonts w:cstheme="minorHAnsi"/>
          </w:rPr>
          <w:t xml:space="preserve">safe handling of food products </w:t>
        </w:r>
        <w:r w:rsidDel="005E3963">
          <w:fldChar w:fldCharType="begin"/>
        </w:r>
        <w:r w:rsidR="00425206" w:rsidDel="005E3963">
          <w:instrText xml:space="preserve"> ADDIN EN.CITE &lt;EndNote&gt;&lt;Cite&gt;&lt;Author&gt;Department for Environment&lt;/Author&gt;&lt;Year&gt;2015&lt;/Year&gt;&lt;RecNum&gt;227&lt;/RecNum&gt;&lt;DisplayText&gt;(41, 45)&lt;/DisplayText&gt;&lt;record&gt;&lt;rec-number&gt;227&lt;/rec-number&gt;&lt;foreign-keys&gt;&lt;key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Del="005E3963">
          <w:fldChar w:fldCharType="separate"/>
        </w:r>
        <w:r w:rsidR="00425206" w:rsidDel="005E3963">
          <w:rPr>
            <w:noProof/>
          </w:rPr>
          <w:t>(41, 45)</w:t>
        </w:r>
        <w:r w:rsidDel="005E3963">
          <w:fldChar w:fldCharType="end"/>
        </w:r>
        <w:r w:rsidRPr="00D67AE7" w:rsidDel="005E3963">
          <w:rPr>
            <w:rFonts w:cstheme="minorHAnsi"/>
          </w:rPr>
          <w:t>.</w:t>
        </w:r>
        <w:commentRangeEnd w:id="53"/>
        <w:r w:rsidR="005E3963" w:rsidDel="005E3963">
          <w:rPr>
            <w:rStyle w:val="CommentReference"/>
          </w:rPr>
          <w:commentReference w:id="53"/>
        </w:r>
        <w:r w:rsidDel="005E3963">
          <w:rPr>
            <w:rFonts w:cstheme="minorHAnsi"/>
          </w:rPr>
          <w:t xml:space="preserve"> </w:t>
        </w:r>
      </w:moveFrom>
      <w:moveFromRangeEnd w:id="52"/>
    </w:p>
    <w:p w14:paraId="281E3877" w14:textId="77777777" w:rsidR="00575DDB" w:rsidRDefault="00575DDB" w:rsidP="0022713D">
      <w:pPr>
        <w:pStyle w:val="NoSpacing"/>
        <w:spacing w:line="360" w:lineRule="auto"/>
        <w:jc w:val="both"/>
        <w:rPr>
          <w:rFonts w:cstheme="minorHAnsi"/>
        </w:rPr>
      </w:pPr>
    </w:p>
    <w:p w14:paraId="33D7228A" w14:textId="4F218113" w:rsidR="00CA283B" w:rsidRPr="008B07EC" w:rsidRDefault="00CA283B" w:rsidP="0022713D">
      <w:pPr>
        <w:pStyle w:val="NoSpacing"/>
        <w:spacing w:line="360" w:lineRule="auto"/>
        <w:jc w:val="both"/>
        <w:rPr>
          <w:rFonts w:cstheme="minorHAnsi"/>
        </w:rPr>
      </w:pPr>
      <w:r>
        <w:rPr>
          <w:rFonts w:cstheme="minorHAnsi"/>
        </w:rPr>
        <w:t>T</w:t>
      </w:r>
      <w:r w:rsidRPr="00D67AE7">
        <w:rPr>
          <w:rFonts w:cstheme="minorHAnsi"/>
        </w:rPr>
        <w:t xml:space="preserve">he ability to </w:t>
      </w:r>
      <w:del w:id="55" w:author="VAN BUNNIK Bram" w:date="2021-11-24T10:31:00Z">
        <w:r w:rsidRPr="00D67AE7" w:rsidDel="00956217">
          <w:rPr>
            <w:rFonts w:cstheme="minorHAnsi"/>
          </w:rPr>
          <w:delText xml:space="preserve">completely </w:delText>
        </w:r>
      </w:del>
      <w:r w:rsidRPr="00D67AE7">
        <w:rPr>
          <w:rFonts w:cstheme="minorHAnsi"/>
        </w:rPr>
        <w:t xml:space="preserve">mitigate the </w:t>
      </w:r>
      <w:del w:id="56" w:author="VAN BUNNIK Bram" w:date="2021-11-23T16:48:00Z">
        <w:r w:rsidRPr="00D67AE7" w:rsidDel="005A1F12">
          <w:rPr>
            <w:rFonts w:cstheme="minorHAnsi"/>
          </w:rPr>
          <w:delText xml:space="preserve">negative </w:delText>
        </w:r>
      </w:del>
      <w:r w:rsidRPr="003C4859">
        <w:rPr>
          <w:rFonts w:cstheme="minorHAnsi"/>
        </w:rPr>
        <w:t xml:space="preserve">human </w:t>
      </w:r>
      <w:commentRangeStart w:id="57"/>
      <w:r w:rsidRPr="003C4859">
        <w:rPr>
          <w:rFonts w:cstheme="minorHAnsi"/>
        </w:rPr>
        <w:t xml:space="preserve">consequences </w:t>
      </w:r>
      <w:commentRangeEnd w:id="57"/>
      <w:r w:rsidR="005A1F12">
        <w:rPr>
          <w:rStyle w:val="CommentReference"/>
        </w:rPr>
        <w:commentReference w:id="57"/>
      </w:r>
      <w:r w:rsidRPr="003C4859">
        <w:rPr>
          <w:rFonts w:cstheme="minorHAnsi"/>
        </w:rPr>
        <w:t>of live</w:t>
      </w:r>
      <w:r>
        <w:rPr>
          <w:rFonts w:cstheme="minorHAnsi"/>
        </w:rPr>
        <w:t xml:space="preserve">stock antibiotic curtailment </w:t>
      </w:r>
      <w:r w:rsidRPr="003C4859">
        <w:rPr>
          <w:rFonts w:cstheme="minorHAnsi"/>
        </w:rPr>
        <w:t xml:space="preserve">(Figure </w:t>
      </w:r>
      <w:r w:rsidR="003B7CE2">
        <w:rPr>
          <w:rFonts w:cstheme="minorHAnsi"/>
        </w:rPr>
        <w:t>5</w:t>
      </w:r>
      <w:r w:rsidRPr="003C4859">
        <w:rPr>
          <w:rFonts w:cstheme="minorHAnsi"/>
        </w:rPr>
        <w:t xml:space="preserve">), </w:t>
      </w:r>
      <w:del w:id="58" w:author="VAN BUNNIK Bram" w:date="2021-11-24T10:32:00Z">
        <w:r w:rsidR="0022713D" w:rsidDel="00956217">
          <w:rPr>
            <w:rFonts w:cstheme="minorHAnsi"/>
          </w:rPr>
          <w:delText xml:space="preserve">may also </w:delText>
        </w:r>
      </w:del>
      <w:r w:rsidR="0022713D">
        <w:rPr>
          <w:rFonts w:cstheme="minorHAnsi"/>
        </w:rPr>
        <w:t>suggest</w:t>
      </w:r>
      <w:ins w:id="59" w:author="VAN BUNNIK Bram" w:date="2021-11-24T10:32:00Z">
        <w:r w:rsidR="00956217">
          <w:rPr>
            <w:rFonts w:cstheme="minorHAnsi"/>
          </w:rPr>
          <w:t>s</w:t>
        </w:r>
      </w:ins>
      <w:r w:rsidRPr="003C4859">
        <w:rPr>
          <w:rFonts w:cstheme="minorHAnsi"/>
        </w:rPr>
        <w:t xml:space="preserve"> that in certain cases, </w:t>
      </w:r>
      <w:del w:id="60" w:author="VAN BUNNIK Bram" w:date="2021-11-24T10:32:00Z">
        <w:r w:rsidRPr="003C4859" w:rsidDel="00956217">
          <w:rPr>
            <w:rFonts w:cstheme="minorHAnsi"/>
          </w:rPr>
          <w:delText xml:space="preserve">there </w:delText>
        </w:r>
        <w:r w:rsidR="0022713D" w:rsidDel="00956217">
          <w:rPr>
            <w:rFonts w:cstheme="minorHAnsi"/>
          </w:rPr>
          <w:delText xml:space="preserve">is the </w:delText>
        </w:r>
        <w:r w:rsidRPr="003C4859" w:rsidDel="00956217">
          <w:rPr>
            <w:rFonts w:cstheme="minorHAnsi"/>
          </w:rPr>
          <w:delText xml:space="preserve">potential for </w:delText>
        </w:r>
      </w:del>
      <w:r w:rsidRPr="003C4859">
        <w:rPr>
          <w:rFonts w:cstheme="minorHAnsi"/>
        </w:rPr>
        <w:t xml:space="preserve">improved biosecurity practices </w:t>
      </w:r>
      <w:del w:id="61" w:author="VAN BUNNIK Bram" w:date="2021-11-24T10:32:00Z">
        <w:r w:rsidRPr="003C4859" w:rsidDel="00956217">
          <w:rPr>
            <w:rFonts w:cstheme="minorHAnsi"/>
          </w:rPr>
          <w:delText xml:space="preserve">to </w:delText>
        </w:r>
      </w:del>
      <w:ins w:id="62" w:author="VAN BUNNIK Bram" w:date="2021-11-24T10:32:00Z">
        <w:r w:rsidR="00956217">
          <w:rPr>
            <w:rFonts w:cstheme="minorHAnsi"/>
          </w:rPr>
          <w:t xml:space="preserve">could </w:t>
        </w:r>
      </w:ins>
      <w:r w:rsidRPr="003C4859">
        <w:rPr>
          <w:rFonts w:cstheme="minorHAnsi"/>
        </w:rPr>
        <w:t xml:space="preserve">replace livestock antibiotics as an alternative to prevent diseases of a livestock origin </w:t>
      </w:r>
      <w:r w:rsidRPr="003C4859">
        <w:fldChar w:fldCharType="begin">
          <w:fldData xml:space="preserve">PEVuZE5vdGU+PENpdGU+PEF1dGhvcj5DaGVuZzwvQXV0aG9yPjxZZWFyPjIwMTQ8L1llYXI+PFJl
Y051bT4yMzA8L1JlY051bT48RGlzcGxheVRleHQ+KDIwLCA0NiwgNDcpPC9EaXNwbGF5VGV4dD48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425206">
        <w:instrText xml:space="preserve"> ADDIN EN.CITE </w:instrText>
      </w:r>
      <w:r w:rsidR="00425206">
        <w:fldChar w:fldCharType="begin">
          <w:fldData xml:space="preserve">PEVuZE5vdGU+PENpdGU+PEF1dGhvcj5DaGVuZzwvQXV0aG9yPjxZZWFyPjIwMTQ8L1llYXI+PFJl
Y051bT4yMzA8L1JlY051bT48RGlzcGxheVRleHQ+KDIwLCA0NiwgNDcpPC9EaXNwbGF5VGV4dD48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425206">
        <w:instrText xml:space="preserve"> ADDIN EN.CITE.DATA </w:instrText>
      </w:r>
      <w:r w:rsidR="00425206">
        <w:fldChar w:fldCharType="end"/>
      </w:r>
      <w:r w:rsidRPr="003C4859">
        <w:fldChar w:fldCharType="separate"/>
      </w:r>
      <w:r w:rsidR="00425206">
        <w:rPr>
          <w:noProof/>
        </w:rPr>
        <w:t>(20, 46, 47)</w:t>
      </w:r>
      <w:r w:rsidRPr="003C4859">
        <w:fldChar w:fldCharType="end"/>
      </w:r>
      <w:r w:rsidRPr="003C4859">
        <w:rPr>
          <w:rFonts w:cstheme="minorHAnsi"/>
        </w:rPr>
        <w:t>.</w:t>
      </w:r>
      <w:r>
        <w:rPr>
          <w:rFonts w:cstheme="minorHAnsi"/>
        </w:rPr>
        <w:t xml:space="preserve"> </w:t>
      </w:r>
      <w:r w:rsidRPr="003C4859">
        <w:rPr>
          <w:rFonts w:cstheme="minorHAnsi"/>
        </w:rPr>
        <w:t>However, further research is required to quantify the efficacy of these interventions on the specified transmission routes</w:t>
      </w:r>
      <w:r w:rsidRPr="00D67AE7">
        <w:rPr>
          <w:rFonts w:cstheme="minorHAnsi"/>
        </w:rPr>
        <w:t xml:space="preserve">. </w:t>
      </w:r>
      <w:r>
        <w:rPr>
          <w:rFonts w:cstheme="minorHAnsi"/>
        </w:rPr>
        <w:t xml:space="preserve">A crucial </w:t>
      </w:r>
      <w:r w:rsidR="00575DDB">
        <w:rPr>
          <w:rFonts w:cstheme="minorHAnsi"/>
        </w:rPr>
        <w:t>initial</w:t>
      </w:r>
      <w:r>
        <w:rPr>
          <w:rFonts w:cstheme="minorHAnsi"/>
        </w:rPr>
        <w:t xml:space="preserve"> step would be</w:t>
      </w:r>
      <w:r w:rsidR="00575DDB">
        <w:rPr>
          <w:rFonts w:cstheme="minorHAnsi"/>
        </w:rPr>
        <w:t xml:space="preserve"> to</w:t>
      </w:r>
      <w:r>
        <w:rPr>
          <w:rFonts w:cstheme="minorHAnsi"/>
        </w:rPr>
        <w:t xml:space="preserve"> improve understanding on the </w:t>
      </w:r>
      <w:commentRangeStart w:id="63"/>
      <w:r w:rsidRPr="00853632">
        <w:rPr>
          <w:rFonts w:cstheme="minorHAnsi"/>
        </w:rPr>
        <w:t xml:space="preserve">effect of farm-to-fork food processing on microbial loads </w:t>
      </w:r>
      <w:commentRangeEnd w:id="63"/>
      <w:r w:rsidR="00956217">
        <w:rPr>
          <w:rStyle w:val="CommentReference"/>
        </w:rPr>
        <w:commentReference w:id="63"/>
      </w:r>
      <w:r w:rsidRPr="00853632">
        <w:rPr>
          <w:rFonts w:cstheme="minorHAnsi"/>
        </w:rPr>
        <w:t xml:space="preserve">and </w:t>
      </w:r>
      <w:r w:rsidR="0022713D" w:rsidRPr="00853632">
        <w:rPr>
          <w:rFonts w:cstheme="minorHAnsi"/>
        </w:rPr>
        <w:t>contamination on food products</w:t>
      </w:r>
      <w:r w:rsidRPr="00853632">
        <w:rPr>
          <w:rFonts w:cstheme="minorHAnsi"/>
        </w:rPr>
        <w:t xml:space="preserve"> </w:t>
      </w:r>
      <w:r w:rsidRPr="00853632">
        <w:rPr>
          <w:rFonts w:cstheme="minorHAnsi"/>
          <w:bCs/>
        </w:rPr>
        <w:fldChar w:fldCharType="begin">
          <w:fldData xml:space="preserve">PEVuZE5vdGU+PENpdGU+PEF1dGhvcj5NYXJzaGFsbDwvQXV0aG9yPjxZZWFyPjIwMTE8L1llYXI+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PEVuZE5vdGU+PENpdGU+PEF1dGhvcj5NYXJzaGFsbDwvQXV0aG9yPjxZZWFyPjIwMTE8L1llYXI+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Pr="00853632">
        <w:rPr>
          <w:rFonts w:cstheme="minorHAnsi"/>
          <w:bCs/>
        </w:rPr>
      </w:r>
      <w:r w:rsidRPr="00853632">
        <w:rPr>
          <w:rFonts w:cstheme="minorHAnsi"/>
          <w:bCs/>
        </w:rPr>
        <w:fldChar w:fldCharType="separate"/>
      </w:r>
      <w:r w:rsidR="00425206">
        <w:rPr>
          <w:rFonts w:cstheme="minorHAnsi"/>
          <w:bCs/>
          <w:noProof/>
        </w:rPr>
        <w:t>(20, 48)</w:t>
      </w:r>
      <w:r w:rsidRPr="00853632">
        <w:rPr>
          <w:rFonts w:cstheme="minorHAnsi"/>
          <w:bCs/>
        </w:rPr>
        <w:fldChar w:fldCharType="end"/>
      </w:r>
      <w:r w:rsidRPr="00853632">
        <w:rPr>
          <w:rFonts w:cstheme="minorHAnsi"/>
        </w:rPr>
        <w:t xml:space="preserve">. </w:t>
      </w:r>
      <w:r w:rsidR="00853632" w:rsidRPr="00853632">
        <w:rPr>
          <w:rFonts w:cstheme="minorHAnsi"/>
        </w:rPr>
        <w:t xml:space="preserve">Integration of economic models into future dynamic modelling </w:t>
      </w:r>
      <w:r w:rsidR="002C29A7" w:rsidRPr="00853632">
        <w:rPr>
          <w:rFonts w:cstheme="minorHAnsi"/>
        </w:rPr>
        <w:t xml:space="preserve">could also assess the </w:t>
      </w:r>
      <w:r w:rsidR="00853632" w:rsidRPr="00853632">
        <w:rPr>
          <w:rFonts w:cstheme="minorHAnsi"/>
        </w:rPr>
        <w:t>practicality of achieving specific</w:t>
      </w:r>
      <w:r w:rsidR="009F2228">
        <w:rPr>
          <w:rFonts w:cstheme="minorHAnsi"/>
        </w:rPr>
        <w:t xml:space="preserve"> percentage</w:t>
      </w:r>
      <w:r w:rsidR="00853632" w:rsidRPr="00853632">
        <w:rPr>
          <w:rFonts w:cstheme="minorHAnsi"/>
        </w:rPr>
        <w:t xml:space="preserve"> reductions in transmission</w:t>
      </w:r>
      <w:r w:rsidR="00E80C41">
        <w:rPr>
          <w:rFonts w:cstheme="minorHAnsi"/>
        </w:rPr>
        <w:t xml:space="preserve"> </w:t>
      </w:r>
      <w:r w:rsidR="00E80C41">
        <w:rPr>
          <w:rFonts w:cstheme="minorHAnsi"/>
        </w:rPr>
        <w:fldChar w:fldCharType="begin"/>
      </w:r>
      <w:r w:rsidR="00425206">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00E80C41">
        <w:rPr>
          <w:rFonts w:cstheme="minorHAnsi"/>
        </w:rPr>
        <w:fldChar w:fldCharType="separate"/>
      </w:r>
      <w:r w:rsidR="00425206">
        <w:rPr>
          <w:rFonts w:cstheme="minorHAnsi"/>
          <w:noProof/>
        </w:rPr>
        <w:t>(49)</w:t>
      </w:r>
      <w:r w:rsidR="00E80C41">
        <w:rPr>
          <w:rFonts w:cstheme="minorHAnsi"/>
        </w:rPr>
        <w:fldChar w:fldCharType="end"/>
      </w:r>
      <w:r w:rsidR="00853632" w:rsidRPr="00853632">
        <w:rPr>
          <w:rFonts w:cstheme="minorHAnsi"/>
        </w:rPr>
        <w:t xml:space="preserve">. </w:t>
      </w:r>
    </w:p>
    <w:p w14:paraId="197E1343" w14:textId="14B59DA0" w:rsidR="00575DDB" w:rsidRDefault="00575DDB" w:rsidP="00575DDB">
      <w:pPr>
        <w:pStyle w:val="NoSpacing"/>
        <w:spacing w:line="360" w:lineRule="auto"/>
        <w:jc w:val="both"/>
        <w:rPr>
          <w:rFonts w:cstheme="minorHAnsi"/>
        </w:rPr>
      </w:pPr>
    </w:p>
    <w:p w14:paraId="3A25A69B" w14:textId="7401DE8A" w:rsidR="006A5992" w:rsidRPr="006A5992" w:rsidRDefault="00575DDB" w:rsidP="00AC06D0">
      <w:pPr>
        <w:pStyle w:val="NoSpacing"/>
        <w:spacing w:line="360" w:lineRule="auto"/>
        <w:jc w:val="both"/>
        <w:rPr>
          <w:rFonts w:cstheme="minorHAnsi"/>
        </w:rPr>
      </w:pPr>
      <w:commentRangeStart w:id="64"/>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425206">
        <w:rPr>
          <w:rFonts w:cstheme="minorHAnsi"/>
        </w:rPr>
        <w:instrText xml:space="preserve"> ADDIN EN.CITE &lt;EndNote&gt;&lt;Cite&gt;&lt;Author&gt;Davies&lt;/Author&gt;&lt;Year&gt;2021&lt;/Year&gt;&lt;RecNum&gt;375&lt;/RecNum&gt;&lt;DisplayText&gt;(43)&lt;/DisplayText&gt;&lt;record&gt;&lt;rec-number&gt;375&lt;/rec-number&gt;&lt;foreign-keys&gt;&lt;key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425206">
        <w:rPr>
          <w:rFonts w:cstheme="minorHAnsi"/>
          <w:noProof/>
        </w:rPr>
        <w:t>(43)</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425206">
        <w:rPr>
          <w:rFonts w:cstheme="minorHAnsi"/>
        </w:rPr>
        <w:instrText xml:space="preserve"> ADDIN EN.CITE &lt;EndNote&gt;&lt;Cite&gt;&lt;Author&gt;Lipsitch&lt;/Author&gt;&lt;Year&gt;2009&lt;/Year&gt;&lt;RecNum&gt;377&lt;/RecNum&gt;&lt;DisplayText&gt;(50)&lt;/DisplayText&gt;&lt;record&gt;&lt;rec-number&gt;377&lt;/rec-number&gt;&lt;foreign-keys&gt;&lt;key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425206">
        <w:rPr>
          <w:rFonts w:cstheme="minorHAnsi"/>
          <w:noProof/>
        </w:rPr>
        <w:t>(50)</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environmental reservoir of infection. This would have the additional benefit of removing “immigration infections” from the model system.</w:t>
      </w:r>
      <w:commentRangeEnd w:id="64"/>
      <w:r w:rsidR="00956217">
        <w:rPr>
          <w:rStyle w:val="CommentReference"/>
        </w:rPr>
        <w:commentReference w:id="64"/>
      </w:r>
      <w:r w:rsidR="006A5992">
        <w:t xml:space="preserve"> </w:t>
      </w:r>
    </w:p>
    <w:p w14:paraId="65CDA3E0" w14:textId="77777777" w:rsidR="00152229" w:rsidRDefault="00152229" w:rsidP="00B609F0">
      <w:pPr>
        <w:pStyle w:val="NoSpacing"/>
        <w:spacing w:line="360" w:lineRule="auto"/>
        <w:jc w:val="both"/>
        <w:rPr>
          <w:rFonts w:cstheme="minorHAnsi"/>
          <w:b/>
          <w:u w:val="single"/>
        </w:rPr>
      </w:pPr>
    </w:p>
    <w:p w14:paraId="111AB956" w14:textId="021EB19D" w:rsidR="002975D4" w:rsidRDefault="004C0026" w:rsidP="00DE6B48">
      <w:pPr>
        <w:pStyle w:val="NoSpacing"/>
        <w:spacing w:line="360" w:lineRule="auto"/>
        <w:jc w:val="both"/>
        <w:rPr>
          <w:rFonts w:cstheme="minorHAnsi"/>
        </w:rPr>
      </w:pPr>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w:t>
      </w:r>
      <w:bookmarkStart w:id="65" w:name="_GoBack"/>
      <w:bookmarkEnd w:id="65"/>
      <w:r>
        <w:rPr>
          <w:rFonts w:cstheme="minorHAnsi"/>
        </w:rPr>
        <w:t xml:space="preserve">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inherent nois</w:t>
      </w:r>
      <w:ins w:id="66" w:author="VAN BUNNIK Bram" w:date="2021-11-24T10:38:00Z">
        <w:r w:rsidR="00956217">
          <w:rPr>
            <w:rFonts w:cstheme="minorHAnsi"/>
          </w:rPr>
          <w:t>e</w:t>
        </w:r>
      </w:ins>
      <w:del w:id="67" w:author="VAN BUNNIK Bram" w:date="2021-11-24T10:38:00Z">
        <w:r w:rsidR="00BE7442" w:rsidRPr="00CD7D18" w:rsidDel="00956217">
          <w:rPr>
            <w:rFonts w:cstheme="minorHAnsi"/>
          </w:rPr>
          <w:delText>iness</w:delText>
        </w:r>
      </w:del>
      <w:r w:rsidR="00BE7442" w:rsidRPr="00CD7D18">
        <w:rPr>
          <w:rFonts w:cstheme="minorHAnsi"/>
        </w:rPr>
        <w:t xml:space="preserve"> associated with AMR surveillance data</w:t>
      </w:r>
      <w:r w:rsidR="00EC5C05" w:rsidRPr="00CD7D18">
        <w:rPr>
          <w:rFonts w:cstheme="minorHAnsi"/>
        </w:rPr>
        <w:t xml:space="preserve"> </w:t>
      </w:r>
      <w:r w:rsidR="006C4C99" w:rsidRPr="00CD7D18">
        <w:rPr>
          <w:rFonts w:cstheme="minorHAnsi"/>
        </w:rPr>
        <w:fldChar w:fldCharType="begin"/>
      </w:r>
      <w:r w:rsidR="00425206">
        <w:rPr>
          <w:rFonts w:cstheme="minorHAnsi"/>
        </w:rPr>
        <w:instrText xml:space="preserve"> ADDIN EN.CITE &lt;EndNote&gt;&lt;Cite&gt;&lt;Author&gt;Schrijver&lt;/Author&gt;&lt;Year&gt;2018&lt;/Year&gt;&lt;RecNum&gt;378&lt;/RecNum&gt;&lt;DisplayText&gt;(51)&lt;/DisplayText&gt;&lt;record&gt;&lt;rec-number&gt;378&lt;/rec-number&gt;&lt;foreign-keys&gt;&lt;key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425206">
        <w:rPr>
          <w:rFonts w:cstheme="minorHAnsi"/>
          <w:noProof/>
        </w:rPr>
        <w:t>(51)</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w:t>
      </w:r>
      <w:r w:rsidR="000B0D39">
        <w:rPr>
          <w:rFonts w:cstheme="minorHAnsi"/>
        </w:rPr>
        <w:lastRenderedPageBreak/>
        <w:t xml:space="preserve">determined through </w:t>
      </w:r>
      <w:r w:rsidRPr="000B0D39">
        <w:rPr>
          <w:rFonts w:cstheme="minorHAnsi"/>
        </w:rPr>
        <w:t xml:space="preserve">fitting modelled livestock dynamics </w:t>
      </w:r>
      <w:r w:rsidR="000B0D39">
        <w:rPr>
          <w:rFonts w:cstheme="minorHAnsi"/>
        </w:rPr>
        <w:t>to a presumed</w:t>
      </w:r>
      <w:r w:rsidR="004C6581" w:rsidRPr="000B0D39">
        <w:rPr>
          <w:rFonts w:cstheme="minorHAnsi"/>
        </w:rPr>
        <w:t xml:space="preserve"> </w:t>
      </w:r>
      <w:del w:id="68" w:author="VAN BUNNIK Bram" w:date="2021-11-24T10:38:00Z">
        <w:r w:rsidR="004C6581" w:rsidRPr="000B0D39" w:rsidDel="00956217">
          <w:rPr>
            <w:rFonts w:cstheme="minorHAnsi"/>
          </w:rPr>
          <w:delText>“observed”</w:delText>
        </w:r>
      </w:del>
      <w:r w:rsidR="004C6581" w:rsidRPr="000B0D39">
        <w:rPr>
          <w:rFonts w:cstheme="minorHAnsi"/>
        </w:rPr>
        <w:t xml:space="preserve"> </w:t>
      </w:r>
      <w:ins w:id="69" w:author="VAN BUNNIK Bram" w:date="2021-11-24T10:39:00Z">
        <w:r w:rsidR="00956217">
          <w:rPr>
            <w:rFonts w:cstheme="minorHAnsi"/>
          </w:rPr>
          <w:t xml:space="preserve">direct </w:t>
        </w:r>
      </w:ins>
      <w:r w:rsidR="004C6581" w:rsidRPr="000B0D39">
        <w:rPr>
          <w:rFonts w:cstheme="minorHAnsi"/>
        </w:rPr>
        <w:t>relationship between usage and resistance.</w:t>
      </w:r>
      <w:del w:id="70" w:author="VAN BUNNIK Bram" w:date="2021-11-24T10:39:00Z">
        <w:r w:rsidR="004C6581" w:rsidRPr="000B0D39" w:rsidDel="00956217">
          <w:rPr>
            <w:rFonts w:cstheme="minorHAnsi"/>
          </w:rPr>
          <w:delText xml:space="preserve"> </w:delText>
        </w:r>
      </w:del>
    </w:p>
    <w:p w14:paraId="5162CB98" w14:textId="77777777" w:rsidR="00DE6B48" w:rsidRDefault="00DE6B48" w:rsidP="00DE6B48">
      <w:pPr>
        <w:pStyle w:val="NoSpacing"/>
        <w:spacing w:line="360" w:lineRule="auto"/>
        <w:jc w:val="both"/>
        <w:rPr>
          <w:rFonts w:cstheme="minorHAnsi"/>
        </w:rPr>
      </w:pPr>
    </w:p>
    <w:p w14:paraId="38EBC897" w14:textId="5F291CA5" w:rsidR="00314498" w:rsidRDefault="00E85246" w:rsidP="0058728F">
      <w:pPr>
        <w:pStyle w:val="NoSpacing"/>
        <w:spacing w:line="360" w:lineRule="auto"/>
        <w:jc w:val="both"/>
        <w:rPr>
          <w:rFonts w:cstheme="minorHAnsi"/>
        </w:rPr>
      </w:pPr>
      <w:r>
        <w:rPr>
          <w:rFonts w:cstheme="minorHAnsi"/>
        </w:rPr>
        <w:t>However</w:t>
      </w:r>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r w:rsidR="00AC640F">
        <w:rPr>
          <w:rFonts w:cstheme="minorHAnsi"/>
        </w:rPr>
        <w:t xml:space="preserve">potential </w:t>
      </w:r>
      <w:r w:rsidR="00D35E34">
        <w:rPr>
          <w:rFonts w:cstheme="minorHAnsi"/>
        </w:rPr>
        <w:t>increases in the daily incidence are controllable through interventions targeting the farm</w:t>
      </w:r>
      <w:r w:rsidR="009F2228">
        <w:rPr>
          <w:rFonts w:cstheme="minorHAnsi"/>
        </w:rPr>
        <w:t>-</w:t>
      </w:r>
      <w:r w:rsidR="00D35E34">
        <w:rPr>
          <w:rFonts w:cstheme="minorHAnsi"/>
        </w:rPr>
        <w:t>to</w:t>
      </w:r>
      <w:r w:rsidR="009F2228">
        <w:rPr>
          <w:rFonts w:cstheme="minorHAnsi"/>
        </w:rPr>
        <w:t>-</w:t>
      </w:r>
      <w:r w:rsidR="00D35E34">
        <w:rPr>
          <w:rFonts w:cstheme="minorHAnsi"/>
        </w:rPr>
        <w:t>fork pathway</w:t>
      </w:r>
      <w:r w:rsidR="00732BE7">
        <w:rPr>
          <w:rFonts w:cstheme="minorHAnsi"/>
        </w:rPr>
        <w:t xml:space="preserve">, </w:t>
      </w:r>
      <w:r w:rsidR="00D35E34">
        <w:rPr>
          <w:rFonts w:cstheme="minorHAnsi"/>
        </w:rPr>
        <w:t>is</w:t>
      </w:r>
      <w:r w:rsidR="00732BE7">
        <w:rPr>
          <w:rFonts w:cstheme="minorHAnsi"/>
        </w:rPr>
        <w:t xml:space="preserve"> robust to </w:t>
      </w:r>
      <w:r w:rsidR="00A0144D">
        <w:rPr>
          <w:rFonts w:cstheme="minorHAnsi"/>
        </w:rPr>
        <w:t xml:space="preserve">these </w:t>
      </w:r>
      <w:r w:rsidR="002975D4">
        <w:rPr>
          <w:rFonts w:cstheme="minorHAnsi"/>
        </w:rPr>
        <w:t xml:space="preserve">uncertainties and </w:t>
      </w:r>
      <w:r w:rsidR="00732BE7">
        <w:rPr>
          <w:rFonts w:cstheme="minorHAnsi"/>
        </w:rPr>
        <w:t xml:space="preserve">variations in the data. </w:t>
      </w:r>
      <w:r w:rsidR="00AC640F" w:rsidRPr="001C0B9A">
        <w:rPr>
          <w:rFonts w:cstheme="minorHAnsi"/>
        </w:rPr>
        <w:t xml:space="preserve">Firstly, </w:t>
      </w:r>
      <w:r w:rsidR="00234487">
        <w:rPr>
          <w:rFonts w:cstheme="minorHAnsi"/>
        </w:rPr>
        <w:t>if the true relationship between usage and resistance is non-significant, then we would expect to see negligible increases in the daily incidence of foodborne disease</w:t>
      </w:r>
      <w:r w:rsidR="0026585D">
        <w:rPr>
          <w:rFonts w:cstheme="minorHAnsi"/>
        </w:rPr>
        <w:t xml:space="preserve">. </w:t>
      </w:r>
      <w:del w:id="71" w:author="VAN BUNNIK Bram" w:date="2021-11-24T10:43:00Z">
        <w:r w:rsidR="0026585D" w:rsidDel="00154E0B">
          <w:rPr>
            <w:rFonts w:cstheme="minorHAnsi"/>
          </w:rPr>
          <w:delText>This is due to the effects of common parameters driving both relative decreases in resistance and decreases in the daily incidence of foodborne disease upon curtailment (</w:delText>
        </w:r>
        <w:commentRangeStart w:id="72"/>
        <w:r w:rsidR="0026585D" w:rsidDel="00154E0B">
          <w:rPr>
            <w:rFonts w:cstheme="minorHAnsi"/>
          </w:rPr>
          <w:delText>α</w:delText>
        </w:r>
        <w:commentRangeEnd w:id="72"/>
        <w:r w:rsidR="00956217" w:rsidDel="00154E0B">
          <w:rPr>
            <w:rStyle w:val="CommentReference"/>
          </w:rPr>
          <w:commentReference w:id="72"/>
        </w:r>
        <w:r w:rsidR="0026585D" w:rsidRPr="0055686C" w:rsidDel="00154E0B">
          <w:rPr>
            <w:rFonts w:cstheme="minorHAnsi"/>
          </w:rPr>
          <w:delText xml:space="preserve">) (Figure </w:delText>
        </w:r>
        <w:r w:rsidR="003B7CE2" w:rsidRPr="0055686C" w:rsidDel="00154E0B">
          <w:rPr>
            <w:rFonts w:cstheme="minorHAnsi"/>
          </w:rPr>
          <w:delText>5</w:delText>
        </w:r>
        <w:r w:rsidR="0026585D" w:rsidRPr="0055686C" w:rsidDel="00154E0B">
          <w:rPr>
            <w:rFonts w:cstheme="minorHAnsi"/>
          </w:rPr>
          <w:delText>A, S1</w:delText>
        </w:r>
        <w:r w:rsidR="003B7CE2" w:rsidRPr="0055686C" w:rsidDel="00154E0B">
          <w:rPr>
            <w:rFonts w:cstheme="minorHAnsi"/>
          </w:rPr>
          <w:delText>7</w:delText>
        </w:r>
        <w:r w:rsidR="0026585D" w:rsidRPr="0055686C" w:rsidDel="00154E0B">
          <w:rPr>
            <w:rFonts w:cstheme="minorHAnsi"/>
          </w:rPr>
          <w:delText>).</w:delText>
        </w:r>
        <w:r w:rsidR="00234487" w:rsidRPr="0055686C" w:rsidDel="00154E0B">
          <w:rPr>
            <w:rFonts w:cstheme="minorHAnsi"/>
          </w:rPr>
          <w:delText xml:space="preserve"> </w:delText>
        </w:r>
      </w:del>
      <w:r w:rsidR="0058728F" w:rsidRPr="0055686C">
        <w:rPr>
          <w:rFonts w:cstheme="minorHAnsi"/>
        </w:rPr>
        <w:t>Secondly, if a significant relationship between usage and resistance</w:t>
      </w:r>
      <w:r w:rsidR="00FD7CD2" w:rsidRPr="0055686C">
        <w:rPr>
          <w:rFonts w:cstheme="minorHAnsi"/>
        </w:rPr>
        <w:t xml:space="preserve"> was observed</w:t>
      </w:r>
      <w:r w:rsidR="0058728F" w:rsidRPr="0055686C">
        <w:rPr>
          <w:rFonts w:cstheme="minorHAnsi"/>
        </w:rPr>
        <w:t>, then we have also</w:t>
      </w:r>
      <w:r w:rsidR="0058728F">
        <w:rPr>
          <w:rFonts w:cstheme="minorHAnsi"/>
        </w:rPr>
        <w:t xml:space="preserve"> demonstrated that the associated increases in daily incidence of salmonellosis </w:t>
      </w:r>
      <w:r w:rsidR="00E80C41">
        <w:rPr>
          <w:rFonts w:cstheme="minorHAnsi"/>
        </w:rPr>
        <w:t>following</w:t>
      </w:r>
      <w:r w:rsidR="0058728F">
        <w:rPr>
          <w:rFonts w:cstheme="minorHAnsi"/>
        </w:rPr>
        <w:t xml:space="preserve"> antibiotic curtailment can be controlled through ensuring good biosecurity at the farm-to-fork-pathway. We also note the ability for β</w:t>
      </w:r>
      <w:r w:rsidR="0058728F" w:rsidRPr="0058728F">
        <w:rPr>
          <w:rFonts w:cstheme="minorHAnsi"/>
          <w:vertAlign w:val="subscript"/>
        </w:rPr>
        <w:t>HA</w:t>
      </w:r>
      <w:r w:rsidR="0058728F">
        <w:rPr>
          <w:rFonts w:cstheme="minorHAnsi"/>
        </w:rPr>
        <w:t xml:space="preserve"> to control increases in daily incidence many orders of magnitude above the increases observed in our wor</w:t>
      </w:r>
      <w:r w:rsidR="0058728F" w:rsidRPr="006C4C99">
        <w:rPr>
          <w:rFonts w:cstheme="minorHAnsi"/>
        </w:rPr>
        <w:t>st-case scenario (</w:t>
      </w:r>
      <w:r w:rsidR="00941378" w:rsidRPr="006C4C99">
        <w:rPr>
          <w:rFonts w:cstheme="minorHAnsi"/>
        </w:rPr>
        <w:t>Figure S</w:t>
      </w:r>
      <w:r w:rsidR="00853632" w:rsidRPr="006C4C99">
        <w:rPr>
          <w:rFonts w:cstheme="minorHAnsi"/>
        </w:rPr>
        <w:t>1</w:t>
      </w:r>
      <w:r w:rsidR="003B7CE2" w:rsidRPr="006C4C99">
        <w:rPr>
          <w:rFonts w:cstheme="minorHAnsi"/>
        </w:rPr>
        <w:t>5</w:t>
      </w:r>
      <w:r w:rsidR="0058728F" w:rsidRPr="006C4C99">
        <w:rPr>
          <w:rFonts w:cstheme="minorHAnsi"/>
        </w:rPr>
        <w:t xml:space="preserve">). </w:t>
      </w:r>
      <w:r w:rsidR="00314498" w:rsidRPr="006C4C99">
        <w:rPr>
          <w:rFonts w:cstheme="minorHAnsi"/>
        </w:rPr>
        <w:t>Therefore</w:t>
      </w:r>
      <w:r w:rsidR="00314498">
        <w:rPr>
          <w:rFonts w:cstheme="minorHAnsi"/>
        </w:rPr>
        <w:t xml:space="preserve">, </w:t>
      </w:r>
      <w:del w:id="73" w:author="VAN BUNNIK Bram" w:date="2021-11-24T10:43:00Z">
        <w:r w:rsidR="0058728F" w:rsidDel="00154E0B">
          <w:rPr>
            <w:rFonts w:cstheme="minorHAnsi"/>
          </w:rPr>
          <w:delText xml:space="preserve">we note that </w:delText>
        </w:r>
      </w:del>
      <w:r w:rsidR="0058728F">
        <w:rPr>
          <w:rFonts w:cstheme="minorHAnsi"/>
        </w:rPr>
        <w:t xml:space="preserve">the </w:t>
      </w:r>
      <w:r w:rsidR="00314498">
        <w:rPr>
          <w:rFonts w:cstheme="minorHAnsi"/>
        </w:rPr>
        <w:t xml:space="preserve">public health implications of </w:t>
      </w:r>
      <w:r w:rsidR="0058728F">
        <w:rPr>
          <w:rFonts w:cstheme="minorHAnsi"/>
        </w:rPr>
        <w:t>livestock antibiotic</w:t>
      </w:r>
      <w:r w:rsidR="00314498">
        <w:rPr>
          <w:rFonts w:cstheme="minorHAnsi"/>
        </w:rPr>
        <w:t xml:space="preserve"> curtailment in </w:t>
      </w:r>
      <w:r w:rsidR="0058728F">
        <w:rPr>
          <w:rFonts w:cstheme="minorHAnsi"/>
        </w:rPr>
        <w:t>terms of increases in the daily incidence of salmonellosis will likely be negligible</w:t>
      </w:r>
      <w:r w:rsidR="001C0B9A">
        <w:rPr>
          <w:rFonts w:cstheme="minorHAnsi"/>
        </w:rPr>
        <w:t xml:space="preserve"> at best and controllable at </w:t>
      </w:r>
      <w:r w:rsidR="0058728F">
        <w:rPr>
          <w:rFonts w:cstheme="minorHAnsi"/>
        </w:rPr>
        <w:t xml:space="preserve">the </w:t>
      </w:r>
      <w:r w:rsidR="001C0B9A">
        <w:rPr>
          <w:rFonts w:cstheme="minorHAnsi"/>
        </w:rPr>
        <w:t xml:space="preserve">worst.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6F79F7BB" w:rsidR="00DF5944" w:rsidRDefault="00881797" w:rsidP="008D5DB0">
      <w:pPr>
        <w:pStyle w:val="NoSpacing"/>
        <w:spacing w:line="360" w:lineRule="auto"/>
        <w:jc w:val="both"/>
        <w:rPr>
          <w:rFonts w:cstheme="minorHAnsi"/>
        </w:rPr>
      </w:pPr>
      <w:r>
        <w:rPr>
          <w:rFonts w:cstheme="minorHAnsi"/>
        </w:rPr>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7A6BD3">
        <w:rPr>
          <w:rFonts w:cstheme="minorHAnsi"/>
        </w:rPr>
        <w:t xml:space="preserve">a </w:t>
      </w:r>
      <w:del w:id="74" w:author="VAN BUNNIK Bram" w:date="2021-11-24T10:44:00Z">
        <w:r w:rsidR="007A6BD3" w:rsidDel="00154E0B">
          <w:rPr>
            <w:rFonts w:cstheme="minorHAnsi"/>
          </w:rPr>
          <w:delText>“</w:delText>
        </w:r>
      </w:del>
      <w:r w:rsidR="007A6BD3">
        <w:rPr>
          <w:rFonts w:cstheme="minorHAnsi"/>
        </w:rPr>
        <w:t>one</w:t>
      </w:r>
      <w:r w:rsidR="00C32C79">
        <w:rPr>
          <w:rFonts w:cstheme="minorHAnsi"/>
        </w:rPr>
        <w:t>-</w:t>
      </w:r>
      <w:r w:rsidR="007A6BD3">
        <w:rPr>
          <w:rFonts w:cstheme="minorHAnsi"/>
        </w:rPr>
        <w:t>health</w:t>
      </w:r>
      <w:del w:id="75" w:author="VAN BUNNIK Bram" w:date="2021-11-24T10:44:00Z">
        <w:r w:rsidR="007A6BD3" w:rsidDel="00154E0B">
          <w:rPr>
            <w:rFonts w:cstheme="minorHAnsi"/>
          </w:rPr>
          <w:delText>”</w:delText>
        </w:r>
      </w:del>
      <w:r w:rsidR="007A6BD3">
        <w:rPr>
          <w:rFonts w:cstheme="minorHAnsi"/>
        </w:rPr>
        <w:t xml:space="preserve"> attitude 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livestock welfare to prevent human disease</w:t>
      </w:r>
      <w:r w:rsidR="00DF5944">
        <w:rPr>
          <w:rFonts w:cstheme="minorHAnsi"/>
        </w:rPr>
        <w:t xml:space="preserve"> </w:t>
      </w:r>
      <w:r w:rsidR="007A6BD3">
        <w:rPr>
          <w:rFonts w:cstheme="minorHAnsi"/>
        </w:rPr>
        <w:t xml:space="preserve">is </w:t>
      </w:r>
      <w:del w:id="76" w:author="VAN BUNNIK Bram" w:date="2021-11-24T10:45:00Z">
        <w:r w:rsidR="007A6BD3" w:rsidDel="00154E0B">
          <w:rPr>
            <w:rFonts w:cstheme="minorHAnsi"/>
          </w:rPr>
          <w:delText xml:space="preserve">critical </w:delText>
        </w:r>
      </w:del>
      <w:ins w:id="77" w:author="VAN BUNNIK Bram" w:date="2021-11-24T10:45:00Z">
        <w:r w:rsidR="00154E0B">
          <w:rPr>
            <w:rFonts w:cstheme="minorHAnsi"/>
          </w:rPr>
          <w:t>essential</w:t>
        </w:r>
        <w:r w:rsidR="00154E0B">
          <w:rPr>
            <w:rFonts w:cstheme="minorHAnsi"/>
          </w:rPr>
          <w:t xml:space="preserve"> </w:t>
        </w:r>
      </w:ins>
      <w:r w:rsidR="007A6BD3">
        <w:rPr>
          <w:rFonts w:cstheme="minorHAnsi"/>
        </w:rPr>
        <w:t>when considering potential control strategies to tackle the AMR crisis.</w:t>
      </w:r>
      <w:r w:rsidR="0084160B">
        <w:rPr>
          <w:rFonts w:cstheme="minorHAnsi"/>
        </w:rPr>
        <w:t xml:space="preserve"> </w:t>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77777777" w:rsidR="0055686C" w:rsidRDefault="0055686C"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t>REFERENCES</w:t>
      </w:r>
    </w:p>
    <w:p w14:paraId="7F94B036" w14:textId="77777777" w:rsidR="00425206" w:rsidRPr="00425206" w:rsidRDefault="00775151" w:rsidP="00425206">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425206" w:rsidRPr="00425206">
        <w:t>1.</w:t>
      </w:r>
      <w:r w:rsidR="00425206" w:rsidRPr="00425206">
        <w:tab/>
        <w:t>Woolhouse M, Ward M, van Bunnik B, Farrar J. Antimicrobial resistance in humans, livestock and the wider environment. Philos Trans R Soc Lond B Biol Sci. 2015;370(1670):20140083.</w:t>
      </w:r>
    </w:p>
    <w:p w14:paraId="60B4DD6B" w14:textId="77777777" w:rsidR="00425206" w:rsidRPr="00425206" w:rsidRDefault="00425206" w:rsidP="00425206">
      <w:pPr>
        <w:pStyle w:val="EndNoteBibliography"/>
        <w:spacing w:after="0"/>
      </w:pPr>
      <w:r w:rsidRPr="00425206">
        <w:t>2.</w:t>
      </w:r>
      <w:r w:rsidRPr="00425206">
        <w:tab/>
        <w:t>IP/05/1687 - Ban on antibiotics as growth promoters in animal feed enters into effect [press release]. Brussels: European Commission, 22/12/2005 2005.</w:t>
      </w:r>
    </w:p>
    <w:p w14:paraId="77EA565D" w14:textId="77777777" w:rsidR="00425206" w:rsidRPr="00425206" w:rsidRDefault="00425206" w:rsidP="00425206">
      <w:pPr>
        <w:pStyle w:val="EndNoteBibliography"/>
        <w:spacing w:after="0"/>
      </w:pPr>
      <w:r w:rsidRPr="00425206">
        <w:t>3.</w:t>
      </w:r>
      <w:r w:rsidRPr="00425206">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6A549441" w14:textId="77777777" w:rsidR="00425206" w:rsidRPr="00425206" w:rsidRDefault="00425206" w:rsidP="00425206">
      <w:pPr>
        <w:pStyle w:val="EndNoteBibliography"/>
        <w:spacing w:after="0"/>
      </w:pPr>
      <w:r w:rsidRPr="00425206">
        <w:t>4.</w:t>
      </w:r>
      <w:r w:rsidRPr="00425206">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38D69061" w14:textId="77777777" w:rsidR="00425206" w:rsidRPr="00425206" w:rsidRDefault="00425206" w:rsidP="00425206">
      <w:pPr>
        <w:pStyle w:val="EndNoteBibliography"/>
        <w:spacing w:after="0"/>
      </w:pPr>
      <w:r w:rsidRPr="00425206">
        <w:t>5.</w:t>
      </w:r>
      <w:r w:rsidRPr="00425206">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7C7363D5" w14:textId="77777777" w:rsidR="00425206" w:rsidRPr="00425206" w:rsidRDefault="00425206" w:rsidP="00425206">
      <w:pPr>
        <w:pStyle w:val="EndNoteBibliography"/>
        <w:spacing w:after="0"/>
      </w:pPr>
      <w:r w:rsidRPr="00425206">
        <w:t>6.</w:t>
      </w:r>
      <w:r w:rsidRPr="00425206">
        <w:tab/>
        <w:t>Casewell M, Friis C, Marco E, McMullin P, Phillips I. The European ban on growth-promoting antibiotics and emerging consequences for human and animal health. J Antimicrob Chemoth. 2003;52(2):159-61.</w:t>
      </w:r>
    </w:p>
    <w:p w14:paraId="41A60806" w14:textId="77777777" w:rsidR="00425206" w:rsidRPr="00425206" w:rsidRDefault="00425206" w:rsidP="00425206">
      <w:pPr>
        <w:pStyle w:val="EndNoteBibliography"/>
        <w:spacing w:after="0"/>
      </w:pPr>
      <w:r w:rsidRPr="00425206">
        <w:t>7.</w:t>
      </w:r>
      <w:r w:rsidRPr="00425206">
        <w:tab/>
        <w:t>Wierup M. The Swedish experience of the 1986 year ban of antimicrobial growth promoters, with special reference to animal health, disease prevention, productivity, and usage of antimicrobials. Microbial Drug Resistance. 2001;7(2):183-90.</w:t>
      </w:r>
    </w:p>
    <w:p w14:paraId="2D7E0CB2" w14:textId="77777777" w:rsidR="00425206" w:rsidRPr="00425206" w:rsidRDefault="00425206" w:rsidP="00425206">
      <w:pPr>
        <w:pStyle w:val="EndNoteBibliography"/>
        <w:spacing w:after="0"/>
      </w:pPr>
      <w:r w:rsidRPr="00425206">
        <w:t>8.</w:t>
      </w:r>
      <w:r w:rsidRPr="00425206">
        <w:tab/>
        <w:t>Phillips I, Casewell M, Cox T, De Groot B, Friis C, Jones R, et al. Does the use of antibiotics in food animals pose a risk to human health? A critical review of published data. J Antimicrob Chemoth. 2004;53(1):28-52.</w:t>
      </w:r>
    </w:p>
    <w:p w14:paraId="242E2A8E" w14:textId="77777777" w:rsidR="00425206" w:rsidRPr="00425206" w:rsidRDefault="00425206" w:rsidP="00425206">
      <w:pPr>
        <w:pStyle w:val="EndNoteBibliography"/>
        <w:spacing w:after="0"/>
      </w:pPr>
      <w:r w:rsidRPr="00425206">
        <w:t>9.</w:t>
      </w:r>
      <w:r w:rsidRPr="00425206">
        <w:tab/>
        <w:t>Schlundt J, Aarestrup FM. Commentary: Benefits and risks of antimicrobial use in food-producing animals. Frontiers in microbiology. 2017;8:181.</w:t>
      </w:r>
    </w:p>
    <w:p w14:paraId="12DA006E" w14:textId="77777777" w:rsidR="00425206" w:rsidRPr="00425206" w:rsidRDefault="00425206" w:rsidP="00425206">
      <w:pPr>
        <w:pStyle w:val="EndNoteBibliography"/>
        <w:spacing w:after="0"/>
      </w:pPr>
      <w:r w:rsidRPr="00425206">
        <w:t>10.</w:t>
      </w:r>
      <w:r w:rsidRPr="00425206">
        <w:tab/>
        <w:t>Aarestrup FM. The livestock reservoir for antimicrobial resistance: a personal view on changing patterns of risks, effects of interventions and the way forward. Philos Trans R Soc Lond B Biol Sci. 2015;370(1670):20140085.</w:t>
      </w:r>
    </w:p>
    <w:p w14:paraId="0BA48D4A" w14:textId="77777777" w:rsidR="00425206" w:rsidRPr="00425206" w:rsidRDefault="00425206" w:rsidP="00425206">
      <w:pPr>
        <w:pStyle w:val="EndNoteBibliography"/>
        <w:spacing w:after="0"/>
      </w:pPr>
      <w:r w:rsidRPr="00425206">
        <w:lastRenderedPageBreak/>
        <w:t>11.</w:t>
      </w:r>
      <w:r w:rsidRPr="00425206">
        <w:tab/>
        <w:t>Aarestrup FM, Jensen VF, Emborg H-D, Jacobsen E, Wegener HC. Changes in the use of antimicrobials and the effects on productivity of swine farms in Denmark. American journal of veterinary research. 2010;71(7):726-33.</w:t>
      </w:r>
    </w:p>
    <w:p w14:paraId="1EE0BCA6" w14:textId="77777777" w:rsidR="00425206" w:rsidRPr="00425206" w:rsidRDefault="00425206" w:rsidP="00425206">
      <w:pPr>
        <w:pStyle w:val="EndNoteBibliography"/>
        <w:spacing w:after="0"/>
      </w:pPr>
      <w:r w:rsidRPr="00425206">
        <w:t>12.</w:t>
      </w:r>
      <w:r w:rsidRPr="00425206">
        <w:tab/>
        <w:t>EUR‐Lex. Regulation (EU) 2019/6 of the European Parliament and of the Council of 11 December 2018 on veterinary medicinal products and repealing Directive 2001/82/EC. 2019.</w:t>
      </w:r>
    </w:p>
    <w:p w14:paraId="3F422686" w14:textId="77777777" w:rsidR="00425206" w:rsidRPr="00425206" w:rsidRDefault="00425206" w:rsidP="00425206">
      <w:pPr>
        <w:pStyle w:val="EndNoteBibliography"/>
        <w:spacing w:after="0"/>
      </w:pPr>
      <w:r w:rsidRPr="00425206">
        <w:t>13.</w:t>
      </w:r>
      <w:r w:rsidRPr="00425206">
        <w:tab/>
        <w:t>Niewiadomska AM, Jayabalasingham B, Seidman JC, Willem L, Grenfell B, Spiro D, et al. Population-level mathematical modeling of antimicrobial resistance: a systematic review. BMC Med. 2019;17(1):81.</w:t>
      </w:r>
    </w:p>
    <w:p w14:paraId="2B63494C" w14:textId="77777777" w:rsidR="00425206" w:rsidRPr="00425206" w:rsidRDefault="00425206" w:rsidP="00425206">
      <w:pPr>
        <w:pStyle w:val="EndNoteBibliography"/>
        <w:spacing w:after="0"/>
      </w:pPr>
      <w:r w:rsidRPr="00425206">
        <w:t>14.</w:t>
      </w:r>
      <w:r w:rsidRPr="00425206">
        <w:tab/>
        <w:t>Spicknall IH, Foxman B, Marrs CF, Eisenberg JN. A modeling framework for the evolution and spread of antibiotic resistance: literature review and model categorization. American journal of epidemiology. 2013;178(4):508-20.</w:t>
      </w:r>
    </w:p>
    <w:p w14:paraId="1E2D6E20" w14:textId="77777777" w:rsidR="00425206" w:rsidRPr="00425206" w:rsidRDefault="00425206" w:rsidP="00425206">
      <w:pPr>
        <w:pStyle w:val="EndNoteBibliography"/>
        <w:spacing w:after="0"/>
      </w:pPr>
      <w:r w:rsidRPr="00425206">
        <w:t>15.</w:t>
      </w:r>
      <w:r w:rsidRPr="00425206">
        <w:tab/>
        <w:t>Caffrey N, Invik J, Waldner C, Ramsay D, Checkley S. Risk assessments evaluating foodborne antimicrobial resistance in humans: a scoping review. Microbial Risk Analysis. 2019;11:31-46.</w:t>
      </w:r>
    </w:p>
    <w:p w14:paraId="577D743C" w14:textId="77777777" w:rsidR="00425206" w:rsidRPr="00425206" w:rsidRDefault="00425206" w:rsidP="00425206">
      <w:pPr>
        <w:pStyle w:val="EndNoteBibliography"/>
        <w:spacing w:after="0"/>
      </w:pPr>
      <w:r w:rsidRPr="00425206">
        <w:t>16.</w:t>
      </w:r>
      <w:r w:rsidRPr="00425206">
        <w:tab/>
        <w:t>Alban L, Nielsen EO, Dahl J. A human health risk assessment for macrolide-resistant Campylobacter associated with the use of macrolides in Danish pig production. Prev Vet Med. 2008;83(2):115-29.</w:t>
      </w:r>
    </w:p>
    <w:p w14:paraId="7BB09BFE" w14:textId="77777777" w:rsidR="00425206" w:rsidRPr="00425206" w:rsidRDefault="00425206" w:rsidP="00425206">
      <w:pPr>
        <w:pStyle w:val="EndNoteBibliography"/>
        <w:spacing w:after="0"/>
      </w:pPr>
      <w:r w:rsidRPr="00425206">
        <w:t>17.</w:t>
      </w:r>
      <w:r w:rsidRPr="00425206">
        <w:tab/>
        <w:t>Anderson SA, Woo RWY, Crawford LM. Risk assessment of the impact on human health of resistant Campylobacter jejuni from fluoroquinolone use in beef cattle. Food Control. 2001;12(1):13-25.</w:t>
      </w:r>
    </w:p>
    <w:p w14:paraId="4744EE89" w14:textId="77777777" w:rsidR="00425206" w:rsidRPr="00425206" w:rsidRDefault="00425206" w:rsidP="00425206">
      <w:pPr>
        <w:pStyle w:val="EndNoteBibliography"/>
        <w:spacing w:after="0"/>
      </w:pPr>
      <w:r w:rsidRPr="00425206">
        <w:t>18.</w:t>
      </w:r>
      <w:r w:rsidRPr="00425206">
        <w:tab/>
        <w:t>Cox LA, Jr. Potential human health benefits of antibiotics used in food animals: a case study of virginiamycin. Environ Int. 2005;31(4):549-63.</w:t>
      </w:r>
    </w:p>
    <w:p w14:paraId="56BB7F1E" w14:textId="77777777" w:rsidR="00425206" w:rsidRPr="00425206" w:rsidRDefault="00425206" w:rsidP="00425206">
      <w:pPr>
        <w:pStyle w:val="EndNoteBibliography"/>
        <w:spacing w:after="0"/>
      </w:pPr>
      <w:r w:rsidRPr="00425206">
        <w:t>19.</w:t>
      </w:r>
      <w:r w:rsidRPr="00425206">
        <w:tab/>
        <w:t>Hurd HS, Doores S, Hayes D, Mathew A, Maurer J, Silley P, et al. Public health consequences of macrolide use in food animals: a deterministic risk assessment. J Food Prot. 2004;67(5):980-92.</w:t>
      </w:r>
    </w:p>
    <w:p w14:paraId="0D0FA3CD" w14:textId="77777777" w:rsidR="00425206" w:rsidRPr="00425206" w:rsidRDefault="00425206" w:rsidP="00425206">
      <w:pPr>
        <w:pStyle w:val="EndNoteBibliography"/>
        <w:spacing w:after="0"/>
      </w:pPr>
      <w:r w:rsidRPr="00425206">
        <w:t>20.</w:t>
      </w:r>
      <w:r w:rsidRPr="00425206">
        <w:tab/>
        <w:t>Marshall BM, Levy SB. Food animals and antimicrobials: impacts on human health. Clin Microbiol Rev. 2011;24(4):718-33.</w:t>
      </w:r>
    </w:p>
    <w:p w14:paraId="2B4AEF27" w14:textId="77777777" w:rsidR="00425206" w:rsidRPr="00425206" w:rsidRDefault="00425206" w:rsidP="00425206">
      <w:pPr>
        <w:pStyle w:val="EndNoteBibliography"/>
        <w:spacing w:after="0"/>
      </w:pPr>
      <w:r w:rsidRPr="00425206">
        <w:t>21.</w:t>
      </w:r>
      <w:r w:rsidRPr="00425206">
        <w:tab/>
        <w:t>Kermack WO, McKendrick AG. A contribution to the mathematical theory of epidemics. Proceedings of the royal society of london Series A, Containing papers of a mathematical and physical character. 1927;115(772):700-21.</w:t>
      </w:r>
    </w:p>
    <w:p w14:paraId="0B958CF5" w14:textId="77777777" w:rsidR="00425206" w:rsidRPr="00425206" w:rsidRDefault="00425206" w:rsidP="00425206">
      <w:pPr>
        <w:pStyle w:val="EndNoteBibliography"/>
        <w:spacing w:after="0"/>
      </w:pPr>
      <w:r w:rsidRPr="00425206">
        <w:t>22.</w:t>
      </w:r>
      <w:r w:rsidRPr="00425206">
        <w:tab/>
        <w:t>Maisnier‐Patin S, Berg OG, Liljas L, Andersson DI. Compensatory adaptation to the deleterious effect of antibiotic resistance in Salmonella typhimurium. Mol Microbiol. 2002;46(2):355-66.</w:t>
      </w:r>
    </w:p>
    <w:p w14:paraId="260C19F3" w14:textId="35A79208" w:rsidR="00425206" w:rsidRPr="00425206" w:rsidRDefault="00425206" w:rsidP="00425206">
      <w:pPr>
        <w:pStyle w:val="EndNoteBibliography"/>
        <w:spacing w:after="0"/>
      </w:pPr>
      <w:r w:rsidRPr="00425206">
        <w:t>23.</w:t>
      </w:r>
      <w:r w:rsidRPr="00425206">
        <w:tab/>
        <w:t xml:space="preserve">Eurostat. Population and population change statistics: European Commission; 2021 [updated 05/07/2021. Available from: </w:t>
      </w:r>
      <w:hyperlink r:id="rId13" w:anchor="EU_population_shows_a_slight_decrease_in_2020" w:history="1">
        <w:r w:rsidRPr="00425206">
          <w:rPr>
            <w:rStyle w:val="Hyperlink"/>
          </w:rPr>
          <w:t>https://ec.europa.eu/eurostat/statistics-explained/index.php?title=Population_and_population_change_statistics#EU_population_shows_a_slight_decrease_in_2020</w:t>
        </w:r>
      </w:hyperlink>
      <w:r w:rsidRPr="00425206">
        <w:t>.</w:t>
      </w:r>
    </w:p>
    <w:p w14:paraId="3B63865D" w14:textId="77777777" w:rsidR="00425206" w:rsidRPr="00425206" w:rsidRDefault="00425206" w:rsidP="00425206">
      <w:pPr>
        <w:pStyle w:val="EndNoteBibliography"/>
        <w:spacing w:after="0"/>
      </w:pPr>
      <w:r w:rsidRPr="00425206">
        <w:t>24.</w:t>
      </w:r>
      <w:r w:rsidRPr="00425206">
        <w:tab/>
        <w:t>Toni T, Welch D, Strelkowa N, Ipsen A, Stumpf MP. Approximate Bayesian computation scheme for parameter inference and model selection in dynamical systems. J R Soc Interface. 2009;6(31):187-202.</w:t>
      </w:r>
    </w:p>
    <w:p w14:paraId="297EA666" w14:textId="77777777" w:rsidR="00425206" w:rsidRPr="00425206" w:rsidRDefault="00425206" w:rsidP="00425206">
      <w:pPr>
        <w:pStyle w:val="EndNoteBibliography"/>
        <w:spacing w:after="0"/>
      </w:pPr>
      <w:r w:rsidRPr="00425206">
        <w:t>25.</w:t>
      </w:r>
      <w:r w:rsidRPr="00425206">
        <w:tab/>
        <w:t>Authority EFS, Prevention ECfD, Control. The European Union summary report on antimicrobial resistance in zoonotic and indicator bacteria from humans, animals and food in 2014. EFSA journal. 2016;14(2):4380.</w:t>
      </w:r>
    </w:p>
    <w:p w14:paraId="1AC51CE5" w14:textId="77777777" w:rsidR="00425206" w:rsidRPr="00425206" w:rsidRDefault="00425206" w:rsidP="00425206">
      <w:pPr>
        <w:pStyle w:val="EndNoteBibliography"/>
        <w:spacing w:after="0"/>
      </w:pPr>
      <w:r w:rsidRPr="00425206">
        <w:t>26.</w:t>
      </w:r>
      <w:r w:rsidRPr="00425206">
        <w:tab/>
        <w:t>Authority EFS, Prevention ECfD, Control. The European Union summary report on antimicrobial resistance in zoonotic and indicator bacteria from humans, animals and food in 2015. EFSA Journal. 2017;15(2):e04694.</w:t>
      </w:r>
    </w:p>
    <w:p w14:paraId="67D52880" w14:textId="77777777" w:rsidR="00425206" w:rsidRPr="00425206" w:rsidRDefault="00425206" w:rsidP="00425206">
      <w:pPr>
        <w:pStyle w:val="EndNoteBibliography"/>
        <w:spacing w:after="0"/>
      </w:pPr>
      <w:r w:rsidRPr="00425206">
        <w:t>27.</w:t>
      </w:r>
      <w:r w:rsidRPr="00425206">
        <w:tab/>
        <w:t>Authority EFS, Prevention ECfD, Control. The European Union summary report on antimicrobial resistance in zoonotic and indicator bacteria from humans, animals and food in 2016. EFSA Journal. 2018;16(2):e05182.</w:t>
      </w:r>
    </w:p>
    <w:p w14:paraId="67A9F715" w14:textId="77777777" w:rsidR="00425206" w:rsidRPr="00425206" w:rsidRDefault="00425206" w:rsidP="00425206">
      <w:pPr>
        <w:pStyle w:val="EndNoteBibliography"/>
        <w:spacing w:after="0"/>
      </w:pPr>
      <w:r w:rsidRPr="00425206">
        <w:t>28.</w:t>
      </w:r>
      <w:r w:rsidRPr="00425206">
        <w:tab/>
        <w:t>Authority EFS, Prevention ECfD, Control. The European Union summary report on antimicrobial resistance in zoonotic and indicator bacteria from humans, animals and food in 2017. EFSA Journal. 2019;17(2):e05598.</w:t>
      </w:r>
    </w:p>
    <w:p w14:paraId="66A20F80" w14:textId="77777777" w:rsidR="00425206" w:rsidRPr="00425206" w:rsidRDefault="00425206" w:rsidP="00425206">
      <w:pPr>
        <w:pStyle w:val="EndNoteBibliography"/>
        <w:spacing w:after="0"/>
      </w:pPr>
      <w:r w:rsidRPr="00425206">
        <w:lastRenderedPageBreak/>
        <w:t>29.</w:t>
      </w:r>
      <w:r w:rsidRPr="00425206">
        <w:tab/>
        <w:t>Authority EFS, Prevention ECfD, Control. The European Union Summary Report on Antimicrobial Resistance in zoonotic and indicator bacteria from humans, animals and food in 2017/2018. EFSA Journal. 2020;18(3):e06007.</w:t>
      </w:r>
    </w:p>
    <w:p w14:paraId="265F5AB0" w14:textId="77777777" w:rsidR="00425206" w:rsidRPr="00425206" w:rsidRDefault="00425206" w:rsidP="00425206">
      <w:pPr>
        <w:pStyle w:val="EndNoteBibliography"/>
        <w:spacing w:after="0"/>
      </w:pPr>
      <w:r w:rsidRPr="00425206">
        <w:t>30.</w:t>
      </w:r>
      <w:r w:rsidRPr="00425206">
        <w:tab/>
        <w:t>Authority EFS. The European Union Summary Report on Antimicrobial Resistance in zoonotic and indicator bacteria from humans, animals and food in 2018/2019. EFSA Journal. 2021;19(4).</w:t>
      </w:r>
    </w:p>
    <w:p w14:paraId="24046D4D" w14:textId="77777777" w:rsidR="00425206" w:rsidRPr="00425206" w:rsidRDefault="00425206" w:rsidP="00425206">
      <w:pPr>
        <w:pStyle w:val="EndNoteBibliography"/>
        <w:spacing w:after="0"/>
      </w:pPr>
      <w:r w:rsidRPr="00425206">
        <w:t>31.</w:t>
      </w:r>
      <w:r w:rsidRPr="00425206">
        <w:tab/>
        <w:t>European Medicines Agency ESoVAC. Sales of veterinary antimicrobial agents in 31 European countries in 2014. European Medicines Agency; 2016.</w:t>
      </w:r>
    </w:p>
    <w:p w14:paraId="6AF28B30" w14:textId="77777777" w:rsidR="00425206" w:rsidRPr="00425206" w:rsidRDefault="00425206" w:rsidP="00425206">
      <w:pPr>
        <w:pStyle w:val="EndNoteBibliography"/>
        <w:spacing w:after="0"/>
      </w:pPr>
      <w:r w:rsidRPr="00425206">
        <w:t>32.</w:t>
      </w:r>
      <w:r w:rsidRPr="00425206">
        <w:tab/>
        <w:t>European Medicines Agency ESoVAC. Sales of veterinary antimicrobial agents in 31 European countries in 2015. European Medicines Agency; 2017.</w:t>
      </w:r>
    </w:p>
    <w:p w14:paraId="6B213644" w14:textId="77777777" w:rsidR="00425206" w:rsidRPr="00425206" w:rsidRDefault="00425206" w:rsidP="00425206">
      <w:pPr>
        <w:pStyle w:val="EndNoteBibliography"/>
        <w:spacing w:after="0"/>
      </w:pPr>
      <w:r w:rsidRPr="00425206">
        <w:t>33.</w:t>
      </w:r>
      <w:r w:rsidRPr="00425206">
        <w:tab/>
        <w:t>European Medicines Agency ESoVAC. Sales of veterinary antimicrobial agents in 31 European countries in 2016. European Medicines Agency; 2018.</w:t>
      </w:r>
    </w:p>
    <w:p w14:paraId="1A368314" w14:textId="77777777" w:rsidR="00425206" w:rsidRPr="00425206" w:rsidRDefault="00425206" w:rsidP="00425206">
      <w:pPr>
        <w:pStyle w:val="EndNoteBibliography"/>
        <w:spacing w:after="0"/>
      </w:pPr>
      <w:r w:rsidRPr="00425206">
        <w:t>34.</w:t>
      </w:r>
      <w:r w:rsidRPr="00425206">
        <w:tab/>
        <w:t>European Medicines Agency ESoVAC. Sales of veterinary antimicrobial agents in 31 European countries in 2017. European Medicines Agency; 2019.</w:t>
      </w:r>
    </w:p>
    <w:p w14:paraId="53FAF923" w14:textId="77777777" w:rsidR="00425206" w:rsidRPr="00425206" w:rsidRDefault="00425206" w:rsidP="00425206">
      <w:pPr>
        <w:pStyle w:val="EndNoteBibliography"/>
        <w:spacing w:after="0"/>
      </w:pPr>
      <w:r w:rsidRPr="00425206">
        <w:t>35.</w:t>
      </w:r>
      <w:r w:rsidRPr="00425206">
        <w:tab/>
        <w:t>European Medicines Agency ESoVAC. Sales of veterinary antimicrobial agents in 31 European countries in 2018. European Medicines Agency; 2020.</w:t>
      </w:r>
    </w:p>
    <w:p w14:paraId="029D8AE2" w14:textId="77777777" w:rsidR="00425206" w:rsidRPr="00425206" w:rsidRDefault="00425206" w:rsidP="00425206">
      <w:pPr>
        <w:pStyle w:val="EndNoteBibliography"/>
        <w:spacing w:after="0"/>
      </w:pPr>
      <w:r w:rsidRPr="00425206">
        <w:t>36.</w:t>
      </w:r>
      <w:r w:rsidRPr="00425206">
        <w:tab/>
        <w:t>Directorate VM. UK One Health Report - Joint report on antibiotic use and antibiotic resistance, 2013–2017. New Haw, Addlestone: Veterinary Medicines Directorate; 2019.</w:t>
      </w:r>
    </w:p>
    <w:p w14:paraId="55BAA3AF" w14:textId="77777777" w:rsidR="00425206" w:rsidRPr="00425206" w:rsidRDefault="00425206" w:rsidP="00425206">
      <w:pPr>
        <w:pStyle w:val="EndNoteBibliography"/>
        <w:spacing w:after="0"/>
      </w:pPr>
      <w:r w:rsidRPr="00425206">
        <w:t>37.</w:t>
      </w:r>
      <w:r w:rsidRPr="00425206">
        <w:tab/>
        <w:t>Bean DC, Livermore DM, Papa I, Hall LM. Resistance among Escherichia coli to sulphonamides and other antimicrobials now little used in man. J Antimicrob Chemoth. 2005;56(5):962-4.</w:t>
      </w:r>
    </w:p>
    <w:p w14:paraId="7B523E11" w14:textId="77777777" w:rsidR="00425206" w:rsidRPr="00425206" w:rsidRDefault="00425206" w:rsidP="00425206">
      <w:pPr>
        <w:pStyle w:val="EndNoteBibliography"/>
        <w:spacing w:after="0"/>
      </w:pPr>
      <w:r w:rsidRPr="00425206">
        <w:t>38.</w:t>
      </w:r>
      <w:r w:rsidRPr="00425206">
        <w:tab/>
        <w:t>Minter A, Retkute R. Approximate Bayesian Computation for infectious disease modelling. Epidemics. 2019;29:100368.</w:t>
      </w:r>
    </w:p>
    <w:p w14:paraId="27BDAD7E" w14:textId="77777777" w:rsidR="00425206" w:rsidRPr="00425206" w:rsidRDefault="00425206" w:rsidP="00425206">
      <w:pPr>
        <w:pStyle w:val="EndNoteBibliography"/>
        <w:spacing w:after="0"/>
      </w:pPr>
      <w:r w:rsidRPr="00425206">
        <w:t>39.</w:t>
      </w:r>
      <w:r w:rsidRPr="00425206">
        <w:tab/>
        <w:t>Prevention CfDCa. Salmonella in the Caribbean - 2013: Infection with Salmonella. Atlanta: Centers for Disease Control and Prevention; 2014.</w:t>
      </w:r>
    </w:p>
    <w:p w14:paraId="7713CABE" w14:textId="77777777" w:rsidR="00425206" w:rsidRPr="00425206" w:rsidRDefault="00425206" w:rsidP="00425206">
      <w:pPr>
        <w:pStyle w:val="EndNoteBibliography"/>
        <w:spacing w:after="0"/>
      </w:pPr>
      <w:r w:rsidRPr="00425206">
        <w:t>40.</w:t>
      </w:r>
      <w:r w:rsidRPr="00425206">
        <w:tab/>
        <w:t>Saltelli A, Bolado R. An alternative way to compute Fourier amplitude sensitivity test (FAST). Computational Statistics &amp; Data Analysis. 1998;26(4):445-60.</w:t>
      </w:r>
    </w:p>
    <w:p w14:paraId="77D52E61" w14:textId="2C9FE4D2" w:rsidR="00425206" w:rsidRPr="00425206" w:rsidRDefault="00425206" w:rsidP="00425206">
      <w:pPr>
        <w:pStyle w:val="EndNoteBibliography"/>
        <w:spacing w:after="0"/>
      </w:pPr>
      <w:r w:rsidRPr="00425206">
        <w:t>41.</w:t>
      </w:r>
      <w:r w:rsidRPr="00425206">
        <w:tab/>
        <w:t xml:space="preserve">Department for Environment FRAaAaPHA. Disease prevention for livestock and poultry keepers United Kingdom: Department for Environment, Food &amp; Rural Affairs and Animal and Plant Health Agency; 2015 [cited 2021. Available from: </w:t>
      </w:r>
      <w:hyperlink r:id="rId14" w:history="1">
        <w:r w:rsidRPr="00425206">
          <w:rPr>
            <w:rStyle w:val="Hyperlink"/>
          </w:rPr>
          <w:t>https://www.gov.uk/guidance/disease-prevention-for-livestock-farmers</w:t>
        </w:r>
      </w:hyperlink>
      <w:r w:rsidRPr="00425206">
        <w:t>.</w:t>
      </w:r>
    </w:p>
    <w:p w14:paraId="24090FE7" w14:textId="77777777" w:rsidR="00425206" w:rsidRPr="00425206" w:rsidRDefault="00425206" w:rsidP="00425206">
      <w:pPr>
        <w:pStyle w:val="EndNoteBibliography"/>
        <w:spacing w:after="0"/>
      </w:pPr>
      <w:r w:rsidRPr="00425206">
        <w:t>42.</w:t>
      </w:r>
      <w:r w:rsidRPr="00425206">
        <w:tab/>
        <w:t>Aarestrup FM, Wegener HC, Collignon P. Resistance in bacteria of the food chain: epidemiology and control strategies. Expert review of anti-infective therapy. 2008;6(5):733-50.</w:t>
      </w:r>
    </w:p>
    <w:p w14:paraId="4BAF0456" w14:textId="77777777" w:rsidR="00425206" w:rsidRPr="00425206" w:rsidRDefault="00425206" w:rsidP="00425206">
      <w:pPr>
        <w:pStyle w:val="EndNoteBibliography"/>
        <w:spacing w:after="0"/>
      </w:pPr>
      <w:r w:rsidRPr="00425206">
        <w:t>43.</w:t>
      </w:r>
      <w:r w:rsidRPr="00425206">
        <w:tab/>
        <w:t>Davies NG, Flasche S, Jit M, Atkins KE. Modeling the effect of vaccination on selection for antibiotic resistance in Streptococcus pneumonia e. Science translational medicine. 2021;13(606):eaaz8690.</w:t>
      </w:r>
    </w:p>
    <w:p w14:paraId="792D3219" w14:textId="77777777" w:rsidR="00425206" w:rsidRPr="00425206" w:rsidRDefault="00425206" w:rsidP="00425206">
      <w:pPr>
        <w:pStyle w:val="EndNoteBibliography"/>
        <w:spacing w:after="0"/>
      </w:pPr>
      <w:r w:rsidRPr="00425206">
        <w:t>44.</w:t>
      </w:r>
      <w:r w:rsidRPr="00425206">
        <w:tab/>
        <w:t>Naberhaus SA, Krull AC, Arruda BL, Arruda P, Sahin O, Schwartz KJ, et al. Pathogenicity and competitive fitness of Salmonella enterica serovar 4,[5], 12: i:-compared to Salmonella typhimurium and Salmonella derby in swine. Frontiers in veterinary science. 2020;6:502.</w:t>
      </w:r>
    </w:p>
    <w:p w14:paraId="00D09CAF" w14:textId="77777777" w:rsidR="00425206" w:rsidRPr="00425206" w:rsidRDefault="00425206" w:rsidP="00425206">
      <w:pPr>
        <w:pStyle w:val="EndNoteBibliography"/>
        <w:spacing w:after="0"/>
      </w:pPr>
      <w:r w:rsidRPr="00425206">
        <w:t>45.</w:t>
      </w:r>
      <w:r w:rsidRPr="00425206">
        <w:tab/>
        <w:t>Unicomb LE. Food safety: pathogen transmission routes, hygiene practices and prevention. Journal of health, population, and nutrition. 2009;27(5):599.</w:t>
      </w:r>
    </w:p>
    <w:p w14:paraId="4AF29269" w14:textId="77777777" w:rsidR="00425206" w:rsidRPr="00425206" w:rsidRDefault="00425206" w:rsidP="00425206">
      <w:pPr>
        <w:pStyle w:val="EndNoteBibliography"/>
        <w:spacing w:after="0"/>
      </w:pPr>
      <w:r w:rsidRPr="00425206">
        <w:t>46.</w:t>
      </w:r>
      <w:r w:rsidRPr="00425206">
        <w:tab/>
        <w:t>Cheng G, Hao H, Xie S, Wang X, Dai M, Huang L, et al. Antibiotic alternatives: the substitution of antibiotics in animal husbandry? Frontiers in microbiology. 2014;5:217.</w:t>
      </w:r>
    </w:p>
    <w:p w14:paraId="1E4F3483" w14:textId="77777777" w:rsidR="00425206" w:rsidRPr="00425206" w:rsidRDefault="00425206" w:rsidP="00425206">
      <w:pPr>
        <w:pStyle w:val="EndNoteBibliography"/>
        <w:spacing w:after="0"/>
      </w:pPr>
      <w:r w:rsidRPr="00425206">
        <w:t>47.</w:t>
      </w:r>
      <w:r w:rsidRPr="00425206">
        <w:tab/>
        <w:t>Cogliani C, Goossens H, Greko C. Restricting antimicrobial use in food animals: lessons from Europe. Microbe. 2011;6(6):274.</w:t>
      </w:r>
    </w:p>
    <w:p w14:paraId="10073502" w14:textId="77777777" w:rsidR="00425206" w:rsidRPr="00425206" w:rsidRDefault="00425206" w:rsidP="00425206">
      <w:pPr>
        <w:pStyle w:val="EndNoteBibliography"/>
        <w:spacing w:after="0"/>
      </w:pPr>
      <w:r w:rsidRPr="00425206">
        <w:t>48.</w:t>
      </w:r>
      <w:r w:rsidRPr="00425206">
        <w:tab/>
        <w:t>Singer RS, Cox LA, Dickson JS, Hurd HS, Phillips I, Miller GY. Modeling the relationship between food animal health and human foodborne illness. Prev Vet Med. 2007;79(2-4):186-203.</w:t>
      </w:r>
    </w:p>
    <w:p w14:paraId="59AA85A4" w14:textId="77777777" w:rsidR="00425206" w:rsidRPr="00425206" w:rsidRDefault="00425206" w:rsidP="00425206">
      <w:pPr>
        <w:pStyle w:val="EndNoteBibliography"/>
        <w:spacing w:after="0"/>
      </w:pPr>
      <w:r w:rsidRPr="00425206">
        <w:t>49.</w:t>
      </w:r>
      <w:r w:rsidRPr="00425206">
        <w:tab/>
        <w:t>Lhermie G, Wernli D, Jørgensen PS, Kenkel D, Lawell C-YCL, Tauer LW, et al. Tradeoffs between resistance to antimicrobials in public health and their use in agriculture: Moving towards sustainability assessment. Ecological Economics. 2019;166:106427.</w:t>
      </w:r>
    </w:p>
    <w:p w14:paraId="0F58199F" w14:textId="77777777" w:rsidR="00425206" w:rsidRPr="00425206" w:rsidRDefault="00425206" w:rsidP="00425206">
      <w:pPr>
        <w:pStyle w:val="EndNoteBibliography"/>
        <w:spacing w:after="0"/>
      </w:pPr>
      <w:r w:rsidRPr="00425206">
        <w:t>50.</w:t>
      </w:r>
      <w:r w:rsidRPr="00425206">
        <w:tab/>
        <w:t>Lipsitch M, Colijn C, Cohen T, Hanage WP, Fraser C. No coexistence for free: neutral null models for multistrain pathogens. Epidemics. 2009;1(1):2-13.</w:t>
      </w:r>
    </w:p>
    <w:p w14:paraId="1FB57504" w14:textId="77777777" w:rsidR="00425206" w:rsidRPr="00425206" w:rsidRDefault="00425206" w:rsidP="00425206">
      <w:pPr>
        <w:pStyle w:val="EndNoteBibliography"/>
      </w:pPr>
      <w:r w:rsidRPr="00425206">
        <w:lastRenderedPageBreak/>
        <w:t>51.</w:t>
      </w:r>
      <w:r w:rsidRPr="00425206">
        <w:tab/>
        <w:t>Schrijver R, Stijntjes M, Rodríguez-Baño J, Tacconelli E, Rajendran NB, Voss A. Review of antimicrobial resistance surveillance programmes in livestock and meat in EU with focus on humans. Clinical microbiology and infection. 2018;24(6):577-90.</w:t>
      </w:r>
    </w:p>
    <w:p w14:paraId="7AE208EA" w14:textId="64743ED2"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VAN BUNNIK Bram" w:date="2021-11-23T14:49:00Z" w:initials="VBB">
    <w:p w14:paraId="05926B6D" w14:textId="4C5026D4" w:rsidR="005A1F12" w:rsidRDefault="005A1F12">
      <w:pPr>
        <w:pStyle w:val="CommentText"/>
      </w:pPr>
      <w:r>
        <w:rPr>
          <w:rStyle w:val="CommentReference"/>
        </w:rPr>
        <w:annotationRef/>
      </w:r>
      <w:r>
        <w:t xml:space="preserve">You didn’t find interventions! You found that </w:t>
      </w:r>
      <w:proofErr w:type="spellStart"/>
      <w:r>
        <w:t>beta_HA</w:t>
      </w:r>
      <w:proofErr w:type="spellEnd"/>
      <w:r>
        <w:t xml:space="preserve"> was most effective for mitigating increases in daily incidence. </w:t>
      </w:r>
    </w:p>
  </w:comment>
  <w:comment w:id="18" w:author="VAN BUNNIK Bram" w:date="2021-11-23T14:55:00Z" w:initials="VBB">
    <w:p w14:paraId="3A2816B7" w14:textId="6488AD4A" w:rsidR="005A1F12" w:rsidRDefault="005A1F12">
      <w:pPr>
        <w:pStyle w:val="CommentText"/>
      </w:pPr>
      <w:r>
        <w:rPr>
          <w:rStyle w:val="CommentReference"/>
        </w:rPr>
        <w:annotationRef/>
      </w:r>
      <w:r>
        <w:t>I have no idea what your trying to say here, but it seems to contradict what you have written just before?</w:t>
      </w:r>
    </w:p>
  </w:comment>
  <w:comment w:id="24" w:author="VAN BUNNIK Bram" w:date="2021-11-23T14:55:00Z" w:initials="VBB">
    <w:p w14:paraId="6A6CEDAF" w14:textId="2D77C633" w:rsidR="005A1F12" w:rsidRDefault="005A1F12">
      <w:pPr>
        <w:pStyle w:val="CommentText"/>
      </w:pPr>
      <w:r>
        <w:rPr>
          <w:rStyle w:val="CommentReference"/>
        </w:rPr>
        <w:annotationRef/>
      </w:r>
      <w:r>
        <w:t>A figure doesn’t suggest…</w:t>
      </w:r>
    </w:p>
  </w:comment>
  <w:comment w:id="35" w:author="VAN BUNNIK Bram" w:date="2021-11-23T14:58:00Z" w:initials="VBB">
    <w:p w14:paraId="2CBB5F30" w14:textId="3576A6B4" w:rsidR="005A1F12" w:rsidRDefault="005A1F12">
      <w:pPr>
        <w:pStyle w:val="CommentText"/>
      </w:pPr>
      <w:r>
        <w:rPr>
          <w:rStyle w:val="CommentReference"/>
        </w:rPr>
        <w:annotationRef/>
      </w:r>
      <w:r>
        <w:t>Why 1</w:t>
      </w:r>
      <w:proofErr w:type="gramStart"/>
      <w:r>
        <w:t>/(</w:t>
      </w:r>
      <w:proofErr w:type="gramEnd"/>
      <w:r>
        <w:t>tau*</w:t>
      </w:r>
      <w:proofErr w:type="spellStart"/>
      <w:r>
        <w:t>kappa+r_A</w:t>
      </w:r>
      <w:proofErr w:type="spellEnd"/>
      <w:r>
        <w:t xml:space="preserve">) and not just tau*kappa + </w:t>
      </w:r>
      <w:proofErr w:type="spellStart"/>
      <w:r>
        <w:t>r_A</w:t>
      </w:r>
      <w:proofErr w:type="spellEnd"/>
      <w:r>
        <w:t>?</w:t>
      </w:r>
    </w:p>
  </w:comment>
  <w:comment w:id="32" w:author="VAN BUNNIK Bram" w:date="2021-11-23T15:04:00Z" w:initials="VBB">
    <w:p w14:paraId="23E61937" w14:textId="3E7E0892" w:rsidR="005A1F12" w:rsidRDefault="005A1F12">
      <w:pPr>
        <w:pStyle w:val="CommentText"/>
      </w:pPr>
      <w:r>
        <w:rPr>
          <w:rStyle w:val="CommentReference"/>
        </w:rPr>
        <w:annotationRef/>
      </w:r>
      <w:r>
        <w:t>Really? Perhaps I’m misunderstanding what you are trying to say here, but if you remove the antibiotic of interest (i.e. tau=0) then the whole term drops out, so kappa in itself only has an effect if there is ab-usage.</w:t>
      </w:r>
    </w:p>
  </w:comment>
  <w:comment w:id="36" w:author="VAN BUNNIK Bram" w:date="2021-11-23T15:08:00Z" w:initials="VBB">
    <w:p w14:paraId="6F8A85C1" w14:textId="2655CAC0" w:rsidR="005A1F12" w:rsidRDefault="005A1F12">
      <w:pPr>
        <w:pStyle w:val="CommentText"/>
      </w:pPr>
      <w:r>
        <w:rPr>
          <w:rStyle w:val="CommentReference"/>
        </w:rPr>
        <w:annotationRef/>
      </w:r>
      <w:r>
        <w:t>I don’t know what you mean with this. What is the natural relationship between strains? And how can a background level that is constant interfere with this?</w:t>
      </w:r>
    </w:p>
  </w:comment>
  <w:comment w:id="38" w:author="VAN BUNNIK Bram" w:date="2021-11-23T15:15:00Z" w:initials="VBB">
    <w:p w14:paraId="08B47E0F" w14:textId="41A86F8A" w:rsidR="005A1F12" w:rsidRDefault="005A1F12">
      <w:pPr>
        <w:pStyle w:val="CommentText"/>
      </w:pPr>
      <w:r>
        <w:rPr>
          <w:rStyle w:val="CommentReference"/>
        </w:rPr>
        <w:annotationRef/>
      </w:r>
      <w:r>
        <w:t>This paragraph is written very technical, I think this can be rewritten to something simpler. Happy to make suggestions when I find out what you’re trying to say…</w:t>
      </w:r>
    </w:p>
  </w:comment>
  <w:comment w:id="41" w:author="VAN BUNNIK Bram" w:date="2021-11-23T15:37:00Z" w:initials="VBB">
    <w:p w14:paraId="75CBD713" w14:textId="655FF3B2" w:rsidR="005A1F12" w:rsidRDefault="005A1F12">
      <w:pPr>
        <w:pStyle w:val="CommentText"/>
      </w:pPr>
      <w:r>
        <w:rPr>
          <w:rStyle w:val="CommentReference"/>
        </w:rPr>
        <w:annotationRef/>
      </w:r>
      <w:r>
        <w:t>Why in quotation marks? Is it not the worst-case?</w:t>
      </w:r>
    </w:p>
  </w:comment>
  <w:comment w:id="51" w:author="VAN BUNNIK Bram" w:date="2021-11-23T15:41:00Z" w:initials="VBB">
    <w:p w14:paraId="5175AA37" w14:textId="62F33115" w:rsidR="005A1F12" w:rsidRDefault="005A1F12">
      <w:pPr>
        <w:pStyle w:val="CommentText"/>
      </w:pPr>
      <w:r>
        <w:rPr>
          <w:rStyle w:val="CommentReference"/>
        </w:rPr>
        <w:annotationRef/>
      </w:r>
      <w:r>
        <w:t>Which?</w:t>
      </w:r>
    </w:p>
  </w:comment>
  <w:comment w:id="50" w:author="VAN BUNNIK Bram" w:date="2021-11-23T15:39:00Z" w:initials="VBB">
    <w:p w14:paraId="1E0F7D4F" w14:textId="57E6EF42" w:rsidR="005A1F12" w:rsidRDefault="005A1F12">
      <w:pPr>
        <w:pStyle w:val="CommentText"/>
      </w:pPr>
      <w:r>
        <w:rPr>
          <w:rStyle w:val="CommentReference"/>
        </w:rPr>
        <w:annotationRef/>
      </w:r>
      <w:r>
        <w:t xml:space="preserve">No, you just did in this study! You probably mean that we don’t know the contributions of individual interventions to the total? And since you do not talk about specific interventions (except very broad farm-level and post-harvest) </w:t>
      </w:r>
    </w:p>
  </w:comment>
  <w:comment w:id="53" w:author="VAN BUNNIK Bram" w:date="2021-11-23T15:41:00Z" w:initials="VBB">
    <w:p w14:paraId="3178FB34" w14:textId="77777777" w:rsidR="005A1F12" w:rsidRDefault="005A1F12">
      <w:pPr>
        <w:pStyle w:val="CommentText"/>
      </w:pPr>
      <w:r>
        <w:rPr>
          <w:rStyle w:val="CommentReference"/>
        </w:rPr>
        <w:annotationRef/>
      </w:r>
      <w:r>
        <w:t>Ok, now you are talking about more specific interventions, Obviously you need to talk about these first before referencing them…</w:t>
      </w:r>
    </w:p>
    <w:p w14:paraId="26AED77C" w14:textId="2170D216" w:rsidR="005A1F12" w:rsidRDefault="005A1F12">
      <w:pPr>
        <w:pStyle w:val="CommentText"/>
      </w:pPr>
      <w:r>
        <w:t>(</w:t>
      </w:r>
      <w:proofErr w:type="gramStart"/>
      <w:r>
        <w:t>comments</w:t>
      </w:r>
      <w:proofErr w:type="gramEnd"/>
      <w:r>
        <w:t xml:space="preserve"> might be a bit out of order since I moved this paragraph)</w:t>
      </w:r>
    </w:p>
  </w:comment>
  <w:comment w:id="57" w:author="VAN BUNNIK Bram" w:date="2021-11-23T16:48:00Z" w:initials="VBB">
    <w:p w14:paraId="46CE2AC5" w14:textId="1237C1DB" w:rsidR="005A1F12" w:rsidRDefault="005A1F12">
      <w:pPr>
        <w:pStyle w:val="CommentText"/>
      </w:pPr>
      <w:r>
        <w:rPr>
          <w:rStyle w:val="CommentReference"/>
        </w:rPr>
        <w:annotationRef/>
      </w:r>
      <w:r>
        <w:t>I think consequences already has a negative connotation</w:t>
      </w:r>
    </w:p>
  </w:comment>
  <w:comment w:id="63" w:author="VAN BUNNIK Bram" w:date="2021-11-24T10:35:00Z" w:initials="VBB">
    <w:p w14:paraId="10D8FDB8" w14:textId="77777777" w:rsidR="00956217" w:rsidRDefault="00956217">
      <w:pPr>
        <w:pStyle w:val="CommentText"/>
      </w:pPr>
      <w:r>
        <w:rPr>
          <w:rStyle w:val="CommentReference"/>
        </w:rPr>
        <w:annotationRef/>
      </w:r>
      <w:r>
        <w:t xml:space="preserve">There is already a lot of work done on this, see for example </w:t>
      </w:r>
      <w:proofErr w:type="spellStart"/>
      <w:r w:rsidRPr="00956217">
        <w:t>Katsma</w:t>
      </w:r>
      <w:proofErr w:type="spellEnd"/>
      <w:r w:rsidRPr="00956217">
        <w:t xml:space="preserve">, </w:t>
      </w:r>
      <w:proofErr w:type="spellStart"/>
      <w:r w:rsidRPr="00956217">
        <w:t>Wendelke</w:t>
      </w:r>
      <w:proofErr w:type="spellEnd"/>
      <w:r w:rsidRPr="00956217">
        <w:t xml:space="preserve"> &amp; Koeijer, Aline &amp; Jacobs-</w:t>
      </w:r>
      <w:proofErr w:type="spellStart"/>
      <w:r w:rsidRPr="00956217">
        <w:t>Reitsma</w:t>
      </w:r>
      <w:proofErr w:type="spellEnd"/>
      <w:r w:rsidRPr="00956217">
        <w:t xml:space="preserve">, Wilma &amp; </w:t>
      </w:r>
      <w:proofErr w:type="spellStart"/>
      <w:r w:rsidRPr="00956217">
        <w:t>Mangen</w:t>
      </w:r>
      <w:proofErr w:type="spellEnd"/>
      <w:r w:rsidRPr="00956217">
        <w:t>, Marie-</w:t>
      </w:r>
      <w:proofErr w:type="spellStart"/>
      <w:r w:rsidRPr="00956217">
        <w:t>Josée</w:t>
      </w:r>
      <w:proofErr w:type="spellEnd"/>
      <w:r w:rsidRPr="00956217">
        <w:t xml:space="preserve"> &amp; Wagenaar, Jaap. (2007). Assessing Interventions to Reduce the Risk of Campylobacter Prevalence in Broilers. Risk </w:t>
      </w:r>
      <w:proofErr w:type="gramStart"/>
      <w:r w:rsidRPr="00956217">
        <w:t>analysis :</w:t>
      </w:r>
      <w:proofErr w:type="gramEnd"/>
      <w:r w:rsidRPr="00956217">
        <w:t xml:space="preserve"> an official publication of the Society for Risk Analysis. 27. 863-76. 10.1111/j.1539-6924.2007.00928.x.</w:t>
      </w:r>
    </w:p>
    <w:p w14:paraId="53619908" w14:textId="4F7B2838" w:rsidR="00956217" w:rsidRDefault="00956217">
      <w:pPr>
        <w:pStyle w:val="CommentText"/>
      </w:pPr>
      <w:r>
        <w:t>And references therein, but also more recent papers that reference that paper might be of interest!</w:t>
      </w:r>
    </w:p>
  </w:comment>
  <w:comment w:id="64" w:author="VAN BUNNIK Bram" w:date="2021-11-24T10:37:00Z" w:initials="VBB">
    <w:p w14:paraId="42C2D099" w14:textId="4EA0C55C" w:rsidR="00956217" w:rsidRDefault="00956217">
      <w:pPr>
        <w:pStyle w:val="CommentText"/>
      </w:pPr>
      <w:r>
        <w:rPr>
          <w:rStyle w:val="CommentReference"/>
        </w:rPr>
        <w:annotationRef/>
      </w:r>
      <w:r>
        <w:t>Good! I think you’ve hit the right tone with this paragraph!</w:t>
      </w:r>
    </w:p>
  </w:comment>
  <w:comment w:id="72" w:author="VAN BUNNIK Bram" w:date="2021-11-24T10:41:00Z" w:initials="VBB">
    <w:p w14:paraId="6E9076B9" w14:textId="4FF72B9D" w:rsidR="00956217" w:rsidRDefault="00956217">
      <w:pPr>
        <w:pStyle w:val="CommentText"/>
      </w:pPr>
      <w:r>
        <w:rPr>
          <w:rStyle w:val="CommentReference"/>
        </w:rPr>
        <w:annotationRef/>
      </w:r>
      <w:r>
        <w:t>I thought alpha was the fitness cost?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926B6D" w15:done="0"/>
  <w15:commentEx w15:paraId="3A2816B7" w15:done="0"/>
  <w15:commentEx w15:paraId="6A6CEDAF" w15:done="0"/>
  <w15:commentEx w15:paraId="2CBB5F30" w15:done="0"/>
  <w15:commentEx w15:paraId="23E61937" w15:done="0"/>
  <w15:commentEx w15:paraId="6F8A85C1" w15:done="0"/>
  <w15:commentEx w15:paraId="08B47E0F" w15:done="0"/>
  <w15:commentEx w15:paraId="75CBD713" w15:done="0"/>
  <w15:commentEx w15:paraId="5175AA37" w15:done="0"/>
  <w15:commentEx w15:paraId="1E0F7D4F" w15:done="0"/>
  <w15:commentEx w15:paraId="26AED77C" w15:done="0"/>
  <w15:commentEx w15:paraId="46CE2AC5" w15:done="0"/>
  <w15:commentEx w15:paraId="53619908" w15:done="0"/>
  <w15:commentEx w15:paraId="42C2D099" w15:done="0"/>
  <w15:commentEx w15:paraId="6E9076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4"/>
  </w:num>
  <w:num w:numId="4">
    <w:abstractNumId w:val="7"/>
  </w:num>
  <w:num w:numId="5">
    <w:abstractNumId w:val="3"/>
  </w:num>
  <w:num w:numId="6">
    <w:abstractNumId w:val="28"/>
  </w:num>
  <w:num w:numId="7">
    <w:abstractNumId w:val="2"/>
  </w:num>
  <w:num w:numId="8">
    <w:abstractNumId w:val="15"/>
  </w:num>
  <w:num w:numId="9">
    <w:abstractNumId w:val="6"/>
  </w:num>
  <w:num w:numId="10">
    <w:abstractNumId w:val="30"/>
  </w:num>
  <w:num w:numId="11">
    <w:abstractNumId w:val="5"/>
  </w:num>
  <w:num w:numId="12">
    <w:abstractNumId w:val="34"/>
  </w:num>
  <w:num w:numId="13">
    <w:abstractNumId w:val="27"/>
  </w:num>
  <w:num w:numId="14">
    <w:abstractNumId w:val="20"/>
  </w:num>
  <w:num w:numId="15">
    <w:abstractNumId w:val="22"/>
  </w:num>
  <w:num w:numId="16">
    <w:abstractNumId w:val="21"/>
  </w:num>
  <w:num w:numId="17">
    <w:abstractNumId w:val="23"/>
  </w:num>
  <w:num w:numId="18">
    <w:abstractNumId w:val="29"/>
  </w:num>
  <w:num w:numId="19">
    <w:abstractNumId w:val="12"/>
  </w:num>
  <w:num w:numId="20">
    <w:abstractNumId w:val="16"/>
  </w:num>
  <w:num w:numId="21">
    <w:abstractNumId w:val="35"/>
  </w:num>
  <w:num w:numId="22">
    <w:abstractNumId w:val="26"/>
  </w:num>
  <w:num w:numId="23">
    <w:abstractNumId w:val="31"/>
  </w:num>
  <w:num w:numId="24">
    <w:abstractNumId w:val="17"/>
  </w:num>
  <w:num w:numId="25">
    <w:abstractNumId w:val="14"/>
  </w:num>
  <w:num w:numId="26">
    <w:abstractNumId w:val="19"/>
  </w:num>
  <w:num w:numId="27">
    <w:abstractNumId w:val="32"/>
  </w:num>
  <w:num w:numId="28">
    <w:abstractNumId w:val="18"/>
  </w:num>
  <w:num w:numId="29">
    <w:abstractNumId w:val="9"/>
  </w:num>
  <w:num w:numId="30">
    <w:abstractNumId w:val="33"/>
  </w:num>
  <w:num w:numId="31">
    <w:abstractNumId w:val="25"/>
  </w:num>
  <w:num w:numId="32">
    <w:abstractNumId w:val="10"/>
  </w:num>
  <w:num w:numId="33">
    <w:abstractNumId w:val="8"/>
  </w:num>
  <w:num w:numId="34">
    <w:abstractNumId w:val="4"/>
  </w:num>
  <w:num w:numId="35">
    <w:abstractNumId w:val="11"/>
  </w:num>
  <w:num w:numId="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 BUNNIK Bram">
    <w15:presenceInfo w15:providerId="AD" w15:userId="S-1-5-21-861567501-1417001333-682003330-466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record-ids&gt;&lt;/item&gt;&lt;/Libraries&gt;"/>
  </w:docVars>
  <w:rsids>
    <w:rsidRoot w:val="00CA6002"/>
    <w:rsid w:val="00001E08"/>
    <w:rsid w:val="00011212"/>
    <w:rsid w:val="00013D0D"/>
    <w:rsid w:val="00022E93"/>
    <w:rsid w:val="000274E1"/>
    <w:rsid w:val="000331DE"/>
    <w:rsid w:val="000512E1"/>
    <w:rsid w:val="0005797B"/>
    <w:rsid w:val="00080E3A"/>
    <w:rsid w:val="000946DF"/>
    <w:rsid w:val="00097069"/>
    <w:rsid w:val="00097C81"/>
    <w:rsid w:val="000A4ED7"/>
    <w:rsid w:val="000A6F01"/>
    <w:rsid w:val="000B01BB"/>
    <w:rsid w:val="000B0D39"/>
    <w:rsid w:val="000B1A50"/>
    <w:rsid w:val="000B2908"/>
    <w:rsid w:val="000B6DCF"/>
    <w:rsid w:val="000C4FDF"/>
    <w:rsid w:val="000D0F05"/>
    <w:rsid w:val="000D2A47"/>
    <w:rsid w:val="000E34E2"/>
    <w:rsid w:val="000E3B1A"/>
    <w:rsid w:val="000E5FE6"/>
    <w:rsid w:val="000E67F2"/>
    <w:rsid w:val="000F0C22"/>
    <w:rsid w:val="000F3621"/>
    <w:rsid w:val="001100BD"/>
    <w:rsid w:val="00111260"/>
    <w:rsid w:val="001135B6"/>
    <w:rsid w:val="001142A2"/>
    <w:rsid w:val="001159D5"/>
    <w:rsid w:val="00117788"/>
    <w:rsid w:val="0012774A"/>
    <w:rsid w:val="00135359"/>
    <w:rsid w:val="00143156"/>
    <w:rsid w:val="001435EB"/>
    <w:rsid w:val="00147CE4"/>
    <w:rsid w:val="00152229"/>
    <w:rsid w:val="00154E0B"/>
    <w:rsid w:val="00175239"/>
    <w:rsid w:val="0018541F"/>
    <w:rsid w:val="00193629"/>
    <w:rsid w:val="00196251"/>
    <w:rsid w:val="0019711E"/>
    <w:rsid w:val="001A0A85"/>
    <w:rsid w:val="001C0B9A"/>
    <w:rsid w:val="001C7F84"/>
    <w:rsid w:val="001D18AA"/>
    <w:rsid w:val="001D6A68"/>
    <w:rsid w:val="001E46FC"/>
    <w:rsid w:val="001F0269"/>
    <w:rsid w:val="001F1336"/>
    <w:rsid w:val="00200F56"/>
    <w:rsid w:val="00210325"/>
    <w:rsid w:val="00211E7D"/>
    <w:rsid w:val="002135EA"/>
    <w:rsid w:val="00220F1A"/>
    <w:rsid w:val="00224449"/>
    <w:rsid w:val="0022525E"/>
    <w:rsid w:val="0022713D"/>
    <w:rsid w:val="0023286C"/>
    <w:rsid w:val="002343AD"/>
    <w:rsid w:val="00234487"/>
    <w:rsid w:val="00243A06"/>
    <w:rsid w:val="00250542"/>
    <w:rsid w:val="002509A0"/>
    <w:rsid w:val="002534CB"/>
    <w:rsid w:val="00253ECC"/>
    <w:rsid w:val="00262AFB"/>
    <w:rsid w:val="00262CDD"/>
    <w:rsid w:val="002656F5"/>
    <w:rsid w:val="0026585D"/>
    <w:rsid w:val="002671DD"/>
    <w:rsid w:val="00272AEC"/>
    <w:rsid w:val="00275C65"/>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12DE0"/>
    <w:rsid w:val="00314498"/>
    <w:rsid w:val="003171E3"/>
    <w:rsid w:val="00321221"/>
    <w:rsid w:val="00322B49"/>
    <w:rsid w:val="003278B4"/>
    <w:rsid w:val="00342F0D"/>
    <w:rsid w:val="00343AF8"/>
    <w:rsid w:val="003456D4"/>
    <w:rsid w:val="00370782"/>
    <w:rsid w:val="00376000"/>
    <w:rsid w:val="00382C35"/>
    <w:rsid w:val="0038345C"/>
    <w:rsid w:val="00390386"/>
    <w:rsid w:val="003916F0"/>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72AE"/>
    <w:rsid w:val="004179FF"/>
    <w:rsid w:val="00425206"/>
    <w:rsid w:val="00427D75"/>
    <w:rsid w:val="0045009A"/>
    <w:rsid w:val="00464FF7"/>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12"/>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3963"/>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EDB"/>
    <w:rsid w:val="007272E6"/>
    <w:rsid w:val="00731899"/>
    <w:rsid w:val="00732BE7"/>
    <w:rsid w:val="00737B8B"/>
    <w:rsid w:val="00743BEA"/>
    <w:rsid w:val="00746010"/>
    <w:rsid w:val="00751169"/>
    <w:rsid w:val="00761B80"/>
    <w:rsid w:val="007724BE"/>
    <w:rsid w:val="00773207"/>
    <w:rsid w:val="00775151"/>
    <w:rsid w:val="00776BC6"/>
    <w:rsid w:val="007772C9"/>
    <w:rsid w:val="00780570"/>
    <w:rsid w:val="007843CD"/>
    <w:rsid w:val="00795193"/>
    <w:rsid w:val="007A6BD3"/>
    <w:rsid w:val="007A6CE5"/>
    <w:rsid w:val="007B077D"/>
    <w:rsid w:val="007B769A"/>
    <w:rsid w:val="007C4D5F"/>
    <w:rsid w:val="007C570D"/>
    <w:rsid w:val="007F6D14"/>
    <w:rsid w:val="00813B39"/>
    <w:rsid w:val="0081687A"/>
    <w:rsid w:val="0081695C"/>
    <w:rsid w:val="008302D6"/>
    <w:rsid w:val="008321D5"/>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F7BAE"/>
    <w:rsid w:val="00902156"/>
    <w:rsid w:val="00903286"/>
    <w:rsid w:val="00916928"/>
    <w:rsid w:val="00917831"/>
    <w:rsid w:val="009212AA"/>
    <w:rsid w:val="00924B20"/>
    <w:rsid w:val="00924E01"/>
    <w:rsid w:val="0092729E"/>
    <w:rsid w:val="00930988"/>
    <w:rsid w:val="00932245"/>
    <w:rsid w:val="00935D32"/>
    <w:rsid w:val="00941378"/>
    <w:rsid w:val="009421D2"/>
    <w:rsid w:val="00943A0E"/>
    <w:rsid w:val="00944C32"/>
    <w:rsid w:val="00951920"/>
    <w:rsid w:val="00954985"/>
    <w:rsid w:val="00956217"/>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83D"/>
    <w:rsid w:val="00A93150"/>
    <w:rsid w:val="00A93B7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80311"/>
    <w:rsid w:val="00B83E5E"/>
    <w:rsid w:val="00B85CE4"/>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C02277"/>
    <w:rsid w:val="00C02537"/>
    <w:rsid w:val="00C0476B"/>
    <w:rsid w:val="00C059AD"/>
    <w:rsid w:val="00C122B2"/>
    <w:rsid w:val="00C21102"/>
    <w:rsid w:val="00C236AA"/>
    <w:rsid w:val="00C24730"/>
    <w:rsid w:val="00C278E9"/>
    <w:rsid w:val="00C27CC4"/>
    <w:rsid w:val="00C30AC9"/>
    <w:rsid w:val="00C32C79"/>
    <w:rsid w:val="00C3684B"/>
    <w:rsid w:val="00C53D33"/>
    <w:rsid w:val="00C5770A"/>
    <w:rsid w:val="00C62083"/>
    <w:rsid w:val="00C74C7E"/>
    <w:rsid w:val="00C761DB"/>
    <w:rsid w:val="00C77E26"/>
    <w:rsid w:val="00C9190F"/>
    <w:rsid w:val="00C95575"/>
    <w:rsid w:val="00CA283B"/>
    <w:rsid w:val="00CA6002"/>
    <w:rsid w:val="00CB13B3"/>
    <w:rsid w:val="00CC042B"/>
    <w:rsid w:val="00CC0A96"/>
    <w:rsid w:val="00CC7C17"/>
    <w:rsid w:val="00CD0997"/>
    <w:rsid w:val="00CD09DF"/>
    <w:rsid w:val="00CD572E"/>
    <w:rsid w:val="00CD7D18"/>
    <w:rsid w:val="00CE6631"/>
    <w:rsid w:val="00CE70D4"/>
    <w:rsid w:val="00D11C96"/>
    <w:rsid w:val="00D1449E"/>
    <w:rsid w:val="00D33CB3"/>
    <w:rsid w:val="00D35E34"/>
    <w:rsid w:val="00D442E6"/>
    <w:rsid w:val="00D46D16"/>
    <w:rsid w:val="00D53294"/>
    <w:rsid w:val="00D53369"/>
    <w:rsid w:val="00D546AA"/>
    <w:rsid w:val="00D5581E"/>
    <w:rsid w:val="00D55D68"/>
    <w:rsid w:val="00D6490A"/>
    <w:rsid w:val="00D67AE7"/>
    <w:rsid w:val="00D717B5"/>
    <w:rsid w:val="00D863F1"/>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21D43"/>
    <w:rsid w:val="00E319F8"/>
    <w:rsid w:val="00E32DA8"/>
    <w:rsid w:val="00E32F26"/>
    <w:rsid w:val="00E33F5F"/>
    <w:rsid w:val="00E35039"/>
    <w:rsid w:val="00E35D9F"/>
    <w:rsid w:val="00E369EB"/>
    <w:rsid w:val="00E36D15"/>
    <w:rsid w:val="00E415A4"/>
    <w:rsid w:val="00E4516E"/>
    <w:rsid w:val="00E4594D"/>
    <w:rsid w:val="00E50022"/>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E18B7"/>
    <w:rsid w:val="00EE371C"/>
    <w:rsid w:val="00EF3485"/>
    <w:rsid w:val="00EF6E77"/>
    <w:rsid w:val="00EF7D0D"/>
    <w:rsid w:val="00F06C62"/>
    <w:rsid w:val="00F115B2"/>
    <w:rsid w:val="00F1415A"/>
    <w:rsid w:val="00F15780"/>
    <w:rsid w:val="00F3365D"/>
    <w:rsid w:val="00F45141"/>
    <w:rsid w:val="00F518A6"/>
    <w:rsid w:val="00F52494"/>
    <w:rsid w:val="00F545E4"/>
    <w:rsid w:val="00F56D19"/>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
    <w:name w:val="Unresolved Mention"/>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c.europa.eu/eurostat/statistics-explained/index.php?title=Population_and_population_change_statistics"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v.uk/guidance/disease-prevention-for-livestock-fa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E897E-0823-4A43-91FF-FB933D87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24</Pages>
  <Words>12346</Words>
  <Characters>70375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VAN BUNNIK Bram</cp:lastModifiedBy>
  <cp:revision>7</cp:revision>
  <dcterms:created xsi:type="dcterms:W3CDTF">2021-11-23T15:13:00Z</dcterms:created>
  <dcterms:modified xsi:type="dcterms:W3CDTF">2021-11-24T10:50:00Z</dcterms:modified>
</cp:coreProperties>
</file>