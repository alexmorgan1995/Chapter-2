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29636" w14:textId="3D1D2729" w:rsidR="00CA6002" w:rsidRPr="009105A5" w:rsidRDefault="00CA6002" w:rsidP="00CA6002">
      <w:pPr>
        <w:pStyle w:val="NoSpacing"/>
        <w:spacing w:line="360" w:lineRule="auto"/>
        <w:jc w:val="center"/>
        <w:rPr>
          <w:b/>
          <w:u w:val="single"/>
        </w:rPr>
      </w:pPr>
      <w:r w:rsidRPr="009105A5">
        <w:rPr>
          <w:b/>
          <w:u w:val="single"/>
        </w:rPr>
        <w:t>Modelling the effects of livestock antibiotic usage on human</w:t>
      </w:r>
      <w:r w:rsidR="004405EC" w:rsidRPr="009105A5">
        <w:rPr>
          <w:b/>
          <w:u w:val="single"/>
        </w:rPr>
        <w:t xml:space="preserve"> salmonellosis</w:t>
      </w:r>
    </w:p>
    <w:p w14:paraId="5C9FF809" w14:textId="517AC86B" w:rsidR="00601E60" w:rsidRPr="009105A5" w:rsidRDefault="00601E60" w:rsidP="00601E60">
      <w:pPr>
        <w:jc w:val="center"/>
        <w:rPr>
          <w:vertAlign w:val="superscript"/>
        </w:rPr>
      </w:pPr>
      <w:r w:rsidRPr="009105A5">
        <w:t>Alex L.K Morgan</w:t>
      </w:r>
      <w:commentRangeStart w:id="0"/>
      <w:r w:rsidRPr="009105A5">
        <w:rPr>
          <w:vertAlign w:val="superscript"/>
        </w:rPr>
        <w:t>1</w:t>
      </w:r>
      <w:commentRangeEnd w:id="0"/>
      <w:r w:rsidR="00AB614B">
        <w:rPr>
          <w:rStyle w:val="CommentReference"/>
        </w:rPr>
        <w:commentReference w:id="0"/>
      </w:r>
      <w:r w:rsidRPr="009105A5">
        <w:t>, Mark E.J Woolhouse</w:t>
      </w:r>
      <w:r w:rsidRPr="009105A5">
        <w:rPr>
          <w:vertAlign w:val="superscript"/>
        </w:rPr>
        <w:t>2</w:t>
      </w:r>
      <w:r w:rsidR="00250996" w:rsidRPr="009105A5">
        <w:rPr>
          <w:vertAlign w:val="superscript"/>
        </w:rPr>
        <w:t>3</w:t>
      </w:r>
      <w:r w:rsidRPr="009105A5">
        <w:t>, and Bram A.D van Bunnik</w:t>
      </w:r>
      <w:r w:rsidR="00250996" w:rsidRPr="009105A5">
        <w:rPr>
          <w:vertAlign w:val="superscript"/>
        </w:rPr>
        <w:t>4</w:t>
      </w:r>
    </w:p>
    <w:p w14:paraId="7F787E4F" w14:textId="77777777" w:rsidR="004405EC" w:rsidRPr="009105A5" w:rsidRDefault="004405EC" w:rsidP="00601E60">
      <w:pPr>
        <w:pStyle w:val="Default"/>
      </w:pPr>
    </w:p>
    <w:p w14:paraId="374189F6" w14:textId="4F45ABAD" w:rsidR="00250996" w:rsidRPr="009105A5" w:rsidRDefault="001B13B3" w:rsidP="00250996">
      <w:pPr>
        <w:spacing w:line="276" w:lineRule="auto"/>
        <w:rPr>
          <w:rFonts w:cstheme="minorHAnsi"/>
          <w:color w:val="000000" w:themeColor="text1"/>
        </w:rPr>
      </w:pPr>
      <w:r w:rsidRPr="009105A5">
        <w:rPr>
          <w:vertAlign w:val="superscript"/>
        </w:rPr>
        <w:t>1</w:t>
      </w:r>
      <w:r w:rsidR="00250996" w:rsidRPr="009105A5">
        <w:rPr>
          <w:rFonts w:cstheme="minorHAnsi"/>
          <w:color w:val="000000" w:themeColor="text1"/>
        </w:rPr>
        <w:t xml:space="preserve">Department of Environmental Systems Science, ETH Zürich, Zürich, Switzerland </w:t>
      </w:r>
    </w:p>
    <w:p w14:paraId="6A995382" w14:textId="0CFBA4D0" w:rsidR="00601E60" w:rsidRPr="009105A5" w:rsidRDefault="00250996" w:rsidP="00250996">
      <w:pPr>
        <w:spacing w:line="276" w:lineRule="auto"/>
      </w:pPr>
      <w:r w:rsidRPr="009105A5">
        <w:rPr>
          <w:vertAlign w:val="superscript"/>
        </w:rPr>
        <w:t>2</w:t>
      </w:r>
      <w:bookmarkStart w:id="1" w:name="_Hlk49423863"/>
      <w:r w:rsidR="00601E60" w:rsidRPr="009105A5">
        <w:t>Centre for Immunity, Infection &amp; Evolution and School of Biological Sciences, University of Edinburgh, Edinburgh, United Kingdom</w:t>
      </w:r>
    </w:p>
    <w:bookmarkEnd w:id="1"/>
    <w:p w14:paraId="172595D8" w14:textId="3A477989" w:rsidR="00601E60" w:rsidRPr="009105A5" w:rsidRDefault="00250996" w:rsidP="00250996">
      <w:pPr>
        <w:spacing w:line="276" w:lineRule="auto"/>
      </w:pPr>
      <w:r w:rsidRPr="009105A5">
        <w:rPr>
          <w:vertAlign w:val="superscript"/>
        </w:rPr>
        <w:t>3</w:t>
      </w:r>
      <w:r w:rsidR="00601E60" w:rsidRPr="009105A5">
        <w:t>Usher Institute, University of Edinburgh, Edinburgh, United Kingdom</w:t>
      </w:r>
    </w:p>
    <w:p w14:paraId="6FDBAA07" w14:textId="5F9F9A30" w:rsidR="008D5DB0" w:rsidRPr="009105A5" w:rsidRDefault="00250996" w:rsidP="00250996">
      <w:pPr>
        <w:spacing w:line="276" w:lineRule="auto"/>
        <w:rPr>
          <w:rFonts w:cstheme="minorHAnsi"/>
          <w:color w:val="000000" w:themeColor="text1"/>
        </w:rPr>
      </w:pPr>
      <w:r w:rsidRPr="009105A5">
        <w:rPr>
          <w:vertAlign w:val="superscript"/>
        </w:rPr>
        <w:t>4</w:t>
      </w:r>
      <w:r w:rsidRPr="009105A5">
        <w:rPr>
          <w:rFonts w:cstheme="minorHAnsi"/>
          <w:color w:val="000000" w:themeColor="text1"/>
        </w:rPr>
        <w:t xml:space="preserve">Roslin Institute, </w:t>
      </w:r>
      <w:r w:rsidRPr="009105A5">
        <w:t>University of Edinburgh, Midlothian, United Kingdom</w:t>
      </w:r>
    </w:p>
    <w:p w14:paraId="3D9DA4B0" w14:textId="77777777" w:rsidR="00250996" w:rsidRPr="009105A5" w:rsidRDefault="00250996" w:rsidP="00250996">
      <w:pPr>
        <w:spacing w:line="276" w:lineRule="auto"/>
        <w:rPr>
          <w:rFonts w:cstheme="minorHAnsi"/>
          <w:color w:val="000000" w:themeColor="text1"/>
        </w:rPr>
      </w:pPr>
    </w:p>
    <w:p w14:paraId="6B5AE2AE" w14:textId="77777777" w:rsidR="005C16A5" w:rsidRPr="009105A5" w:rsidRDefault="005C16A5" w:rsidP="005C16A5">
      <w:pPr>
        <w:pStyle w:val="NoSpacing"/>
        <w:jc w:val="center"/>
        <w:rPr>
          <w:b/>
          <w:u w:val="single"/>
        </w:rPr>
      </w:pPr>
      <w:r w:rsidRPr="009105A5">
        <w:rPr>
          <w:b/>
          <w:u w:val="single"/>
        </w:rPr>
        <w:t>ABSTRACT</w:t>
      </w:r>
    </w:p>
    <w:p w14:paraId="18B71417" w14:textId="77777777" w:rsidR="005C16A5" w:rsidRPr="009105A5" w:rsidRDefault="005C16A5" w:rsidP="005C16A5">
      <w:pPr>
        <w:pStyle w:val="NoSpacing"/>
        <w:spacing w:line="360" w:lineRule="auto"/>
        <w:jc w:val="both"/>
        <w:rPr>
          <w:rFonts w:cstheme="minorHAnsi"/>
          <w:bCs/>
        </w:rPr>
      </w:pPr>
    </w:p>
    <w:p w14:paraId="23576AA4" w14:textId="62B2E26C" w:rsidR="00001E08" w:rsidRPr="009105A5" w:rsidRDefault="00EA2B85" w:rsidP="00001E08">
      <w:pPr>
        <w:pStyle w:val="NoSpacing"/>
        <w:spacing w:line="360" w:lineRule="auto"/>
        <w:jc w:val="both"/>
        <w:rPr>
          <w:rFonts w:cstheme="minorHAnsi"/>
          <w:bCs/>
        </w:rPr>
      </w:pPr>
      <w:r w:rsidRPr="009105A5">
        <w:rPr>
          <w:rFonts w:cstheme="minorHAnsi"/>
          <w:bCs/>
        </w:rPr>
        <w:t>L</w:t>
      </w:r>
      <w:r w:rsidR="005C16A5" w:rsidRPr="009105A5">
        <w:rPr>
          <w:rFonts w:cstheme="minorHAnsi"/>
          <w:bCs/>
        </w:rPr>
        <w:t xml:space="preserve">ivestock antibiotic usage has been </w:t>
      </w:r>
      <w:r w:rsidR="000E3B1A" w:rsidRPr="009105A5">
        <w:rPr>
          <w:rFonts w:cstheme="minorHAnsi"/>
          <w:bCs/>
        </w:rPr>
        <w:t>suggested</w:t>
      </w:r>
      <w:r w:rsidR="005C16A5" w:rsidRPr="009105A5">
        <w:rPr>
          <w:rFonts w:cstheme="minorHAnsi"/>
          <w:bCs/>
        </w:rPr>
        <w:t xml:space="preserve"> as a</w:t>
      </w:r>
      <w:r w:rsidR="00235A33" w:rsidRPr="009105A5">
        <w:rPr>
          <w:rFonts w:cstheme="minorHAnsi"/>
          <w:bCs/>
        </w:rPr>
        <w:t xml:space="preserve"> </w:t>
      </w:r>
      <w:r w:rsidR="005C16A5" w:rsidRPr="009105A5">
        <w:rPr>
          <w:rFonts w:cstheme="minorHAnsi"/>
          <w:bCs/>
        </w:rPr>
        <w:t xml:space="preserve">driver of antimicrobial resistance in human </w:t>
      </w:r>
      <w:r w:rsidR="00DA366C">
        <w:rPr>
          <w:rFonts w:cstheme="minorHAnsi"/>
          <w:bCs/>
        </w:rPr>
        <w:t xml:space="preserve">and in livestock </w:t>
      </w:r>
      <w:r w:rsidR="005C16A5" w:rsidRPr="009105A5">
        <w:rPr>
          <w:rFonts w:cstheme="minorHAnsi"/>
          <w:bCs/>
        </w:rPr>
        <w:t xml:space="preserve">populations. This </w:t>
      </w:r>
      <w:r w:rsidR="004E423A" w:rsidRPr="009105A5">
        <w:rPr>
          <w:rFonts w:cstheme="minorHAnsi"/>
          <w:bCs/>
        </w:rPr>
        <w:t xml:space="preserve">has contributed to the implementation of </w:t>
      </w:r>
      <w:r w:rsidR="00001E08" w:rsidRPr="009105A5">
        <w:rPr>
          <w:rFonts w:cstheme="minorHAnsi"/>
          <w:bCs/>
        </w:rPr>
        <w:t>antibiotic stewardship programs</w:t>
      </w:r>
      <w:r w:rsidR="00AB6D83" w:rsidRPr="009105A5">
        <w:rPr>
          <w:rFonts w:cstheme="minorHAnsi"/>
          <w:bCs/>
        </w:rPr>
        <w:t xml:space="preserve"> </w:t>
      </w:r>
      <w:r w:rsidR="00746010" w:rsidRPr="009105A5">
        <w:rPr>
          <w:rFonts w:cstheme="minorHAnsi"/>
          <w:bCs/>
        </w:rPr>
        <w:t>aim</w:t>
      </w:r>
      <w:r w:rsidR="00AB6D83" w:rsidRPr="009105A5">
        <w:rPr>
          <w:rFonts w:cstheme="minorHAnsi"/>
          <w:bCs/>
        </w:rPr>
        <w:t>ing</w:t>
      </w:r>
      <w:r w:rsidR="00746010" w:rsidRPr="009105A5">
        <w:rPr>
          <w:rFonts w:cstheme="minorHAnsi"/>
          <w:bCs/>
        </w:rPr>
        <w:t xml:space="preserve"> to</w:t>
      </w:r>
      <w:r w:rsidR="00001E08" w:rsidRPr="009105A5">
        <w:rPr>
          <w:rFonts w:cstheme="minorHAnsi"/>
          <w:bCs/>
        </w:rPr>
        <w:t xml:space="preserve"> </w:t>
      </w:r>
      <w:r w:rsidR="005C16A5" w:rsidRPr="009105A5">
        <w:rPr>
          <w:rFonts w:cstheme="minorHAnsi"/>
          <w:bCs/>
        </w:rPr>
        <w:t>curtail usage of livestock antibiotic</w:t>
      </w:r>
      <w:r w:rsidR="00746010" w:rsidRPr="009105A5">
        <w:rPr>
          <w:rFonts w:cstheme="minorHAnsi"/>
          <w:bCs/>
        </w:rPr>
        <w:t>s</w:t>
      </w:r>
      <w:r w:rsidR="005C16A5" w:rsidRPr="009105A5">
        <w:rPr>
          <w:rFonts w:cstheme="minorHAnsi"/>
          <w:bCs/>
        </w:rPr>
        <w:t xml:space="preserve">. </w:t>
      </w:r>
      <w:r w:rsidR="00001E08" w:rsidRPr="009105A5">
        <w:rPr>
          <w:rFonts w:cstheme="minorHAnsi"/>
          <w:bCs/>
        </w:rPr>
        <w:t>However, the</w:t>
      </w:r>
      <w:r w:rsidR="0084700F" w:rsidRPr="009105A5">
        <w:rPr>
          <w:rFonts w:cstheme="minorHAnsi"/>
          <w:bCs/>
        </w:rPr>
        <w:t xml:space="preserve"> </w:t>
      </w:r>
      <w:del w:id="2" w:author="WOOLHOUSE Mark" w:date="2023-04-10T15:01:00Z">
        <w:r w:rsidR="0084700F" w:rsidRPr="009105A5" w:rsidDel="00AB614B">
          <w:rPr>
            <w:rFonts w:cstheme="minorHAnsi"/>
            <w:bCs/>
          </w:rPr>
          <w:delText>possible</w:delText>
        </w:r>
        <w:r w:rsidR="00001E08" w:rsidRPr="009105A5" w:rsidDel="00AB614B">
          <w:rPr>
            <w:rFonts w:cstheme="minorHAnsi"/>
            <w:bCs/>
          </w:rPr>
          <w:delText xml:space="preserve"> consequences</w:delText>
        </w:r>
      </w:del>
      <w:ins w:id="3" w:author="WOOLHOUSE Mark" w:date="2023-04-10T15:01:00Z">
        <w:r w:rsidR="00AB614B">
          <w:rPr>
            <w:rFonts w:cstheme="minorHAnsi"/>
            <w:bCs/>
          </w:rPr>
          <w:t>impact</w:t>
        </w:r>
      </w:ins>
      <w:r w:rsidR="00001E08" w:rsidRPr="009105A5">
        <w:rPr>
          <w:rFonts w:cstheme="minorHAnsi"/>
          <w:bCs/>
        </w:rPr>
        <w:t xml:space="preserve"> of livestock antibiotic curtailment</w:t>
      </w:r>
      <w:r w:rsidR="00AB6D83" w:rsidRPr="009105A5">
        <w:rPr>
          <w:rFonts w:cstheme="minorHAnsi"/>
          <w:bCs/>
        </w:rPr>
        <w:t xml:space="preserve"> on human health</w:t>
      </w:r>
      <w:r w:rsidR="00001E08" w:rsidRPr="009105A5">
        <w:rPr>
          <w:rFonts w:cstheme="minorHAnsi"/>
          <w:bCs/>
        </w:rPr>
        <w:t xml:space="preserve"> </w:t>
      </w:r>
      <w:r w:rsidR="00AB6D83" w:rsidRPr="009105A5">
        <w:rPr>
          <w:rFonts w:cstheme="minorHAnsi"/>
          <w:bCs/>
        </w:rPr>
        <w:t xml:space="preserve">are </w:t>
      </w:r>
      <w:del w:id="4" w:author="WOOLHOUSE Mark" w:date="2023-04-10T15:01:00Z">
        <w:r w:rsidR="00001E08" w:rsidRPr="009105A5" w:rsidDel="00AB614B">
          <w:rPr>
            <w:rFonts w:cstheme="minorHAnsi"/>
            <w:bCs/>
          </w:rPr>
          <w:delText xml:space="preserve">poorly </w:delText>
        </w:r>
      </w:del>
      <w:ins w:id="5" w:author="WOOLHOUSE Mark" w:date="2023-04-10T15:01:00Z">
        <w:r w:rsidR="00AB614B">
          <w:rPr>
            <w:rFonts w:cstheme="minorHAnsi"/>
            <w:bCs/>
          </w:rPr>
          <w:t>not well</w:t>
        </w:r>
        <w:r w:rsidR="00AB614B" w:rsidRPr="009105A5">
          <w:rPr>
            <w:rFonts w:cstheme="minorHAnsi"/>
            <w:bCs/>
          </w:rPr>
          <w:t xml:space="preserve"> </w:t>
        </w:r>
      </w:ins>
      <w:r w:rsidR="00001E08" w:rsidRPr="009105A5">
        <w:rPr>
          <w:rFonts w:cstheme="minorHAnsi"/>
          <w:bCs/>
        </w:rPr>
        <w:t xml:space="preserve">understood. </w:t>
      </w:r>
      <w:proofErr w:type="gramStart"/>
      <w:r w:rsidR="00001E08" w:rsidRPr="009105A5">
        <w:rPr>
          <w:rFonts w:cstheme="minorHAnsi"/>
          <w:bCs/>
        </w:rPr>
        <w:t>In particular, the</w:t>
      </w:r>
      <w:r w:rsidR="00496CF1" w:rsidRPr="009105A5">
        <w:rPr>
          <w:rFonts w:cstheme="minorHAnsi"/>
          <w:bCs/>
        </w:rPr>
        <w:t>re</w:t>
      </w:r>
      <w:proofErr w:type="gramEnd"/>
      <w:r w:rsidR="00496CF1" w:rsidRPr="009105A5">
        <w:rPr>
          <w:rFonts w:cstheme="minorHAnsi"/>
          <w:bCs/>
        </w:rPr>
        <w:t xml:space="preserve"> is the</w:t>
      </w:r>
      <w:r w:rsidR="00001E08" w:rsidRPr="009105A5">
        <w:rPr>
          <w:rFonts w:cstheme="minorHAnsi"/>
          <w:bCs/>
        </w:rPr>
        <w:t xml:space="preserve"> potential for increases in the carriage of foodborne pathogens </w:t>
      </w:r>
      <w:r w:rsidR="00C43EBA" w:rsidRPr="009105A5">
        <w:rPr>
          <w:rFonts w:cstheme="minorHAnsi"/>
          <w:bCs/>
        </w:rPr>
        <w:t xml:space="preserve">such as </w:t>
      </w:r>
      <w:r w:rsidR="00C43EBA" w:rsidRPr="009105A5">
        <w:rPr>
          <w:rFonts w:cstheme="minorHAnsi"/>
          <w:bCs/>
          <w:i/>
          <w:iCs/>
        </w:rPr>
        <w:t>Salmonella</w:t>
      </w:r>
      <w:r w:rsidR="00C43EBA" w:rsidRPr="009105A5">
        <w:rPr>
          <w:rFonts w:cstheme="minorHAnsi"/>
          <w:bCs/>
        </w:rPr>
        <w:t xml:space="preserve"> spp. </w:t>
      </w:r>
      <w:r w:rsidR="00001E08" w:rsidRPr="009105A5">
        <w:rPr>
          <w:rFonts w:cstheme="minorHAnsi"/>
          <w:bCs/>
        </w:rPr>
        <w:t>in livestock due to a loss of antibiotic pressure</w:t>
      </w:r>
      <w:r w:rsidR="00903286" w:rsidRPr="009105A5">
        <w:rPr>
          <w:rFonts w:cstheme="minorHAnsi"/>
          <w:bCs/>
        </w:rPr>
        <w:t>,</w:t>
      </w:r>
      <w:r w:rsidR="00001E08" w:rsidRPr="009105A5">
        <w:rPr>
          <w:rFonts w:cstheme="minorHAnsi"/>
          <w:bCs/>
        </w:rPr>
        <w:t xml:space="preserve"> and subsequent increase</w:t>
      </w:r>
      <w:r w:rsidR="00DA366C">
        <w:rPr>
          <w:rFonts w:cstheme="minorHAnsi"/>
          <w:bCs/>
        </w:rPr>
        <w:t>s</w:t>
      </w:r>
      <w:r w:rsidR="00001E08" w:rsidRPr="009105A5">
        <w:rPr>
          <w:rFonts w:cstheme="minorHAnsi"/>
          <w:bCs/>
        </w:rPr>
        <w:t xml:space="preserve"> in human foodborne disease. Here we use a</w:t>
      </w:r>
      <w:r w:rsidR="005C16A5" w:rsidRPr="009105A5">
        <w:t xml:space="preserve"> mathematical model </w:t>
      </w:r>
      <w:r w:rsidR="007108C4" w:rsidRPr="009105A5">
        <w:t>fitted to four relevant case studies</w:t>
      </w:r>
      <w:r w:rsidR="00235A33" w:rsidRPr="009105A5">
        <w:t xml:space="preserve">, </w:t>
      </w:r>
      <w:r w:rsidR="009D2998" w:rsidRPr="009105A5">
        <w:t xml:space="preserve">ampicillin and tetracycline usage in fattening pig and broiler poultry populations respectively, </w:t>
      </w:r>
      <w:r w:rsidR="00001E08" w:rsidRPr="009105A5">
        <w:t xml:space="preserve">to </w:t>
      </w:r>
      <w:r w:rsidR="002A3C83" w:rsidRPr="009105A5">
        <w:t>explore</w:t>
      </w:r>
      <w:r w:rsidR="005C16A5" w:rsidRPr="009105A5">
        <w:t xml:space="preserve"> the impact of curtailing livestock antibiotic</w:t>
      </w:r>
      <w:r w:rsidR="002A3C83" w:rsidRPr="009105A5">
        <w:t xml:space="preserve"> usage</w:t>
      </w:r>
      <w:r w:rsidR="005C16A5" w:rsidRPr="009105A5">
        <w:t xml:space="preserve"> on both antibiotic-sensitive and antibiotic-resistant</w:t>
      </w:r>
      <w:r w:rsidR="000512E1" w:rsidRPr="009105A5">
        <w:t xml:space="preserve"> salmonellosis</w:t>
      </w:r>
      <w:r w:rsidR="005C16A5" w:rsidRPr="009105A5">
        <w:t xml:space="preserve"> in humans</w:t>
      </w:r>
      <w:r w:rsidR="00001E08" w:rsidRPr="009105A5">
        <w:t xml:space="preserve">. </w:t>
      </w:r>
    </w:p>
    <w:p w14:paraId="62100CD7" w14:textId="77777777" w:rsidR="00001E08" w:rsidRPr="009105A5" w:rsidRDefault="00001E08" w:rsidP="00001E08">
      <w:pPr>
        <w:pStyle w:val="NoSpacing"/>
        <w:spacing w:line="360" w:lineRule="auto"/>
        <w:jc w:val="both"/>
      </w:pPr>
    </w:p>
    <w:p w14:paraId="30F350B2" w14:textId="61E5B65D" w:rsidR="004E423A" w:rsidRPr="009105A5" w:rsidRDefault="002A3C83" w:rsidP="00001E08">
      <w:pPr>
        <w:pStyle w:val="NoSpacing"/>
        <w:spacing w:line="360" w:lineRule="auto"/>
        <w:jc w:val="both"/>
        <w:rPr>
          <w:rFonts w:cstheme="minorHAnsi"/>
          <w:bCs/>
        </w:rPr>
      </w:pPr>
      <w:r w:rsidRPr="009105A5">
        <w:rPr>
          <w:rFonts w:cstheme="minorHAnsi"/>
          <w:bCs/>
        </w:rPr>
        <w:t xml:space="preserve">The </w:t>
      </w:r>
      <w:r w:rsidR="00193629" w:rsidRPr="009105A5">
        <w:rPr>
          <w:rFonts w:cstheme="minorHAnsi"/>
          <w:bCs/>
        </w:rPr>
        <w:t>study</w:t>
      </w:r>
      <w:r w:rsidRPr="009105A5">
        <w:rPr>
          <w:rFonts w:cstheme="minorHAnsi"/>
          <w:bCs/>
        </w:rPr>
        <w:t xml:space="preserve"> identified increases in </w:t>
      </w:r>
      <w:r w:rsidR="00985E19" w:rsidRPr="009105A5">
        <w:rPr>
          <w:rFonts w:cstheme="minorHAnsi"/>
          <w:bCs/>
        </w:rPr>
        <w:t xml:space="preserve">the daily incidence of </w:t>
      </w:r>
      <w:r w:rsidR="000512E1" w:rsidRPr="009105A5">
        <w:rPr>
          <w:rFonts w:cstheme="minorHAnsi"/>
          <w:bCs/>
        </w:rPr>
        <w:t>salmonellosis</w:t>
      </w:r>
      <w:r w:rsidRPr="009105A5">
        <w:rPr>
          <w:rFonts w:cstheme="minorHAnsi"/>
          <w:bCs/>
        </w:rPr>
        <w:t xml:space="preserve"> and a decrease in </w:t>
      </w:r>
      <w:r w:rsidR="002B04D9" w:rsidRPr="009105A5">
        <w:rPr>
          <w:rFonts w:cstheme="minorHAnsi"/>
          <w:bCs/>
        </w:rPr>
        <w:t xml:space="preserve">the proportion of </w:t>
      </w:r>
      <w:r w:rsidRPr="009105A5">
        <w:rPr>
          <w:rFonts w:cstheme="minorHAnsi"/>
          <w:bCs/>
        </w:rPr>
        <w:t xml:space="preserve">resistant </w:t>
      </w:r>
      <w:r w:rsidR="000512E1" w:rsidRPr="009105A5">
        <w:rPr>
          <w:rFonts w:cstheme="minorHAnsi"/>
          <w:bCs/>
        </w:rPr>
        <w:t>salmonellosis</w:t>
      </w:r>
      <w:r w:rsidRPr="009105A5">
        <w:rPr>
          <w:rFonts w:cstheme="minorHAnsi"/>
          <w:bCs/>
        </w:rPr>
        <w:t xml:space="preserve"> following livestock antib</w:t>
      </w:r>
      <w:r w:rsidR="00E825D9" w:rsidRPr="009105A5">
        <w:rPr>
          <w:rFonts w:cstheme="minorHAnsi"/>
          <w:bCs/>
        </w:rPr>
        <w:t xml:space="preserve">iotic </w:t>
      </w:r>
      <w:r w:rsidR="007108C4" w:rsidRPr="009105A5">
        <w:rPr>
          <w:rFonts w:cstheme="minorHAnsi"/>
          <w:bCs/>
        </w:rPr>
        <w:t>curtailment. The extent of these increases in foodborne disease ranged from negligible</w:t>
      </w:r>
      <w:del w:id="6" w:author="WOOLHOUSE Mark" w:date="2023-04-10T15:02:00Z">
        <w:r w:rsidR="002B04D9" w:rsidRPr="009105A5" w:rsidDel="00AB614B">
          <w:rPr>
            <w:rFonts w:cstheme="minorHAnsi"/>
            <w:bCs/>
          </w:rPr>
          <w:delText>,</w:delText>
        </w:r>
      </w:del>
      <w:r w:rsidR="007108C4" w:rsidRPr="009105A5">
        <w:rPr>
          <w:rFonts w:cstheme="minorHAnsi"/>
          <w:bCs/>
        </w:rPr>
        <w:t xml:space="preserve"> to</w:t>
      </w:r>
      <w:ins w:id="7" w:author="WOOLHOUSE Mark" w:date="2023-04-10T15:02:00Z">
        <w:r w:rsidR="00AB614B">
          <w:rPr>
            <w:rFonts w:cstheme="minorHAnsi"/>
            <w:bCs/>
          </w:rPr>
          <w:t xml:space="preserve"> moderate but</w:t>
        </w:r>
      </w:ins>
      <w:r w:rsidR="007108C4" w:rsidRPr="009105A5">
        <w:rPr>
          <w:rFonts w:cstheme="minorHAnsi"/>
          <w:bCs/>
        </w:rPr>
        <w:t xml:space="preserve"> controllable through interventions </w:t>
      </w:r>
      <w:del w:id="8" w:author="WOOLHOUSE Mark" w:date="2023-04-10T15:02:00Z">
        <w:r w:rsidRPr="009105A5" w:rsidDel="00AB614B">
          <w:rPr>
            <w:rFonts w:cstheme="minorHAnsi"/>
            <w:bCs/>
          </w:rPr>
          <w:delText xml:space="preserve">to </w:delText>
        </w:r>
      </w:del>
      <w:r w:rsidR="007108C4" w:rsidRPr="009105A5">
        <w:rPr>
          <w:rFonts w:cstheme="minorHAnsi"/>
          <w:bCs/>
        </w:rPr>
        <w:t>target</w:t>
      </w:r>
      <w:ins w:id="9" w:author="WOOLHOUSE Mark" w:date="2023-04-10T15:02:00Z">
        <w:r w:rsidR="00AB614B">
          <w:rPr>
            <w:rFonts w:cstheme="minorHAnsi"/>
            <w:bCs/>
          </w:rPr>
          <w:t>ing</w:t>
        </w:r>
      </w:ins>
      <w:r w:rsidR="007108C4" w:rsidRPr="009105A5">
        <w:rPr>
          <w:rFonts w:cstheme="minorHAnsi"/>
          <w:bCs/>
        </w:rPr>
        <w:t xml:space="preserve"> the farm-to-fork pathway</w:t>
      </w:r>
      <w:r w:rsidR="00AB6D83" w:rsidRPr="009105A5">
        <w:rPr>
          <w:rFonts w:cstheme="minorHAnsi"/>
          <w:bCs/>
        </w:rPr>
        <w:t xml:space="preserve">. </w:t>
      </w:r>
      <w:r w:rsidR="004E423A" w:rsidRPr="009105A5">
        <w:rPr>
          <w:rFonts w:cstheme="minorHAnsi"/>
          <w:bCs/>
        </w:rPr>
        <w:t xml:space="preserve">This study provides a motivating example of one of many plausible scenarios following livestock antibiotic curtailment and </w:t>
      </w:r>
      <w:r w:rsidR="007108C4" w:rsidRPr="009105A5">
        <w:rPr>
          <w:rFonts w:cstheme="minorHAnsi"/>
          <w:bCs/>
        </w:rPr>
        <w:t>suggests</w:t>
      </w:r>
      <w:r w:rsidR="004E423A" w:rsidRPr="009105A5">
        <w:rPr>
          <w:rFonts w:cstheme="minorHAnsi"/>
          <w:bCs/>
        </w:rPr>
        <w:t xml:space="preserve"> that even if increases in human foodborne disease are observed, </w:t>
      </w:r>
      <w:r w:rsidR="007108C4" w:rsidRPr="009105A5">
        <w:rPr>
          <w:rFonts w:cstheme="minorHAnsi"/>
          <w:bCs/>
        </w:rPr>
        <w:t xml:space="preserve">an adequate focus on ensuring good farm-to-fork </w:t>
      </w:r>
      <w:r w:rsidR="00C43EBA" w:rsidRPr="009105A5">
        <w:rPr>
          <w:rFonts w:cstheme="minorHAnsi"/>
          <w:bCs/>
        </w:rPr>
        <w:t xml:space="preserve">hygiene </w:t>
      </w:r>
      <w:r w:rsidR="007108C4" w:rsidRPr="009105A5">
        <w:rPr>
          <w:rFonts w:cstheme="minorHAnsi"/>
          <w:bCs/>
        </w:rPr>
        <w:t xml:space="preserve">and livestock biosecurity </w:t>
      </w:r>
      <w:ins w:id="10" w:author="WOOLHOUSE Mark" w:date="2023-04-10T15:03:00Z">
        <w:r w:rsidR="00AB614B">
          <w:rPr>
            <w:rFonts w:cstheme="minorHAnsi"/>
            <w:bCs/>
          </w:rPr>
          <w:t>could be</w:t>
        </w:r>
      </w:ins>
      <w:del w:id="11" w:author="WOOLHOUSE Mark" w:date="2023-04-10T15:03:00Z">
        <w:r w:rsidR="007108C4" w:rsidRPr="009105A5" w:rsidDel="00AB614B">
          <w:rPr>
            <w:rFonts w:cstheme="minorHAnsi"/>
            <w:bCs/>
          </w:rPr>
          <w:delText>is</w:delText>
        </w:r>
      </w:del>
      <w:r w:rsidR="007108C4" w:rsidRPr="009105A5">
        <w:rPr>
          <w:rFonts w:cstheme="minorHAnsi"/>
          <w:bCs/>
        </w:rPr>
        <w:t xml:space="preserve"> sufficient to </w:t>
      </w:r>
      <w:r w:rsidR="004E423A" w:rsidRPr="009105A5">
        <w:rPr>
          <w:rFonts w:cstheme="minorHAnsi"/>
          <w:bCs/>
        </w:rPr>
        <w:t xml:space="preserve">mitigate </w:t>
      </w:r>
      <w:del w:id="12" w:author="WOOLHOUSE Mark" w:date="2023-04-10T15:03:00Z">
        <w:r w:rsidR="004E423A" w:rsidRPr="009105A5" w:rsidDel="00AB614B">
          <w:rPr>
            <w:rFonts w:cstheme="minorHAnsi"/>
            <w:bCs/>
          </w:rPr>
          <w:delText xml:space="preserve">the </w:delText>
        </w:r>
      </w:del>
      <w:ins w:id="13" w:author="WOOLHOUSE Mark" w:date="2023-04-10T15:03:00Z">
        <w:r w:rsidR="00AB614B">
          <w:rPr>
            <w:rFonts w:cstheme="minorHAnsi"/>
            <w:bCs/>
          </w:rPr>
          <w:t>any</w:t>
        </w:r>
        <w:r w:rsidR="00AB614B" w:rsidRPr="009105A5">
          <w:rPr>
            <w:rFonts w:cstheme="minorHAnsi"/>
            <w:bCs/>
          </w:rPr>
          <w:t xml:space="preserve"> </w:t>
        </w:r>
      </w:ins>
      <w:r w:rsidR="004E423A" w:rsidRPr="009105A5">
        <w:rPr>
          <w:rFonts w:cstheme="minorHAnsi"/>
          <w:bCs/>
        </w:rPr>
        <w:t xml:space="preserve">negative human health consequences of livestock antibiotic curtailment. </w:t>
      </w:r>
    </w:p>
    <w:p w14:paraId="5FBD5EB1" w14:textId="0948EE69" w:rsidR="005C16A5" w:rsidRPr="009105A5" w:rsidRDefault="005C16A5"/>
    <w:p w14:paraId="11B9E4CB" w14:textId="77777777" w:rsidR="004E423A" w:rsidRPr="009105A5" w:rsidRDefault="004E423A"/>
    <w:p w14:paraId="6E66F138" w14:textId="391274CF" w:rsidR="005C16A5" w:rsidRPr="009105A5" w:rsidRDefault="005C16A5"/>
    <w:p w14:paraId="1417EF1C" w14:textId="753CCAB4" w:rsidR="006B1969" w:rsidRPr="009105A5" w:rsidRDefault="006B1969"/>
    <w:p w14:paraId="28EE2644" w14:textId="533EBACB" w:rsidR="007108C4" w:rsidRPr="009105A5" w:rsidRDefault="007108C4"/>
    <w:p w14:paraId="508EC726" w14:textId="77777777" w:rsidR="008D5DB0" w:rsidRPr="009105A5" w:rsidRDefault="008D5DB0" w:rsidP="008D5DB0">
      <w:pPr>
        <w:pStyle w:val="NoSpacing"/>
        <w:spacing w:line="360" w:lineRule="auto"/>
        <w:jc w:val="center"/>
        <w:rPr>
          <w:b/>
          <w:u w:val="single"/>
        </w:rPr>
      </w:pPr>
      <w:r w:rsidRPr="009105A5">
        <w:rPr>
          <w:b/>
          <w:u w:val="single"/>
        </w:rPr>
        <w:lastRenderedPageBreak/>
        <w:t>INTRODUCTION</w:t>
      </w:r>
    </w:p>
    <w:p w14:paraId="107AEA34" w14:textId="77777777" w:rsidR="008D5DB0" w:rsidRPr="009105A5" w:rsidRDefault="008D5DB0" w:rsidP="008D5DB0">
      <w:pPr>
        <w:pStyle w:val="NoSpacing"/>
        <w:spacing w:line="360" w:lineRule="auto"/>
        <w:jc w:val="both"/>
        <w:rPr>
          <w:b/>
          <w:u w:val="single"/>
        </w:rPr>
      </w:pPr>
    </w:p>
    <w:p w14:paraId="2ACF4B33" w14:textId="35B19299" w:rsidR="00A2431E" w:rsidRPr="009105A5" w:rsidRDefault="008D5DB0" w:rsidP="008D5DB0">
      <w:pPr>
        <w:pStyle w:val="NoSpacing"/>
        <w:spacing w:line="360" w:lineRule="auto"/>
        <w:jc w:val="both"/>
      </w:pPr>
      <w:r w:rsidRPr="009105A5">
        <w:t xml:space="preserve">Antimicrobial resistance (AMR) </w:t>
      </w:r>
      <w:r w:rsidR="00C9190F" w:rsidRPr="009105A5">
        <w:t>is currently one of the largest threats to</w:t>
      </w:r>
      <w:r w:rsidRPr="009105A5">
        <w:t xml:space="preserve"> human health, with a growing number of key antibiotic </w:t>
      </w:r>
      <w:r w:rsidR="00C77E26" w:rsidRPr="009105A5">
        <w:t>therapeutics</w:t>
      </w:r>
      <w:r w:rsidRPr="009105A5">
        <w:t xml:space="preserve"> being rendered ineffective by resistant bacterial pathogens. </w:t>
      </w:r>
      <w:r w:rsidR="0084700F" w:rsidRPr="009105A5">
        <w:t>L</w:t>
      </w:r>
      <w:r w:rsidRPr="009105A5">
        <w:t xml:space="preserve">ivestock antibiotic usage has been identified as a potentially important driver of AMR in human populations, with transmission of resistant bacteria and resistance determinants </w:t>
      </w:r>
      <w:r w:rsidR="00C9190F" w:rsidRPr="009105A5">
        <w:t>potentially</w:t>
      </w:r>
      <w:r w:rsidRPr="009105A5">
        <w:t xml:space="preserve"> occurring at the livestock/human interface</w:t>
      </w:r>
      <w:r w:rsidR="00CD09DF" w:rsidRPr="009105A5">
        <w:t xml:space="preserve"> </w:t>
      </w:r>
      <w:r w:rsidR="00775151" w:rsidRPr="009105A5">
        <w:rPr>
          <w:bCs/>
        </w:rPr>
        <w:fldChar w:fldCharType="begin">
          <w:fldData xml:space="preserve">PEVuZE5vdGU+PENpdGU+PEF1dGhvcj5Xb29saG91c2U8L0F1dGhvcj48WWVhcj4yMDE1PC9ZZWFy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</w:fldData>
        </w:fldChar>
      </w:r>
      <w:r w:rsidR="009105A5" w:rsidRPr="009105A5">
        <w:rPr>
          <w:bCs/>
        </w:rPr>
        <w:instrText xml:space="preserve"> ADDIN EN.CITE </w:instrText>
      </w:r>
      <w:r w:rsidR="009105A5" w:rsidRPr="009105A5">
        <w:rPr>
          <w:bCs/>
        </w:rPr>
        <w:fldChar w:fldCharType="begin">
          <w:fldData xml:space="preserve">PEVuZE5vdGU+PENpdGU+PEF1dGhvcj5Xb29saG91c2U8L0F1dGhvcj48WWVhcj4yMDE1PC9ZZWFy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</w:fldData>
        </w:fldChar>
      </w:r>
      <w:r w:rsidR="009105A5" w:rsidRPr="009105A5">
        <w:rPr>
          <w:bCs/>
        </w:rPr>
        <w:instrText xml:space="preserve"> ADDIN EN.CITE.DATA </w:instrText>
      </w:r>
      <w:r w:rsidR="009105A5" w:rsidRPr="009105A5">
        <w:rPr>
          <w:bCs/>
        </w:rPr>
      </w:r>
      <w:r w:rsidR="009105A5" w:rsidRPr="009105A5">
        <w:rPr>
          <w:bCs/>
        </w:rPr>
        <w:fldChar w:fldCharType="end"/>
      </w:r>
      <w:r w:rsidR="00775151" w:rsidRPr="009105A5">
        <w:rPr>
          <w:bCs/>
        </w:rPr>
      </w:r>
      <w:r w:rsidR="00775151" w:rsidRPr="009105A5">
        <w:rPr>
          <w:bCs/>
        </w:rPr>
        <w:fldChar w:fldCharType="separate"/>
      </w:r>
      <w:r w:rsidR="009105A5" w:rsidRPr="009105A5">
        <w:rPr>
          <w:bCs/>
          <w:noProof/>
        </w:rPr>
        <w:t>(1)</w:t>
      </w:r>
      <w:r w:rsidR="00775151" w:rsidRPr="009105A5">
        <w:rPr>
          <w:bCs/>
        </w:rPr>
        <w:fldChar w:fldCharType="end"/>
      </w:r>
      <w:r w:rsidRPr="009105A5">
        <w:t xml:space="preserve">. This has led to </w:t>
      </w:r>
      <w:r w:rsidR="00A2431E" w:rsidRPr="009105A5">
        <w:t>efforts</w:t>
      </w:r>
      <w:r w:rsidRPr="009105A5">
        <w:t xml:space="preserve"> to curtail the usage of livestock antibiotics</w:t>
      </w:r>
      <w:r w:rsidR="009D2998" w:rsidRPr="009105A5">
        <w:t xml:space="preserve">. </w:t>
      </w:r>
      <w:r w:rsidR="00A2431E" w:rsidRPr="009105A5">
        <w:t xml:space="preserve">Examples include bans on usage of antibiotics for both growth promotion and </w:t>
      </w:r>
      <w:r w:rsidR="007D0A2E" w:rsidRPr="009105A5">
        <w:t>f</w:t>
      </w:r>
      <w:r w:rsidR="00A2431E" w:rsidRPr="009105A5">
        <w:t xml:space="preserve">or prophylaxis </w:t>
      </w:r>
      <w:r w:rsidR="009D2048" w:rsidRPr="009105A5">
        <w:t xml:space="preserve">of livestock diseases </w:t>
      </w:r>
      <w:r w:rsidR="009D2048" w:rsidRPr="009105A5">
        <w:fldChar w:fldCharType="begin"/>
      </w:r>
      <w:r w:rsidR="009105A5" w:rsidRPr="009105A5">
        <w:instrText xml:space="preserve"> ADDIN EN.CITE &lt;EndNote&gt;&lt;Cite&gt;&lt;Author&gt;Parliament&lt;/Author&gt;&lt;Year&gt;2003&lt;/Year&gt;&lt;RecNum&gt;450&lt;/RecNum&gt;&lt;DisplayText&gt;(2, 3)&lt;/DisplayText&gt;&lt;record&gt;&lt;rec-number&gt;450&lt;/rec-number&gt;&lt;foreign-keys&gt;&lt;key app="EN" db-id="220f9fvwmzexdkefseqvwpscaepfaza5z05x" timestamp="1679923554"&gt;450&lt;/key&gt;&lt;/foreign-keys&gt;&lt;ref-type name="Journal Article"&gt;17&lt;/ref-type&gt;&lt;contributors&gt;&lt;authors&gt;&lt;author&gt;European Parliament&lt;/author&gt;&lt;author&gt;Council&lt;/author&gt;&lt;/authors&gt;&lt;/contributors&gt;&lt;titles&gt;&lt;title&gt;Regulation (EC) No 1831/2003 of the European Parliament and of the Council of 22 September 2003 on additives for use in animal nutrition&lt;/title&gt;&lt;secondary-title&gt;Off. J. Eur. Union&lt;/secondary-title&gt;&lt;/titles&gt;&lt;periodical&gt;&lt;full-title&gt;Off. J. Eur. Union&lt;/full-title&gt;&lt;/periodical&gt;&lt;pages&gt;29-43&lt;/pages&gt;&lt;volume&gt;268&lt;/volume&gt;&lt;dates&gt;&lt;year&gt;2003&lt;/year&gt;&lt;/dates&gt;&lt;urls&gt;&lt;/urls&gt;&lt;/record&gt;&lt;/Cite&gt;&lt;Cite&gt;&lt;Author&gt;Food&lt;/Author&gt;&lt;Year&gt;2013&lt;/Year&gt;&lt;RecNum&gt;421&lt;/RecNum&gt;&lt;record&gt;&lt;rec-number&gt;421&lt;/rec-number&gt;&lt;foreign-keys&gt;&lt;key app="EN" db-id="220f9fvwmzexdkefseqvwpscaepfaza5z05x" timestamp="1679867987"&gt;421&lt;/key&gt;&lt;/foreign-keys&gt;&lt;ref-type name="Journal Article"&gt;17&lt;/ref-type&gt;&lt;contributors&gt;&lt;authors&gt;&lt;author&gt;US Food&lt;/author&gt;&lt;author&gt;Drug Administration&lt;/author&gt;&lt;/authors&gt;&lt;/contributors&gt;&lt;titles&gt;&lt;title&gt;Guidance for Industry# 213: new animal drugs and new animal drug combination products administered in or on medicated feed or drinking water of food-producing animals: recommendations for drug sponsors for voluntarily aligning product use conditions with GFI# 209&lt;/title&gt;&lt;secondary-title&gt;Center for Veterinary Medicine&lt;/secondary-title&gt;&lt;/titles&gt;&lt;periodical&gt;&lt;full-title&gt;Center for Veterinary Medicine&lt;/full-title&gt;&lt;/periodical&gt;&lt;dates&gt;&lt;year&gt;2013&lt;/year&gt;&lt;/dates&gt;&lt;urls&gt;&lt;/urls&gt;&lt;/record&gt;&lt;/Cite&gt;&lt;/EndNote&gt;</w:instrText>
      </w:r>
      <w:r w:rsidR="009D2048" w:rsidRPr="009105A5">
        <w:fldChar w:fldCharType="separate"/>
      </w:r>
      <w:r w:rsidR="009105A5" w:rsidRPr="009105A5">
        <w:rPr>
          <w:noProof/>
        </w:rPr>
        <w:t>(2, 3)</w:t>
      </w:r>
      <w:r w:rsidR="009D2048" w:rsidRPr="009105A5">
        <w:fldChar w:fldCharType="end"/>
      </w:r>
      <w:r w:rsidR="009D2048" w:rsidRPr="009105A5">
        <w:t xml:space="preserve">. </w:t>
      </w:r>
      <w:r w:rsidR="00A2431E" w:rsidRPr="009105A5">
        <w:t>The aim</w:t>
      </w:r>
      <w:r w:rsidR="002B04D9" w:rsidRPr="009105A5">
        <w:t>s</w:t>
      </w:r>
      <w:r w:rsidR="00A2431E" w:rsidRPr="009105A5">
        <w:t xml:space="preserve"> of these curtailment strategies are to safeguard the efficacy of clinical antibiotics and reduce the potential for transmission of resistant pathogens to human populations. </w:t>
      </w:r>
    </w:p>
    <w:p w14:paraId="42A3DAE3" w14:textId="7A8DDD0F" w:rsidR="008D5DB0" w:rsidRPr="009105A5" w:rsidRDefault="008D5DB0" w:rsidP="008D5DB0">
      <w:pPr>
        <w:pStyle w:val="NoSpacing"/>
        <w:spacing w:line="360" w:lineRule="auto"/>
        <w:jc w:val="both"/>
      </w:pPr>
    </w:p>
    <w:p w14:paraId="6A08114F" w14:textId="0E3CD4EC" w:rsidR="00776B06" w:rsidRPr="009105A5" w:rsidRDefault="009D2048" w:rsidP="008D5DB0">
      <w:pPr>
        <w:pStyle w:val="NoSpacing"/>
        <w:spacing w:line="360" w:lineRule="auto"/>
        <w:jc w:val="both"/>
      </w:pPr>
      <w:r w:rsidRPr="009105A5">
        <w:t>Curtailment of livestock antibiotic usage has resulted</w:t>
      </w:r>
      <w:r w:rsidR="00F06527" w:rsidRPr="009105A5">
        <w:t xml:space="preserve"> in desired reductions to AMR, </w:t>
      </w:r>
      <w:r w:rsidRPr="009105A5">
        <w:t xml:space="preserve">with an example being reductions to faecal </w:t>
      </w:r>
      <w:r w:rsidRPr="009105A5">
        <w:rPr>
          <w:i/>
          <w:iCs/>
        </w:rPr>
        <w:t>Enterococci</w:t>
      </w:r>
      <w:r w:rsidRPr="009105A5">
        <w:t xml:space="preserve"> resistance rates in Denmark and Germany resulting from the 2006 growth promotion ban </w:t>
      </w:r>
      <w:r w:rsidRPr="009105A5">
        <w:fldChar w:fldCharType="begin">
          <w:fldData xml:space="preserve">PEVuZE5vdGU+PENpdGU+PEF1dGhvcj5BYXJlc3RydXA8L0F1dGhvcj48WWVhcj4yMDAxPC9ZZWFy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=
</w:fldData>
        </w:fldChar>
      </w:r>
      <w:r w:rsidR="009105A5" w:rsidRPr="009105A5">
        <w:instrText xml:space="preserve"> ADDIN EN.CITE </w:instrText>
      </w:r>
      <w:r w:rsidR="009105A5" w:rsidRPr="009105A5">
        <w:fldChar w:fldCharType="begin">
          <w:fldData xml:space="preserve">PEVuZE5vdGU+PENpdGU+PEF1dGhvcj5BYXJlc3RydXA8L0F1dGhvcj48WWVhcj4yMDAxPC9ZZWFy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=
</w:fldData>
        </w:fldChar>
      </w:r>
      <w:r w:rsidR="009105A5" w:rsidRPr="009105A5">
        <w:instrText xml:space="preserve"> ADDIN EN.CITE.DATA </w:instrText>
      </w:r>
      <w:r w:rsidR="009105A5" w:rsidRPr="009105A5">
        <w:fldChar w:fldCharType="end"/>
      </w:r>
      <w:r w:rsidRPr="009105A5">
        <w:fldChar w:fldCharType="separate"/>
      </w:r>
      <w:r w:rsidR="009105A5" w:rsidRPr="009105A5">
        <w:rPr>
          <w:noProof/>
        </w:rPr>
        <w:t>(4, 5)</w:t>
      </w:r>
      <w:r w:rsidRPr="009105A5">
        <w:fldChar w:fldCharType="end"/>
      </w:r>
      <w:r w:rsidRPr="009105A5">
        <w:t>.</w:t>
      </w:r>
      <w:r w:rsidR="00776B06" w:rsidRPr="009105A5">
        <w:t xml:space="preserve"> T</w:t>
      </w:r>
      <w:r w:rsidR="00DC6D21" w:rsidRPr="009105A5">
        <w:t>hese reductions in usage have also been associated with</w:t>
      </w:r>
      <w:r w:rsidR="00F06527" w:rsidRPr="009105A5">
        <w:t xml:space="preserve"> </w:t>
      </w:r>
      <w:r w:rsidRPr="009105A5">
        <w:t xml:space="preserve">transient increases in the carriage of other resistant pathogens, increases in livestock carriage of foodborne pathogens and increases in therapeutic livestock antibiotic </w:t>
      </w:r>
      <w:r w:rsidR="00F06527" w:rsidRPr="009105A5">
        <w:t>usage</w:t>
      </w:r>
      <w:r w:rsidR="0084700F" w:rsidRPr="009105A5">
        <w:t xml:space="preserve"> </w:t>
      </w:r>
      <w:r w:rsidR="00775151" w:rsidRPr="009105A5">
        <w:fldChar w:fldCharType="begin">
          <w:fldData xml:space="preserve">PEVuZE5vdGU+PENpdGU+PEF1dGhvcj5DYXNld2VsbDwvQXV0aG9yPjxZZWFyPjIwMDM8L1llYXI+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=
</w:fldData>
        </w:fldChar>
      </w:r>
      <w:r w:rsidR="003F069E" w:rsidRPr="009105A5">
        <w:instrText xml:space="preserve"> ADDIN EN.CITE </w:instrText>
      </w:r>
      <w:r w:rsidR="003F069E" w:rsidRPr="009105A5">
        <w:fldChar w:fldCharType="begin">
          <w:fldData xml:space="preserve">PEVuZE5vdGU+PENpdGU+PEF1dGhvcj5DYXNld2VsbDwvQXV0aG9yPjxZZWFyPjIwMDM8L1llYXI+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=
</w:fldData>
        </w:fldChar>
      </w:r>
      <w:r w:rsidR="003F069E" w:rsidRPr="009105A5">
        <w:instrText xml:space="preserve"> ADDIN EN.CITE.DATA </w:instrText>
      </w:r>
      <w:r w:rsidR="003F069E" w:rsidRPr="009105A5">
        <w:fldChar w:fldCharType="end"/>
      </w:r>
      <w:r w:rsidR="00775151" w:rsidRPr="009105A5">
        <w:fldChar w:fldCharType="separate"/>
      </w:r>
      <w:r w:rsidR="003D5E0B" w:rsidRPr="009105A5">
        <w:rPr>
          <w:noProof/>
        </w:rPr>
        <w:t>(6-8)</w:t>
      </w:r>
      <w:r w:rsidR="00775151" w:rsidRPr="009105A5">
        <w:fldChar w:fldCharType="end"/>
      </w:r>
      <w:r w:rsidR="008D5DB0" w:rsidRPr="009105A5">
        <w:t xml:space="preserve">. </w:t>
      </w:r>
      <w:r w:rsidR="00776B06" w:rsidRPr="009105A5">
        <w:t>However, arguments have been made that these</w:t>
      </w:r>
      <w:r w:rsidR="00F06527" w:rsidRPr="009105A5">
        <w:t xml:space="preserve"> negative consequences </w:t>
      </w:r>
      <w:r w:rsidR="00DA366C">
        <w:t>can be</w:t>
      </w:r>
      <w:r w:rsidR="00F06527" w:rsidRPr="009105A5">
        <w:t xml:space="preserve"> </w:t>
      </w:r>
      <w:r w:rsidR="00DC6D21" w:rsidRPr="009105A5">
        <w:t>largely</w:t>
      </w:r>
      <w:r w:rsidR="00F06527" w:rsidRPr="009105A5">
        <w:t xml:space="preserve"> attributed to increases in livestock productivity</w:t>
      </w:r>
      <w:r w:rsidR="00776B06" w:rsidRPr="009105A5">
        <w:t xml:space="preserve"> </w:t>
      </w:r>
      <w:r w:rsidR="009105A5" w:rsidRPr="009105A5">
        <w:fldChar w:fldCharType="begin">
          <w:fldData xml:space="preserve">PEVuZE5vdGU+PENpdGU+PEF1dGhvcj5TY2hsdW5kdDwvQXV0aG9yPjxZZWFyPjIwMTc8L1llYXI+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</w:fldData>
        </w:fldChar>
      </w:r>
      <w:r w:rsidR="009105A5" w:rsidRPr="009105A5">
        <w:instrText xml:space="preserve"> ADDIN EN.CITE </w:instrText>
      </w:r>
      <w:r w:rsidR="009105A5" w:rsidRPr="009105A5">
        <w:fldChar w:fldCharType="begin">
          <w:fldData xml:space="preserve">PEVuZE5vdGU+PENpdGU+PEF1dGhvcj5TY2hsdW5kdDwvQXV0aG9yPjxZZWFyPjIwMTc8L1llYXI+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</w:fldData>
        </w:fldChar>
      </w:r>
      <w:r w:rsidR="009105A5" w:rsidRPr="009105A5">
        <w:instrText xml:space="preserve"> ADDIN EN.CITE.DATA </w:instrText>
      </w:r>
      <w:r w:rsidR="009105A5" w:rsidRPr="009105A5">
        <w:fldChar w:fldCharType="end"/>
      </w:r>
      <w:r w:rsidR="009105A5" w:rsidRPr="009105A5">
        <w:fldChar w:fldCharType="separate"/>
      </w:r>
      <w:r w:rsidR="009105A5" w:rsidRPr="009105A5">
        <w:rPr>
          <w:noProof/>
        </w:rPr>
        <w:t>(9-11)</w:t>
      </w:r>
      <w:r w:rsidR="009105A5" w:rsidRPr="009105A5">
        <w:fldChar w:fldCharType="end"/>
      </w:r>
      <w:r w:rsidR="00776B06" w:rsidRPr="009105A5">
        <w:t>.</w:t>
      </w:r>
      <w:r w:rsidR="00F06527" w:rsidRPr="009105A5">
        <w:t xml:space="preserve"> </w:t>
      </w:r>
    </w:p>
    <w:p w14:paraId="0554982F" w14:textId="77777777" w:rsidR="00776B06" w:rsidRPr="009105A5" w:rsidRDefault="00776B06" w:rsidP="008D5DB0">
      <w:pPr>
        <w:pStyle w:val="NoSpacing"/>
        <w:spacing w:line="360" w:lineRule="auto"/>
        <w:jc w:val="both"/>
      </w:pPr>
    </w:p>
    <w:p w14:paraId="016A64EF" w14:textId="4432801C" w:rsidR="00DC6D21" w:rsidRPr="009105A5" w:rsidRDefault="00776B06" w:rsidP="008D5DB0">
      <w:pPr>
        <w:pStyle w:val="NoSpacing"/>
        <w:spacing w:line="360" w:lineRule="auto"/>
        <w:jc w:val="both"/>
      </w:pPr>
      <w:r w:rsidRPr="009105A5">
        <w:t>T</w:t>
      </w:r>
      <w:r w:rsidR="00F06527" w:rsidRPr="009105A5">
        <w:t xml:space="preserve">he </w:t>
      </w:r>
      <w:r w:rsidR="0086021A" w:rsidRPr="009105A5">
        <w:t>uncertainty</w:t>
      </w:r>
      <w:r w:rsidRPr="009105A5">
        <w:t xml:space="preserve"> surrounding the consequences of curtailing livestock antibiotics </w:t>
      </w:r>
      <w:r w:rsidR="00DC6D21" w:rsidRPr="009105A5">
        <w:t>highlights the risks of introducing interventions into highly complex</w:t>
      </w:r>
      <w:r w:rsidRPr="009105A5">
        <w:t xml:space="preserve"> and </w:t>
      </w:r>
      <w:r w:rsidR="00DC6D21" w:rsidRPr="009105A5">
        <w:t>poorly understood</w:t>
      </w:r>
      <w:r w:rsidRPr="009105A5">
        <w:t xml:space="preserve"> population</w:t>
      </w:r>
      <w:commentRangeStart w:id="14"/>
      <w:r w:rsidR="0086021A" w:rsidRPr="009105A5">
        <w:t>/</w:t>
      </w:r>
      <w:r w:rsidRPr="009105A5">
        <w:t>microbial</w:t>
      </w:r>
      <w:commentRangeEnd w:id="14"/>
      <w:r w:rsidR="00AB614B">
        <w:rPr>
          <w:rStyle w:val="CommentReference"/>
        </w:rPr>
        <w:commentReference w:id="14"/>
      </w:r>
      <w:r w:rsidRPr="009105A5">
        <w:t xml:space="preserve"> level</w:t>
      </w:r>
      <w:r w:rsidR="00DC6D21" w:rsidRPr="009105A5">
        <w:t xml:space="preserve"> systems </w:t>
      </w:r>
      <w:r w:rsidRPr="009105A5">
        <w:t xml:space="preserve">that have been built up through decades of antibiotic use </w:t>
      </w:r>
      <w:r w:rsidR="00DC6D21" w:rsidRPr="009105A5">
        <w:t xml:space="preserve">as part of a “precautionary principle” based approach </w:t>
      </w:r>
      <w:r w:rsidR="00DC6D21" w:rsidRPr="009105A5">
        <w:fldChar w:fldCharType="begin"/>
      </w:r>
      <w:r w:rsidR="003F069E" w:rsidRPr="009105A5">
        <w:instrText xml:space="preserve"> ADDIN EN.CITE &lt;EndNote&gt;&lt;Cite&gt;&lt;Author&gt;Phillips&lt;/Author&gt;&lt;Year&gt;2004&lt;/Year&gt;&lt;RecNum&gt;370&lt;/RecNum&gt;&lt;DisplayText&gt;(8)&lt;/DisplayText&gt;&lt;record&gt;&lt;rec-number&gt;370&lt;/rec-number&gt;&lt;foreign-keys&gt;&lt;key app="EN" db-id="220f9fvwmzexdkefseqvwpscaepfaza5z05x" timestamp="1679848254"&gt;370&lt;/key&gt;&lt;/foreign-keys&gt;&lt;ref-type name="Journal Article"&gt;17&lt;/ref-type&gt;&lt;contributors&gt;&lt;authors&gt;&lt;author&gt;Phillips, Ian&lt;/author&gt;&lt;author&gt;Casewell, Mark&lt;/author&gt;&lt;author&gt;Cox, Tony&lt;/author&gt;&lt;author&gt;De Groot, Brad&lt;/author&gt;&lt;author&gt;Friis, Christian&lt;/author&gt;&lt;author&gt;Jones, Ron&lt;/author&gt;&lt;author&gt;Nightingale, Charles&lt;/author&gt;&lt;author&gt;Preston, Rodney&lt;/author&gt;&lt;author&gt;Waddell, John&lt;/author&gt;&lt;/authors&gt;&lt;/contributors&gt;&lt;titles&gt;&lt;title&gt;Does the use of antibiotics in food animals pose a risk to human health? A critical review of published data&lt;/title&gt;&lt;secondary-title&gt;Journal of Antimicrobial Chemotherapy&lt;/secondary-title&gt;&lt;/titles&gt;&lt;pages&gt;28-52&lt;/pages&gt;&lt;volume&gt;53&lt;/volume&gt;&lt;number&gt;1&lt;/number&gt;&lt;dates&gt;&lt;year&gt;2004&lt;/year&gt;&lt;/dates&gt;&lt;isbn&gt;0305-7453&lt;/isbn&gt;&lt;urls&gt;&lt;/urls&gt;&lt;/record&gt;&lt;/Cite&gt;&lt;/EndNote&gt;</w:instrText>
      </w:r>
      <w:r w:rsidR="00DC6D21" w:rsidRPr="009105A5">
        <w:fldChar w:fldCharType="separate"/>
      </w:r>
      <w:r w:rsidR="00DC6D21" w:rsidRPr="009105A5">
        <w:rPr>
          <w:noProof/>
        </w:rPr>
        <w:t>(8)</w:t>
      </w:r>
      <w:r w:rsidR="00DC6D21" w:rsidRPr="009105A5">
        <w:fldChar w:fldCharType="end"/>
      </w:r>
      <w:r w:rsidR="00DC6D21" w:rsidRPr="009105A5">
        <w:t>.</w:t>
      </w:r>
      <w:r w:rsidRPr="009105A5">
        <w:t xml:space="preserve"> </w:t>
      </w:r>
      <w:r w:rsidR="008D5DB0" w:rsidRPr="009105A5">
        <w:t xml:space="preserve">The need to better understand the potential long-term impacts of future AMR policy is also likely to increase in coming years, with EU legislation strictly controlling the use of livestock antibiotics for </w:t>
      </w:r>
      <w:proofErr w:type="spellStart"/>
      <w:r w:rsidR="008D5DB0" w:rsidRPr="009105A5">
        <w:t>metaphylaxis</w:t>
      </w:r>
      <w:proofErr w:type="spellEnd"/>
      <w:r w:rsidR="008D5DB0" w:rsidRPr="009105A5">
        <w:t xml:space="preserve"> or prophylaxis </w:t>
      </w:r>
      <w:commentRangeStart w:id="15"/>
      <w:r w:rsidR="008D5DB0" w:rsidRPr="009105A5">
        <w:t>by 2022</w:t>
      </w:r>
      <w:r w:rsidR="00F545E4" w:rsidRPr="009105A5">
        <w:t xml:space="preserve"> </w:t>
      </w:r>
      <w:commentRangeEnd w:id="15"/>
      <w:r w:rsidR="00AB614B">
        <w:rPr>
          <w:rStyle w:val="CommentReference"/>
        </w:rPr>
        <w:commentReference w:id="15"/>
      </w:r>
      <w:r w:rsidR="00FC2259" w:rsidRPr="009105A5">
        <w:fldChar w:fldCharType="begin"/>
      </w:r>
      <w:r w:rsidR="009105A5" w:rsidRPr="009105A5">
        <w:instrText xml:space="preserve"> ADDIN EN.CITE &lt;EndNote&gt;&lt;Cite&gt;&lt;Author&gt;EUR‐Lex&lt;/Author&gt;&lt;Year&gt;2019&lt;/Year&gt;&lt;RecNum&gt;349&lt;/RecNum&gt;&lt;DisplayText&gt;(12)&lt;/DisplayText&gt;&lt;record&gt;&lt;rec-number&gt;349&lt;/rec-number&gt;&lt;foreign-keys&gt;&lt;key app="EN" db-id="220f9fvwmzexdkefseqvwpscaepfaza5z05x" timestamp="1679848254"&gt;349&lt;/key&gt;&lt;/foreign-keys&gt;&lt;ref-type name="Legal Rule or Regulation"&gt;50&lt;/ref-type&gt;&lt;contributors&gt;&lt;authors&gt;&lt;author&gt;EUR‐Lex,&lt;/author&gt;&lt;/authors&gt;&lt;secondary-authors&gt;&lt;author&gt;European Commission,&lt;/author&gt;&lt;/secondary-authors&gt;&lt;/contributors&gt;&lt;titles&gt;&lt;title&gt;Regulation (EU) 2019/6 of the European Parliament and of the Council of 11 December 2018 on veterinary medicinal products and repealing Directive 2001/82/EC&lt;/title&gt;&lt;secondary-title&gt;Document 32019R0006&lt;/secondary-title&gt;&lt;/titles&gt;&lt;volume&gt;Regulation (EU) 2019/6&lt;/volume&gt;&lt;dates&gt;&lt;year&gt;2019&lt;/year&gt;&lt;/dates&gt;&lt;pub-location&gt;Brussels&lt;/pub-location&gt;&lt;publisher&gt;European Commission&lt;/publisher&gt;&lt;isbn&gt;PE/45/2018/REV/1&lt;/isbn&gt;&lt;work-type&gt;Regulation&lt;/work-type&gt;&lt;urls&gt;&lt;related-urls&gt;&lt;url&gt;https://eur-lex.europa.eu/eli/reg/2019/6/oj&lt;/url&gt;&lt;/related-urls&gt;&lt;/urls&gt;&lt;/record&gt;&lt;/Cite&gt;&lt;/EndNote&gt;</w:instrText>
      </w:r>
      <w:r w:rsidR="00FC2259" w:rsidRPr="009105A5">
        <w:fldChar w:fldCharType="separate"/>
      </w:r>
      <w:r w:rsidR="009105A5" w:rsidRPr="009105A5">
        <w:rPr>
          <w:noProof/>
        </w:rPr>
        <w:t>(12)</w:t>
      </w:r>
      <w:r w:rsidR="00FC2259" w:rsidRPr="009105A5">
        <w:fldChar w:fldCharType="end"/>
      </w:r>
      <w:r w:rsidR="008D5DB0" w:rsidRPr="009105A5">
        <w:t xml:space="preserve">. </w:t>
      </w:r>
      <w:r w:rsidRPr="009105A5">
        <w:t>There</w:t>
      </w:r>
      <w:r w:rsidR="007D0A2E" w:rsidRPr="009105A5">
        <w:t>fore, there</w:t>
      </w:r>
      <w:r w:rsidRPr="009105A5">
        <w:t xml:space="preserve"> is</w:t>
      </w:r>
      <w:r w:rsidR="0086021A" w:rsidRPr="009105A5">
        <w:t xml:space="preserve"> a need for an increased understanding into the potential</w:t>
      </w:r>
      <w:r w:rsidR="007D0A2E" w:rsidRPr="009105A5">
        <w:t xml:space="preserve"> human health</w:t>
      </w:r>
      <w:r w:rsidR="0086021A" w:rsidRPr="009105A5">
        <w:t xml:space="preserve"> consequences following livestock antibiotic curtailment, especially when placed into a “one health” context. </w:t>
      </w:r>
    </w:p>
    <w:p w14:paraId="715F8E28" w14:textId="77777777" w:rsidR="00DC6D21" w:rsidRPr="009105A5" w:rsidRDefault="00DC6D21" w:rsidP="008D5DB0">
      <w:pPr>
        <w:pStyle w:val="NoSpacing"/>
        <w:spacing w:line="360" w:lineRule="auto"/>
        <w:jc w:val="both"/>
      </w:pPr>
    </w:p>
    <w:p w14:paraId="6E1E0E56" w14:textId="2D84DD94" w:rsidR="008D5DB0" w:rsidRPr="009105A5" w:rsidRDefault="008D5DB0" w:rsidP="008D5DB0">
      <w:pPr>
        <w:pStyle w:val="NoSpacing"/>
        <w:spacing w:line="360" w:lineRule="auto"/>
        <w:jc w:val="both"/>
      </w:pPr>
      <w:r w:rsidRPr="009105A5">
        <w:t xml:space="preserve">One approach to better understand the complexities of livestock antibiotic usage includes the use of mathematical models. These models can help by testing uncertainties, especially regarding the potential effects of livestock antibiotic usage on human health and the extent of AMR transmission at the livestock/human interface. However, there is a </w:t>
      </w:r>
      <w:del w:id="16" w:author="WOOLHOUSE Mark" w:date="2023-04-10T15:04:00Z">
        <w:r w:rsidRPr="009105A5" w:rsidDel="00AB614B">
          <w:delText xml:space="preserve">severe </w:delText>
        </w:r>
      </w:del>
      <w:r w:rsidRPr="009105A5">
        <w:t>dearth of models which quantitatively explore these uncertainties</w:t>
      </w:r>
      <w:r w:rsidR="00CD09DF" w:rsidRPr="009105A5">
        <w:t xml:space="preserve"> </w:t>
      </w:r>
      <w:r w:rsidR="00FC2259" w:rsidRPr="009105A5">
        <w:fldChar w:fldCharType="begin"/>
      </w:r>
      <w:r w:rsidR="009105A5" w:rsidRPr="009105A5">
        <w:instrText xml:space="preserve"> ADDIN EN.CITE &lt;EndNote&gt;&lt;Cite&gt;&lt;Author&gt;Niewiadomska&lt;/Author&gt;&lt;Year&gt;2019&lt;/Year&gt;&lt;RecNum&gt;369&lt;/RecNum&gt;&lt;DisplayText&gt;(13)&lt;/DisplayText&gt;&lt;record&gt;&lt;rec-number&gt;369&lt;/rec-number&gt;&lt;foreign-keys&gt;&lt;key app="EN" db-id="220f9fvwmzexdkefseqvwpscaepfaza5z05x" timestamp="1679848254"&gt;369&lt;/key&gt;&lt;/foreign-keys&gt;&lt;ref-type name="Journal Article"&gt;17&lt;/ref-type&gt;&lt;contributors&gt;&lt;authors&gt;&lt;author&gt;Niewiadomska, Anna Maria&lt;/author&gt;&lt;author&gt;Jayabalasingham, Bamini&lt;/author&gt;&lt;author&gt;Seidman, Jessica C&lt;/author&gt;&lt;author&gt;Willem, Lander&lt;/author&gt;&lt;author&gt;Grenfell, Bryan&lt;/author&gt;&lt;author&gt;Spiro, David&lt;/author&gt;&lt;author&gt;Viboud, Cecile&lt;/author&gt;&lt;/authors&gt;&lt;/contributors&gt;&lt;titles&gt;&lt;title&gt;Population-level mathematical modeling of antimicrobial resistance: a systematic review&lt;/title&gt;&lt;secondary-title&gt;BMC Medicine&lt;/secondary-title&gt;&lt;/titles&gt;&lt;periodical&gt;&lt;full-title&gt;BMC Medicine&lt;/full-title&gt;&lt;/periodical&gt;&lt;pages&gt;1-20&lt;/pages&gt;&lt;volume&gt;17&lt;/volume&gt;&lt;number&gt;1&lt;/number&gt;&lt;dates&gt;&lt;year&gt;2019&lt;/year&gt;&lt;/dates&gt;&lt;isbn&gt;1741-7015&lt;/isbn&gt;&lt;urls&gt;&lt;/urls&gt;&lt;/record&gt;&lt;/Cite&gt;&lt;/EndNote&gt;</w:instrText>
      </w:r>
      <w:r w:rsidR="00FC2259" w:rsidRPr="009105A5">
        <w:fldChar w:fldCharType="separate"/>
      </w:r>
      <w:r w:rsidR="009105A5" w:rsidRPr="009105A5">
        <w:rPr>
          <w:noProof/>
        </w:rPr>
        <w:t>(13)</w:t>
      </w:r>
      <w:r w:rsidR="00FC2259" w:rsidRPr="009105A5">
        <w:fldChar w:fldCharType="end"/>
      </w:r>
      <w:r w:rsidRPr="009105A5">
        <w:t xml:space="preserve">. Existing frameworks include predictive risk assessment models and </w:t>
      </w:r>
      <w:r w:rsidRPr="009105A5">
        <w:lastRenderedPageBreak/>
        <w:t>a small number of generalised deterministic models</w:t>
      </w:r>
      <w:r w:rsidR="00F545E4" w:rsidRPr="009105A5">
        <w:t xml:space="preserve"> </w:t>
      </w:r>
      <w:r w:rsidR="00250542" w:rsidRPr="009105A5">
        <w:fldChar w:fldCharType="begin">
          <w:fldData xml:space="preserve">PEVuZE5vdGU+PENpdGU+PEF1dGhvcj5TcGlja25hbGw8L0F1dGhvcj48WWVhcj4yMDEzPC9ZZWFy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==
</w:fldData>
        </w:fldChar>
      </w:r>
      <w:r w:rsidR="009105A5" w:rsidRPr="009105A5">
        <w:instrText xml:space="preserve"> ADDIN EN.CITE </w:instrText>
      </w:r>
      <w:r w:rsidR="009105A5" w:rsidRPr="009105A5">
        <w:fldChar w:fldCharType="begin">
          <w:fldData xml:space="preserve">PEVuZE5vdGU+PENpdGU+PEF1dGhvcj5TcGlja25hbGw8L0F1dGhvcj48WWVhcj4yMDEzPC9ZZWFy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==
</w:fldData>
        </w:fldChar>
      </w:r>
      <w:r w:rsidR="009105A5" w:rsidRPr="009105A5">
        <w:instrText xml:space="preserve"> ADDIN EN.CITE.DATA </w:instrText>
      </w:r>
      <w:r w:rsidR="009105A5" w:rsidRPr="009105A5">
        <w:fldChar w:fldCharType="end"/>
      </w:r>
      <w:r w:rsidR="00250542" w:rsidRPr="009105A5">
        <w:fldChar w:fldCharType="separate"/>
      </w:r>
      <w:r w:rsidR="009105A5" w:rsidRPr="009105A5">
        <w:rPr>
          <w:noProof/>
        </w:rPr>
        <w:t>(14-20)</w:t>
      </w:r>
      <w:r w:rsidR="00250542" w:rsidRPr="009105A5">
        <w:fldChar w:fldCharType="end"/>
      </w:r>
      <w:r w:rsidR="00135359" w:rsidRPr="009105A5">
        <w:t>. Nevertheless</w:t>
      </w:r>
      <w:r w:rsidR="00726EDB" w:rsidRPr="009105A5">
        <w:t>,</w:t>
      </w:r>
      <w:r w:rsidRPr="009105A5">
        <w:t xml:space="preserve"> significant knowledge gaps still exist, including a lack of understanding of the potential </w:t>
      </w:r>
      <w:del w:id="17" w:author="WOOLHOUSE Mark" w:date="2023-04-10T15:04:00Z">
        <w:r w:rsidRPr="009105A5" w:rsidDel="00AB614B">
          <w:delText xml:space="preserve">consequences </w:delText>
        </w:r>
      </w:del>
      <w:ins w:id="18" w:author="WOOLHOUSE Mark" w:date="2023-04-10T15:04:00Z">
        <w:r w:rsidR="00AB614B">
          <w:t>outcomes</w:t>
        </w:r>
        <w:r w:rsidR="00AB614B" w:rsidRPr="009105A5">
          <w:t xml:space="preserve"> </w:t>
        </w:r>
      </w:ins>
      <w:r w:rsidRPr="009105A5">
        <w:t>resulting from livestock antibiotic curtailment and the impact of different mitigating scenarios on altering these outcomes</w:t>
      </w:r>
      <w:r w:rsidR="00496CF1" w:rsidRPr="009105A5">
        <w:t xml:space="preserve"> </w:t>
      </w:r>
      <w:r w:rsidR="00496CF1" w:rsidRPr="009105A5">
        <w:fldChar w:fldCharType="begin"/>
      </w:r>
      <w:r w:rsidR="009105A5" w:rsidRPr="009105A5">
        <w:instrText xml:space="preserve"> ADDIN EN.CITE &lt;EndNote&gt;&lt;Cite&gt;&lt;Author&gt;Marshall&lt;/Author&gt;&lt;Year&gt;2011&lt;/Year&gt;&lt;RecNum&gt;367&lt;/RecNum&gt;&lt;DisplayText&gt;(21)&lt;/DisplayText&gt;&lt;record&gt;&lt;rec-number&gt;367&lt;/rec-number&gt;&lt;foreign-keys&gt;&lt;key app="EN" db-id="220f9fvwmzexdkefseqvwpscaepfaza5z05x" timestamp="1679848254"&gt;367&lt;/key&gt;&lt;/foreign-keys&gt;&lt;ref-type name="Journal Article"&gt;17&lt;/ref-type&gt;&lt;contributors&gt;&lt;authors&gt;&lt;author&gt;Marshall, B. M.&lt;/author&gt;&lt;author&gt;Levy, S. B.&lt;/author&gt;&lt;/authors&gt;&lt;/contributors&gt;&lt;auth-address&gt;Tufts University School of Medicine, Department of Molecular Biology and Microbiology, Boston, MA 02111, USA.&lt;/auth-address&gt;&lt;titles&gt;&lt;title&gt;Food animals and antimicrobials: impacts on human health&lt;/title&gt;&lt;secondary-title&gt;Clinical Microbiology Reviews&lt;/secondary-title&gt;&lt;/titles&gt;&lt;periodical&gt;&lt;full-title&gt;Clinical Microbiology Reviews&lt;/full-title&gt;&lt;/periodical&gt;&lt;pages&gt;718-33&lt;/pages&gt;&lt;volume&gt;24&lt;/volume&gt;&lt;number&gt;4&lt;/number&gt;&lt;keywords&gt;&lt;keyword&gt;Animal Husbandry/methods&lt;/keyword&gt;&lt;keyword&gt;Animals&lt;/keyword&gt;&lt;keyword&gt;Anti-Bacterial Agents/*administration &amp;amp; dosage/adverse effects&lt;/keyword&gt;&lt;keyword&gt;Drug Residues/analysis&lt;/keyword&gt;&lt;keyword&gt;Drug Resistance, Microbial&lt;/keyword&gt;&lt;keyword&gt;Europe&lt;/keyword&gt;&lt;keyword&gt;*Food Safety&lt;/keyword&gt;&lt;keyword&gt;Humans&lt;/keyword&gt;&lt;keyword&gt;Meat/*standards&lt;/keyword&gt;&lt;keyword&gt;Risk Factors&lt;/keyword&gt;&lt;/keywords&gt;&lt;dates&gt;&lt;year&gt;2011&lt;/year&gt;&lt;pub-dates&gt;&lt;date&gt;Oct&lt;/date&gt;&lt;/pub-dates&gt;&lt;/dates&gt;&lt;isbn&gt;1098-6618 (Electronic)&amp;#xD;0893-8512 (Linking)&lt;/isbn&gt;&lt;accession-num&gt;21976606&lt;/accession-num&gt;&lt;urls&gt;&lt;related-urls&gt;&lt;url&gt;https://www.ncbi.nlm.nih.gov/pubmed/21976606&lt;/url&gt;&lt;/related-urls&gt;&lt;/urls&gt;&lt;custom2&gt;PMC3194830&lt;/custom2&gt;&lt;electronic-resource-num&gt;10.1128/CMR.00002-11&lt;/electronic-resource-num&gt;&lt;/record&gt;&lt;/Cite&gt;&lt;/EndNote&gt;</w:instrText>
      </w:r>
      <w:r w:rsidR="00496CF1" w:rsidRPr="009105A5">
        <w:fldChar w:fldCharType="separate"/>
      </w:r>
      <w:r w:rsidR="009105A5" w:rsidRPr="009105A5">
        <w:rPr>
          <w:noProof/>
        </w:rPr>
        <w:t>(21)</w:t>
      </w:r>
      <w:r w:rsidR="00496CF1" w:rsidRPr="009105A5">
        <w:fldChar w:fldCharType="end"/>
      </w:r>
      <w:r w:rsidRPr="009105A5">
        <w:t xml:space="preserve">.  </w:t>
      </w:r>
    </w:p>
    <w:p w14:paraId="1218F6AD" w14:textId="77777777" w:rsidR="008D5DB0" w:rsidRPr="009105A5" w:rsidRDefault="008D5DB0" w:rsidP="008D5DB0">
      <w:pPr>
        <w:pStyle w:val="NoSpacing"/>
        <w:spacing w:line="360" w:lineRule="auto"/>
        <w:jc w:val="both"/>
      </w:pPr>
    </w:p>
    <w:p w14:paraId="62BC0105" w14:textId="2AA16C6B" w:rsidR="008D5DB0" w:rsidRPr="009105A5" w:rsidRDefault="008D5DB0" w:rsidP="008D5DB0">
      <w:pPr>
        <w:pStyle w:val="NoSpacing"/>
        <w:spacing w:line="360" w:lineRule="auto"/>
        <w:jc w:val="both"/>
      </w:pPr>
      <w:r w:rsidRPr="009105A5">
        <w:t xml:space="preserve">To address gaps in AMR modelling literature, a deterministic </w:t>
      </w:r>
      <w:r w:rsidR="00111260" w:rsidRPr="009105A5">
        <w:t xml:space="preserve">mathematical </w:t>
      </w:r>
      <w:r w:rsidRPr="009105A5">
        <w:t>model was developed to explore the effects of livestock antibiotic curtailment on</w:t>
      </w:r>
      <w:r w:rsidR="00D01F58" w:rsidRPr="009105A5">
        <w:t xml:space="preserve"> </w:t>
      </w:r>
      <w:r w:rsidR="00D01F58" w:rsidRPr="009105A5">
        <w:rPr>
          <w:i/>
          <w:iCs/>
        </w:rPr>
        <w:t>Salmonella</w:t>
      </w:r>
      <w:r w:rsidR="00D01F58" w:rsidRPr="009105A5">
        <w:t xml:space="preserve"> spp. infections </w:t>
      </w:r>
      <w:r w:rsidRPr="009105A5">
        <w:t xml:space="preserve">in humans. </w:t>
      </w:r>
      <w:r w:rsidR="00D01F58" w:rsidRPr="009105A5">
        <w:t xml:space="preserve">Salmonellosis was explicitly chosen as a case study due to the clear zoonotic link between livestock carriage of </w:t>
      </w:r>
      <w:r w:rsidR="00D01F58" w:rsidRPr="009105A5">
        <w:rPr>
          <w:i/>
          <w:iCs/>
        </w:rPr>
        <w:t>Salmonella</w:t>
      </w:r>
      <w:r w:rsidR="00D01F58" w:rsidRPr="009105A5">
        <w:t xml:space="preserve"> spp. and human infections. </w:t>
      </w:r>
      <w:r w:rsidRPr="009105A5">
        <w:t xml:space="preserve">By explicitly modelling both livestock/human populations and various assumptions regarding the effects of livestock antibiotic usage, </w:t>
      </w:r>
      <w:r w:rsidR="00111260" w:rsidRPr="009105A5">
        <w:t xml:space="preserve">we </w:t>
      </w:r>
      <w:r w:rsidRPr="009105A5">
        <w:t xml:space="preserve">explore the potential long-term consequences of livestock antibiotic curtailment, including alterations to the overall </w:t>
      </w:r>
      <w:r w:rsidR="00210325" w:rsidRPr="009105A5">
        <w:t>incidence</w:t>
      </w:r>
      <w:r w:rsidRPr="009105A5">
        <w:t xml:space="preserve"> of human foodborne disease and the antibiotic-resistant fraction</w:t>
      </w:r>
      <w:r w:rsidR="00210325" w:rsidRPr="009105A5">
        <w:t xml:space="preserve"> of infections</w:t>
      </w:r>
      <w:r w:rsidRPr="009105A5">
        <w:t xml:space="preserve">. Additionally, </w:t>
      </w:r>
      <w:r w:rsidR="00111260" w:rsidRPr="009105A5">
        <w:t xml:space="preserve">we </w:t>
      </w:r>
      <w:r w:rsidRPr="009105A5">
        <w:t xml:space="preserve">explore the effects and feasibility of introducing interventions to mitigate the potential negative consequences of livestock antibiotic curtailment. </w:t>
      </w:r>
    </w:p>
    <w:p w14:paraId="3D5377E5" w14:textId="462B6C8D" w:rsidR="008D5DB0" w:rsidRPr="009105A5" w:rsidRDefault="008D5DB0" w:rsidP="008D5DB0">
      <w:pPr>
        <w:pStyle w:val="NoSpacing"/>
        <w:spacing w:line="360" w:lineRule="auto"/>
        <w:jc w:val="both"/>
      </w:pPr>
    </w:p>
    <w:p w14:paraId="0AF02755" w14:textId="3A218DA5" w:rsidR="008D5DB0" w:rsidRPr="009105A5" w:rsidRDefault="008D5DB0" w:rsidP="008D5DB0">
      <w:pPr>
        <w:pStyle w:val="NoSpacing"/>
        <w:spacing w:line="360" w:lineRule="auto"/>
        <w:jc w:val="both"/>
      </w:pPr>
    </w:p>
    <w:p w14:paraId="3443BB66" w14:textId="25790455" w:rsidR="008D5DB0" w:rsidRPr="009105A5" w:rsidRDefault="008D5DB0" w:rsidP="008D5DB0">
      <w:pPr>
        <w:pStyle w:val="NoSpacing"/>
        <w:spacing w:line="360" w:lineRule="auto"/>
        <w:jc w:val="both"/>
      </w:pPr>
    </w:p>
    <w:p w14:paraId="2EA80746" w14:textId="7F2BCC76" w:rsidR="008D5DB0" w:rsidRPr="009105A5" w:rsidRDefault="008D5DB0" w:rsidP="008D5DB0">
      <w:pPr>
        <w:pStyle w:val="NoSpacing"/>
        <w:spacing w:line="360" w:lineRule="auto"/>
        <w:jc w:val="both"/>
      </w:pPr>
    </w:p>
    <w:p w14:paraId="4E4FC85F" w14:textId="65C6C7F1" w:rsidR="008D5DB0" w:rsidRPr="009105A5" w:rsidRDefault="008D5DB0" w:rsidP="008D5DB0">
      <w:pPr>
        <w:pStyle w:val="NoSpacing"/>
        <w:spacing w:line="360" w:lineRule="auto"/>
        <w:jc w:val="both"/>
      </w:pPr>
    </w:p>
    <w:p w14:paraId="15F143D1" w14:textId="63C3658A" w:rsidR="008D5DB0" w:rsidRPr="009105A5" w:rsidRDefault="008D5DB0" w:rsidP="008D5DB0">
      <w:pPr>
        <w:pStyle w:val="NoSpacing"/>
        <w:spacing w:line="360" w:lineRule="auto"/>
        <w:jc w:val="both"/>
      </w:pPr>
    </w:p>
    <w:p w14:paraId="5A1B5D50" w14:textId="66D79B67" w:rsidR="008D5DB0" w:rsidRPr="009105A5" w:rsidRDefault="008D5DB0" w:rsidP="008D5DB0">
      <w:pPr>
        <w:pStyle w:val="NoSpacing"/>
        <w:spacing w:line="360" w:lineRule="auto"/>
        <w:jc w:val="both"/>
      </w:pPr>
    </w:p>
    <w:p w14:paraId="7871BA59" w14:textId="3E06D2CE" w:rsidR="008D5DB0" w:rsidRPr="009105A5" w:rsidRDefault="008D5DB0" w:rsidP="008D5DB0">
      <w:pPr>
        <w:pStyle w:val="NoSpacing"/>
        <w:spacing w:line="360" w:lineRule="auto"/>
        <w:jc w:val="both"/>
      </w:pPr>
    </w:p>
    <w:p w14:paraId="26D20706" w14:textId="62643104" w:rsidR="008D5DB0" w:rsidRPr="009105A5" w:rsidRDefault="008D5DB0" w:rsidP="008D5DB0">
      <w:pPr>
        <w:pStyle w:val="NoSpacing"/>
        <w:spacing w:line="360" w:lineRule="auto"/>
        <w:jc w:val="both"/>
      </w:pPr>
    </w:p>
    <w:p w14:paraId="38B95D5D" w14:textId="3A3F9CBD" w:rsidR="008D5DB0" w:rsidRPr="009105A5" w:rsidRDefault="008D5DB0" w:rsidP="008D5DB0">
      <w:pPr>
        <w:pStyle w:val="NoSpacing"/>
        <w:spacing w:line="360" w:lineRule="auto"/>
        <w:jc w:val="both"/>
      </w:pPr>
    </w:p>
    <w:p w14:paraId="356CE457" w14:textId="2D80A3BD" w:rsidR="008D5DB0" w:rsidRPr="009105A5" w:rsidRDefault="008D5DB0" w:rsidP="008D5DB0">
      <w:pPr>
        <w:pStyle w:val="NoSpacing"/>
        <w:spacing w:line="360" w:lineRule="auto"/>
        <w:jc w:val="both"/>
      </w:pPr>
    </w:p>
    <w:p w14:paraId="3B166419" w14:textId="650AF623" w:rsidR="008D5DB0" w:rsidRPr="009105A5" w:rsidRDefault="008D5DB0" w:rsidP="008D5DB0">
      <w:pPr>
        <w:pStyle w:val="NoSpacing"/>
        <w:spacing w:line="360" w:lineRule="auto"/>
        <w:jc w:val="both"/>
      </w:pPr>
    </w:p>
    <w:p w14:paraId="70917B7F" w14:textId="183BAEBA" w:rsidR="008D5DB0" w:rsidRPr="009105A5" w:rsidRDefault="008D5DB0" w:rsidP="008D5DB0">
      <w:pPr>
        <w:pStyle w:val="NoSpacing"/>
        <w:spacing w:line="360" w:lineRule="auto"/>
        <w:jc w:val="both"/>
      </w:pPr>
    </w:p>
    <w:p w14:paraId="44AAC526" w14:textId="665A29C1" w:rsidR="008D5DB0" w:rsidRPr="009105A5" w:rsidRDefault="008D5DB0" w:rsidP="008D5DB0">
      <w:pPr>
        <w:pStyle w:val="NoSpacing"/>
        <w:spacing w:line="360" w:lineRule="auto"/>
        <w:jc w:val="both"/>
      </w:pPr>
    </w:p>
    <w:p w14:paraId="2C00C0FC" w14:textId="094E71E2" w:rsidR="008D5DB0" w:rsidRPr="009105A5" w:rsidRDefault="008D5DB0" w:rsidP="008D5DB0">
      <w:pPr>
        <w:pStyle w:val="NoSpacing"/>
        <w:spacing w:line="360" w:lineRule="auto"/>
        <w:jc w:val="both"/>
      </w:pPr>
    </w:p>
    <w:p w14:paraId="2173AC71" w14:textId="6DAB2D82" w:rsidR="00B361BE" w:rsidRPr="009105A5" w:rsidRDefault="00B361BE" w:rsidP="008D5DB0">
      <w:pPr>
        <w:pStyle w:val="NoSpacing"/>
        <w:spacing w:line="360" w:lineRule="auto"/>
        <w:jc w:val="both"/>
      </w:pPr>
    </w:p>
    <w:p w14:paraId="5AFDD8D9" w14:textId="12ED8FDD" w:rsidR="00B361BE" w:rsidRPr="009105A5" w:rsidRDefault="00B361BE" w:rsidP="008D5DB0">
      <w:pPr>
        <w:pStyle w:val="NoSpacing"/>
        <w:spacing w:line="360" w:lineRule="auto"/>
        <w:jc w:val="both"/>
      </w:pPr>
    </w:p>
    <w:p w14:paraId="2A68A98A" w14:textId="77777777" w:rsidR="007C5710" w:rsidRPr="009105A5" w:rsidRDefault="007C5710" w:rsidP="008D5DB0">
      <w:pPr>
        <w:pStyle w:val="NoSpacing"/>
        <w:spacing w:line="360" w:lineRule="auto"/>
        <w:jc w:val="both"/>
      </w:pPr>
    </w:p>
    <w:p w14:paraId="3EB4C390" w14:textId="37BF4095" w:rsidR="005D2ABA" w:rsidRPr="009105A5" w:rsidRDefault="005D2ABA" w:rsidP="008D5DB0">
      <w:pPr>
        <w:pStyle w:val="NoSpacing"/>
        <w:spacing w:line="360" w:lineRule="auto"/>
        <w:jc w:val="both"/>
      </w:pPr>
    </w:p>
    <w:p w14:paraId="64E5F0FE" w14:textId="645B2307" w:rsidR="005D2ABA" w:rsidRPr="009105A5" w:rsidRDefault="005D2ABA" w:rsidP="008D5DB0">
      <w:pPr>
        <w:pStyle w:val="NoSpacing"/>
        <w:spacing w:line="360" w:lineRule="auto"/>
        <w:jc w:val="both"/>
      </w:pPr>
    </w:p>
    <w:p w14:paraId="5030BBE6" w14:textId="77777777" w:rsidR="008D5DB0" w:rsidRPr="009105A5" w:rsidRDefault="008D5DB0" w:rsidP="008D5DB0">
      <w:pPr>
        <w:pStyle w:val="NoSpacing"/>
        <w:spacing w:line="360" w:lineRule="auto"/>
        <w:jc w:val="center"/>
        <w:rPr>
          <w:b/>
          <w:u w:val="single"/>
        </w:rPr>
      </w:pPr>
      <w:r w:rsidRPr="009105A5">
        <w:rPr>
          <w:b/>
          <w:u w:val="single"/>
        </w:rPr>
        <w:lastRenderedPageBreak/>
        <w:t>METHODOLOGY</w:t>
      </w:r>
    </w:p>
    <w:p w14:paraId="78A538BF" w14:textId="77777777" w:rsidR="008D5DB0" w:rsidRPr="009105A5" w:rsidRDefault="008D5DB0" w:rsidP="008D5DB0">
      <w:pPr>
        <w:pStyle w:val="NoSpacing"/>
        <w:spacing w:line="360" w:lineRule="auto"/>
        <w:jc w:val="center"/>
        <w:rPr>
          <w:rFonts w:cstheme="minorHAnsi"/>
          <w:b/>
          <w:u w:val="single"/>
        </w:rPr>
      </w:pPr>
    </w:p>
    <w:p w14:paraId="246B7C54" w14:textId="7C35CE35" w:rsidR="008D5DB0" w:rsidRPr="009105A5" w:rsidRDefault="008D5DB0" w:rsidP="00EC0984">
      <w:pPr>
        <w:pStyle w:val="NoSpacing"/>
        <w:spacing w:line="360" w:lineRule="auto"/>
        <w:rPr>
          <w:b/>
          <w:u w:val="single"/>
        </w:rPr>
      </w:pPr>
      <w:r w:rsidRPr="009105A5">
        <w:rPr>
          <w:b/>
          <w:u w:val="single"/>
        </w:rPr>
        <w:t>Model Structure and Description</w:t>
      </w:r>
    </w:p>
    <w:p w14:paraId="3734C030" w14:textId="77777777" w:rsidR="00EC0984" w:rsidRPr="009105A5" w:rsidRDefault="00EC0984" w:rsidP="00EC0984">
      <w:pPr>
        <w:pStyle w:val="NoSpacing"/>
        <w:spacing w:line="360" w:lineRule="auto"/>
        <w:rPr>
          <w:b/>
          <w:u w:val="single"/>
        </w:rPr>
      </w:pPr>
    </w:p>
    <w:p w14:paraId="4A8D70F7" w14:textId="4449686D" w:rsidR="008D5DB0" w:rsidRPr="009105A5" w:rsidRDefault="008D5DB0" w:rsidP="008D5DB0">
      <w:pPr>
        <w:pStyle w:val="NoSpacing"/>
        <w:spacing w:line="360" w:lineRule="auto"/>
        <w:jc w:val="both"/>
      </w:pPr>
      <w:r w:rsidRPr="009105A5">
        <w:t xml:space="preserve">A compartmental model was developed to describe the transmission of antibiotic-resistant and antibiotic-sensitive </w:t>
      </w:r>
      <w:r w:rsidR="00181ADD" w:rsidRPr="009105A5">
        <w:rPr>
          <w:i/>
          <w:iCs/>
        </w:rPr>
        <w:t>Salmonella</w:t>
      </w:r>
      <w:r w:rsidR="00181ADD" w:rsidRPr="009105A5">
        <w:t xml:space="preserve"> spp.</w:t>
      </w:r>
      <w:r w:rsidRPr="009105A5">
        <w:t xml:space="preserve"> within</w:t>
      </w:r>
      <w:r w:rsidR="00111260" w:rsidRPr="009105A5">
        <w:t xml:space="preserve"> and </w:t>
      </w:r>
      <w:r w:rsidRPr="009105A5">
        <w:t>between livestock and human populations (</w:t>
      </w:r>
      <w:r w:rsidRPr="009105A5">
        <w:rPr>
          <w:bCs/>
        </w:rPr>
        <w:t>Figure 1</w:t>
      </w:r>
      <w:r w:rsidRPr="009105A5">
        <w:t>)</w:t>
      </w:r>
      <w:r w:rsidR="00F545E4" w:rsidRPr="009105A5">
        <w:t xml:space="preserve"> </w:t>
      </w:r>
      <w:r w:rsidR="00646CC9" w:rsidRPr="009105A5">
        <w:fldChar w:fldCharType="begin"/>
      </w:r>
      <w:r w:rsidR="009105A5" w:rsidRPr="009105A5">
        <w:instrText xml:space="preserve"> ADDIN EN.CITE &lt;EndNote&gt;&lt;Cite&gt;&lt;Author&gt;Kermack&lt;/Author&gt;&lt;Year&gt;1927&lt;/Year&gt;&lt;RecNum&gt;364&lt;/RecNum&gt;&lt;DisplayText&gt;(22)&lt;/DisplayText&gt;&lt;record&gt;&lt;rec-number&gt;364&lt;/rec-number&gt;&lt;foreign-keys&gt;&lt;key app="EN" db-id="220f9fvwmzexdkefseqvwpscaepfaza5z05x" timestamp="1679848254"&gt;364&lt;/key&gt;&lt;/foreign-keys&gt;&lt;ref-type name="Journal Article"&gt;17&lt;/ref-type&gt;&lt;contributors&gt;&lt;authors&gt;&lt;author&gt;Kermack, William Ogilvy&lt;/author&gt;&lt;author&gt;McKendrick, Anderson G&lt;/author&gt;&lt;/authors&gt;&lt;/contributors&gt;&lt;titles&gt;&lt;title&gt;A contribution to the mathematical theory of epidemics&lt;/title&gt;&lt;secondary-title&gt;Proceedings of the Royal Society of London. Series A, Containing Papers of a Mathematical and Physical Character&lt;/secondary-title&gt;&lt;/titles&gt;&lt;periodical&gt;&lt;full-title&gt;Proceedings of the Royal Society of London. Series A, Containing Papers of a Mathematical and Physical Character&lt;/full-title&gt;&lt;/periodical&gt;&lt;pages&gt;700-721&lt;/pages&gt;&lt;volume&gt;115&lt;/volume&gt;&lt;number&gt;772&lt;/number&gt;&lt;dates&gt;&lt;year&gt;1927&lt;/year&gt;&lt;/dates&gt;&lt;isbn&gt;0950-1207&lt;/isbn&gt;&lt;urls&gt;&lt;/urls&gt;&lt;/record&gt;&lt;/Cite&gt;&lt;/EndNote&gt;</w:instrText>
      </w:r>
      <w:r w:rsidR="00646CC9" w:rsidRPr="009105A5">
        <w:fldChar w:fldCharType="separate"/>
      </w:r>
      <w:r w:rsidR="009105A5" w:rsidRPr="009105A5">
        <w:rPr>
          <w:noProof/>
        </w:rPr>
        <w:t>(22)</w:t>
      </w:r>
      <w:r w:rsidR="00646CC9" w:rsidRPr="009105A5">
        <w:fldChar w:fldCharType="end"/>
      </w:r>
      <w:r w:rsidR="00F545E4" w:rsidRPr="009105A5">
        <w:t>.</w:t>
      </w:r>
      <w:r w:rsidRPr="009105A5">
        <w:t xml:space="preserve"> Each host population can be </w:t>
      </w:r>
      <w:r w:rsidR="00C95575" w:rsidRPr="009105A5">
        <w:t>stratified</w:t>
      </w:r>
      <w:r w:rsidRPr="009105A5">
        <w:t xml:space="preserve"> based on their respective</w:t>
      </w:r>
      <w:r w:rsidR="00895B54" w:rsidRPr="009105A5">
        <w:t xml:space="preserve"> (phenotypic)</w:t>
      </w:r>
      <w:r w:rsidRPr="009105A5">
        <w:t xml:space="preserve"> infection status: susceptible humans (S</w:t>
      </w:r>
      <w:r w:rsidRPr="009105A5">
        <w:rPr>
          <w:vertAlign w:val="subscript"/>
        </w:rPr>
        <w:t>H</w:t>
      </w:r>
      <w:r w:rsidRPr="009105A5">
        <w:t>), humans infected with antibiotic-sensitive bacteria (I</w:t>
      </w:r>
      <w:r w:rsidRPr="009105A5">
        <w:rPr>
          <w:vertAlign w:val="subscript"/>
        </w:rPr>
        <w:t>SH</w:t>
      </w:r>
      <w:r w:rsidRPr="009105A5">
        <w:t>), humans infected with antibiotic-resistant bacteria (I</w:t>
      </w:r>
      <w:r w:rsidRPr="009105A5">
        <w:rPr>
          <w:vertAlign w:val="subscript"/>
        </w:rPr>
        <w:t>RH</w:t>
      </w:r>
      <w:r w:rsidRPr="009105A5">
        <w:t>), susceptible livestock food-animals (S</w:t>
      </w:r>
      <w:r w:rsidRPr="009105A5">
        <w:rPr>
          <w:vertAlign w:val="subscript"/>
        </w:rPr>
        <w:t>A</w:t>
      </w:r>
      <w:r w:rsidRPr="009105A5">
        <w:t>), livestock food-animals infected with antibiotic-sensitive bacteria (I</w:t>
      </w:r>
      <w:r w:rsidRPr="009105A5">
        <w:rPr>
          <w:vertAlign w:val="subscript"/>
        </w:rPr>
        <w:t>SA</w:t>
      </w:r>
      <w:r w:rsidRPr="009105A5">
        <w:t>) and livestock food-animals infected with antibiotic-resistant bacteria (I</w:t>
      </w:r>
      <w:r w:rsidRPr="009105A5">
        <w:rPr>
          <w:vertAlign w:val="subscript"/>
        </w:rPr>
        <w:t>RA</w:t>
      </w:r>
      <w:r w:rsidRPr="009105A5">
        <w:t xml:space="preserve">). </w:t>
      </w:r>
      <w:r w:rsidR="00294158" w:rsidRPr="009105A5">
        <w:t xml:space="preserve">For simplicity, we considered “infected” states in livestock to also include asymptomatic carriage as a commensal organism. </w:t>
      </w:r>
    </w:p>
    <w:p w14:paraId="2F339464" w14:textId="77777777" w:rsidR="008D5DB0" w:rsidRPr="009105A5" w:rsidRDefault="008D5DB0" w:rsidP="008D5DB0">
      <w:pPr>
        <w:pStyle w:val="NoSpacing"/>
        <w:spacing w:line="360" w:lineRule="auto"/>
        <w:jc w:val="both"/>
      </w:pPr>
    </w:p>
    <w:p w14:paraId="68D07FF1" w14:textId="76389862" w:rsidR="008D5DB0" w:rsidRPr="009105A5" w:rsidRDefault="00597CAA" w:rsidP="00713317">
      <w:pPr>
        <w:pStyle w:val="NoSpacing"/>
        <w:spacing w:line="360" w:lineRule="auto"/>
        <w:jc w:val="center"/>
      </w:pPr>
      <w:r w:rsidRPr="009105A5">
        <w:rPr>
          <w:noProof/>
          <w:lang w:eastAsia="en-GB"/>
        </w:rPr>
        <w:drawing>
          <wp:inline distT="0" distB="0" distL="0" distR="0" wp14:anchorId="743AE3D4" wp14:editId="1C2C6D85">
            <wp:extent cx="5184643" cy="4372424"/>
            <wp:effectExtent l="0" t="0" r="0" b="0"/>
            <wp:docPr id="1" name="Picture 1" descr="A diagram of a syste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ystem&#10;&#10;Description automatically generated with low confidence"/>
                    <pic:cNvPicPr/>
                  </pic:nvPicPr>
                  <pic:blipFill>
                    <a:blip r:embed="rId11"/>
                    <a:stretch>
                      <a:fillRect/>
                    </a:stretch>
                  </pic:blipFill>
                  <pic:spPr>
                    <a:xfrm>
                      <a:off x="0" y="0"/>
                      <a:ext cx="5216075" cy="4398932"/>
                    </a:xfrm>
                    <a:prstGeom prst="rect">
                      <a:avLst/>
                    </a:prstGeom>
                  </pic:spPr>
                </pic:pic>
              </a:graphicData>
            </a:graphic>
          </wp:inline>
        </w:drawing>
      </w:r>
    </w:p>
    <w:p w14:paraId="21C9228F" w14:textId="480D4A29" w:rsidR="008D5DB0" w:rsidRPr="009105A5" w:rsidRDefault="008D5DB0" w:rsidP="008D5DB0">
      <w:pPr>
        <w:pStyle w:val="NoSpacing"/>
        <w:spacing w:line="360" w:lineRule="auto"/>
        <w:jc w:val="both"/>
        <w:rPr>
          <w:bCs/>
        </w:rPr>
      </w:pPr>
      <w:r w:rsidRPr="009105A5">
        <w:rPr>
          <w:b/>
        </w:rPr>
        <w:t>Figure 1</w:t>
      </w:r>
      <w:r w:rsidR="00E36D15" w:rsidRPr="009105A5">
        <w:rPr>
          <w:b/>
        </w:rPr>
        <w:t>.</w:t>
      </w:r>
      <w:r w:rsidRPr="009105A5">
        <w:rPr>
          <w:b/>
        </w:rPr>
        <w:t xml:space="preserve"> Model structure describing the transmission of foodborne pathogens between/within livestock and human populations. </w:t>
      </w:r>
      <w:r w:rsidRPr="009105A5">
        <w:rPr>
          <w:bCs/>
        </w:rPr>
        <w:t>Model equations and parameters can be found described in the supplementary material (</w:t>
      </w:r>
      <w:proofErr w:type="spellStart"/>
      <w:r w:rsidR="00E85246" w:rsidRPr="009105A5">
        <w:rPr>
          <w:bCs/>
        </w:rPr>
        <w:t>eqn</w:t>
      </w:r>
      <w:proofErr w:type="spellEnd"/>
      <w:r w:rsidR="00E85246" w:rsidRPr="009105A5">
        <w:rPr>
          <w:bCs/>
        </w:rPr>
        <w:t xml:space="preserve"> S1.1, </w:t>
      </w:r>
      <w:r w:rsidRPr="009105A5">
        <w:rPr>
          <w:bCs/>
        </w:rPr>
        <w:t>Table S</w:t>
      </w:r>
      <w:r w:rsidR="00116098" w:rsidRPr="009105A5">
        <w:rPr>
          <w:bCs/>
        </w:rPr>
        <w:t>5</w:t>
      </w:r>
      <w:r w:rsidRPr="009105A5">
        <w:rPr>
          <w:bCs/>
        </w:rPr>
        <w:t>).</w:t>
      </w:r>
      <w:r w:rsidR="00601E60" w:rsidRPr="009105A5">
        <w:rPr>
          <w:bCs/>
        </w:rPr>
        <w:t xml:space="preserve"> </w:t>
      </w:r>
    </w:p>
    <w:p w14:paraId="6D5E19F0" w14:textId="77777777" w:rsidR="00294158" w:rsidRPr="009105A5" w:rsidRDefault="00294158" w:rsidP="008D5DB0">
      <w:pPr>
        <w:pStyle w:val="NoSpacing"/>
        <w:spacing w:line="360" w:lineRule="auto"/>
        <w:jc w:val="both"/>
        <w:rPr>
          <w:b/>
        </w:rPr>
      </w:pPr>
    </w:p>
    <w:p w14:paraId="3E99898F" w14:textId="6D2F6A3D" w:rsidR="00895B54" w:rsidRPr="009105A5" w:rsidRDefault="008D5DB0" w:rsidP="008D5DB0">
      <w:pPr>
        <w:pStyle w:val="NoSpacing"/>
        <w:spacing w:line="360" w:lineRule="auto"/>
        <w:jc w:val="both"/>
        <w:rPr>
          <w:rFonts w:eastAsiaTheme="minorEastAsia"/>
          <w:iCs/>
        </w:rPr>
      </w:pPr>
      <w:r w:rsidRPr="009105A5">
        <w:lastRenderedPageBreak/>
        <w:t>Transmission is simplified into four transmission routes: animal-to-animal (β</w:t>
      </w:r>
      <w:r w:rsidRPr="009105A5">
        <w:rPr>
          <w:vertAlign w:val="subscript"/>
        </w:rPr>
        <w:t>AA</w:t>
      </w:r>
      <w:r w:rsidRPr="009105A5">
        <w:t>), human-to-human (β</w:t>
      </w:r>
      <w:r w:rsidRPr="009105A5">
        <w:rPr>
          <w:vertAlign w:val="subscript"/>
        </w:rPr>
        <w:t>HH</w:t>
      </w:r>
      <w:r w:rsidRPr="009105A5">
        <w:t>), animal-to-human (β</w:t>
      </w:r>
      <w:r w:rsidRPr="009105A5">
        <w:rPr>
          <w:vertAlign w:val="subscript"/>
        </w:rPr>
        <w:t>HA</w:t>
      </w:r>
      <w:r w:rsidRPr="009105A5">
        <w:t>) and human-to-animal (β</w:t>
      </w:r>
      <w:r w:rsidRPr="009105A5">
        <w:rPr>
          <w:vertAlign w:val="subscript"/>
        </w:rPr>
        <w:t>AH</w:t>
      </w:r>
      <w:r w:rsidRPr="009105A5">
        <w:t xml:space="preserve">) transmission, with </w:t>
      </w:r>
      <w:bookmarkStart w:id="19" w:name="_Hlk517041147"/>
      <w:r w:rsidRPr="009105A5">
        <w:t xml:space="preserve">each </w:t>
      </w:r>
      <w:r w:rsidRPr="009105A5">
        <w:rPr>
          <w:rFonts w:cstheme="minorHAnsi"/>
          <w:iCs/>
        </w:rPr>
        <w:t>β</w:t>
      </w:r>
      <w:r w:rsidRPr="009105A5">
        <w:t xml:space="preserve"> parameter describing both indirect and direct transmission between compartments for model tractability.</w:t>
      </w:r>
      <w:bookmarkEnd w:id="19"/>
      <w:r w:rsidRPr="009105A5">
        <w:rPr>
          <w:rFonts w:eastAsiaTheme="minorEastAsia"/>
          <w:iCs/>
        </w:rPr>
        <w:t xml:space="preserve"> </w:t>
      </w:r>
    </w:p>
    <w:p w14:paraId="41C116C0" w14:textId="77777777" w:rsidR="00895B54" w:rsidRPr="009105A5" w:rsidRDefault="00895B54" w:rsidP="008D5DB0">
      <w:pPr>
        <w:pStyle w:val="NoSpacing"/>
        <w:spacing w:line="360" w:lineRule="auto"/>
        <w:jc w:val="both"/>
        <w:rPr>
          <w:rFonts w:eastAsiaTheme="minorEastAsia"/>
          <w:iCs/>
        </w:rPr>
      </w:pPr>
    </w:p>
    <w:p w14:paraId="74925470" w14:textId="079FF99A" w:rsidR="00C95575" w:rsidRPr="009105A5" w:rsidRDefault="008D5DB0" w:rsidP="008D5DB0">
      <w:pPr>
        <w:pStyle w:val="NoSpacing"/>
        <w:spacing w:line="360" w:lineRule="auto"/>
        <w:jc w:val="both"/>
        <w:rPr>
          <w:rFonts w:eastAsiaTheme="minorEastAsia"/>
          <w:iCs/>
        </w:rPr>
      </w:pPr>
      <w:r w:rsidRPr="009105A5">
        <w:rPr>
          <w:rFonts w:eastAsiaTheme="minorEastAsia"/>
          <w:iCs/>
        </w:rPr>
        <w:t>A background rate of transmission in the livestock population was also modelled (</w:t>
      </w:r>
      <w:r w:rsidRPr="009105A5">
        <w:rPr>
          <w:rFonts w:eastAsiaTheme="minorEastAsia" w:cstheme="minorHAnsi"/>
          <w:iCs/>
        </w:rPr>
        <w:t>ζ</w:t>
      </w:r>
      <w:r w:rsidRPr="009105A5">
        <w:rPr>
          <w:rFonts w:eastAsiaTheme="minorEastAsia"/>
          <w:iCs/>
        </w:rPr>
        <w:t>)</w:t>
      </w:r>
      <w:r w:rsidR="00B95D22" w:rsidRPr="009105A5">
        <w:rPr>
          <w:rFonts w:eastAsiaTheme="minorEastAsia"/>
          <w:iCs/>
        </w:rPr>
        <w:t>. This represents</w:t>
      </w:r>
      <w:r w:rsidRPr="009105A5">
        <w:rPr>
          <w:rFonts w:eastAsiaTheme="minorEastAsia"/>
          <w:iCs/>
        </w:rPr>
        <w:t xml:space="preserve"> infecti</w:t>
      </w:r>
      <w:r w:rsidR="00C95575" w:rsidRPr="009105A5">
        <w:rPr>
          <w:rFonts w:eastAsiaTheme="minorEastAsia"/>
          <w:iCs/>
        </w:rPr>
        <w:t>on</w:t>
      </w:r>
      <w:r w:rsidRPr="009105A5">
        <w:rPr>
          <w:rFonts w:eastAsiaTheme="minorEastAsia"/>
          <w:iCs/>
        </w:rPr>
        <w:t>/contamination of livestock hosts from sources other than livestock or humans</w:t>
      </w:r>
      <w:r w:rsidR="00B95D22" w:rsidRPr="009105A5">
        <w:rPr>
          <w:rFonts w:eastAsiaTheme="minorEastAsia"/>
          <w:iCs/>
        </w:rPr>
        <w:t xml:space="preserve">, including the environment or new introductions from other (non) considered populations. </w:t>
      </w:r>
      <w:r w:rsidR="00210325" w:rsidRPr="009105A5">
        <w:rPr>
          <w:rFonts w:eastAsiaTheme="minorEastAsia"/>
          <w:iCs/>
        </w:rPr>
        <w:t xml:space="preserve">This background transmission rate </w:t>
      </w:r>
      <w:r w:rsidR="00FF4650" w:rsidRPr="009105A5">
        <w:rPr>
          <w:rFonts w:eastAsiaTheme="minorEastAsia"/>
          <w:iCs/>
        </w:rPr>
        <w:t xml:space="preserve">was scaled by a factor </w:t>
      </w:r>
      <w:r w:rsidR="00210325" w:rsidRPr="009105A5">
        <w:rPr>
          <w:rFonts w:eastAsiaTheme="minorEastAsia"/>
          <w:iCs/>
        </w:rPr>
        <w:t xml:space="preserve">of 0.5 to ensure an equal influence of </w:t>
      </w:r>
      <w:r w:rsidR="00210325" w:rsidRPr="009105A5">
        <w:rPr>
          <w:rFonts w:eastAsiaTheme="minorEastAsia" w:cstheme="minorHAnsi"/>
          <w:iCs/>
        </w:rPr>
        <w:t>ζ</w:t>
      </w:r>
      <w:r w:rsidR="00210325" w:rsidRPr="009105A5">
        <w:rPr>
          <w:rFonts w:eastAsiaTheme="minorEastAsia"/>
          <w:iCs/>
        </w:rPr>
        <w:t xml:space="preserve"> on both antibiotic-sensitive and resistant transmission routes.</w:t>
      </w:r>
      <w:r w:rsidR="002D75BB" w:rsidRPr="009105A5">
        <w:rPr>
          <w:rFonts w:eastAsiaTheme="minorEastAsia"/>
          <w:iCs/>
        </w:rPr>
        <w:t xml:space="preserve"> This value was chosen due to a lack of </w:t>
      </w:r>
      <w:r w:rsidR="002D75BB" w:rsidRPr="009105A5">
        <w:rPr>
          <w:rFonts w:eastAsiaTheme="minorEastAsia"/>
          <w:i/>
          <w:iCs/>
        </w:rPr>
        <w:t>a priori</w:t>
      </w:r>
      <w:r w:rsidR="002D75BB" w:rsidRPr="009105A5">
        <w:rPr>
          <w:rFonts w:eastAsiaTheme="minorEastAsia"/>
          <w:iCs/>
        </w:rPr>
        <w:t xml:space="preserve"> information on potential differences in background livestock contamination rate for antibiotic-sensitive/resistant strains.</w:t>
      </w:r>
      <w:r w:rsidR="00210325" w:rsidRPr="009105A5">
        <w:rPr>
          <w:rFonts w:eastAsiaTheme="minorEastAsia"/>
          <w:iCs/>
        </w:rPr>
        <w:t xml:space="preserve"> </w:t>
      </w:r>
      <w:r w:rsidRPr="009105A5">
        <w:rPr>
          <w:rFonts w:eastAsiaTheme="minorEastAsia"/>
          <w:iCs/>
        </w:rPr>
        <w:t>Natural r</w:t>
      </w:r>
      <w:r w:rsidRPr="009105A5">
        <w:t>ecovery from antibiotic-sensitive/resistant infection</w:t>
      </w:r>
      <w:r w:rsidR="003F5F17" w:rsidRPr="009105A5">
        <w:t>/carriage</w:t>
      </w:r>
      <w:r w:rsidRPr="009105A5">
        <w:t xml:space="preserve"> occurs in both human/livestock populations at rate </w:t>
      </w:r>
      <w:proofErr w:type="spellStart"/>
      <w:r w:rsidRPr="009105A5">
        <w:t>r</w:t>
      </w:r>
      <w:r w:rsidRPr="009105A5">
        <w:rPr>
          <w:vertAlign w:val="subscript"/>
        </w:rPr>
        <w:t>H</w:t>
      </w:r>
      <w:proofErr w:type="spellEnd"/>
      <w:r w:rsidRPr="009105A5">
        <w:t xml:space="preserve"> and </w:t>
      </w:r>
      <w:proofErr w:type="spellStart"/>
      <w:r w:rsidRPr="009105A5">
        <w:t>r</w:t>
      </w:r>
      <w:r w:rsidRPr="009105A5">
        <w:rPr>
          <w:vertAlign w:val="subscript"/>
        </w:rPr>
        <w:t>A</w:t>
      </w:r>
      <w:proofErr w:type="spellEnd"/>
      <w:r w:rsidRPr="009105A5">
        <w:rPr>
          <w:i/>
          <w:iCs/>
        </w:rPr>
        <w:t xml:space="preserve"> </w:t>
      </w:r>
      <w:r w:rsidRPr="009105A5">
        <w:t xml:space="preserve">respectively. Per capita birth/death rates are represented by </w:t>
      </w:r>
      <w:r w:rsidRPr="009105A5">
        <w:rPr>
          <w:rFonts w:cstheme="minorHAnsi"/>
        </w:rPr>
        <w:t>µ</w:t>
      </w:r>
      <w:r w:rsidRPr="009105A5">
        <w:rPr>
          <w:vertAlign w:val="subscript"/>
        </w:rPr>
        <w:t>A</w:t>
      </w:r>
      <w:r w:rsidRPr="009105A5">
        <w:t xml:space="preserve"> in </w:t>
      </w:r>
      <w:r w:rsidR="00B500F3" w:rsidRPr="009105A5">
        <w:t>livestock</w:t>
      </w:r>
      <w:r w:rsidRPr="009105A5">
        <w:t xml:space="preserve"> and </w:t>
      </w:r>
      <w:r w:rsidRPr="009105A5">
        <w:rPr>
          <w:rFonts w:cstheme="minorHAnsi"/>
        </w:rPr>
        <w:t>µ</w:t>
      </w:r>
      <w:r w:rsidRPr="009105A5">
        <w:rPr>
          <w:vertAlign w:val="subscript"/>
        </w:rPr>
        <w:t>H</w:t>
      </w:r>
      <w:r w:rsidRPr="009105A5">
        <w:t xml:space="preserve"> in human populations. </w:t>
      </w:r>
    </w:p>
    <w:p w14:paraId="0CC59314" w14:textId="17696C01" w:rsidR="00200F56" w:rsidRPr="009105A5" w:rsidRDefault="00200F56" w:rsidP="008D5DB0">
      <w:pPr>
        <w:pStyle w:val="NoSpacing"/>
        <w:spacing w:line="360" w:lineRule="auto"/>
        <w:jc w:val="both"/>
        <w:rPr>
          <w:rFonts w:eastAsiaTheme="minorEastAsia"/>
          <w:iCs/>
        </w:rPr>
      </w:pPr>
    </w:p>
    <w:p w14:paraId="69EABE06" w14:textId="59908A65" w:rsidR="005A78A8" w:rsidRPr="009105A5" w:rsidRDefault="008715E3" w:rsidP="008B20FF">
      <w:pPr>
        <w:pStyle w:val="NoSpacing"/>
        <w:spacing w:line="360" w:lineRule="auto"/>
        <w:jc w:val="both"/>
        <w:rPr>
          <w:rFonts w:cstheme="minorHAnsi"/>
        </w:rPr>
      </w:pPr>
      <w:r w:rsidRPr="009105A5">
        <w:rPr>
          <w:rFonts w:cstheme="minorHAnsi"/>
        </w:rPr>
        <w:t>Antibiotic usage was modelled as a rate (</w:t>
      </w:r>
      <w:r w:rsidRPr="009105A5">
        <w:rPr>
          <w:rFonts w:cstheme="minorHAnsi"/>
        </w:rPr>
        <w:sym w:font="Symbol" w:char="F074"/>
      </w:r>
      <w:r w:rsidRPr="009105A5">
        <w:rPr>
          <w:rFonts w:cstheme="minorHAnsi"/>
        </w:rPr>
        <w:t xml:space="preserve">) and was assumed to have a </w:t>
      </w:r>
      <w:r w:rsidR="00036213" w:rsidRPr="009105A5">
        <w:rPr>
          <w:rFonts w:cstheme="minorHAnsi"/>
        </w:rPr>
        <w:t xml:space="preserve">combined </w:t>
      </w:r>
      <w:r w:rsidRPr="009105A5">
        <w:rPr>
          <w:rFonts w:cstheme="minorHAnsi"/>
        </w:rPr>
        <w:t xml:space="preserve">therapeutic </w:t>
      </w:r>
      <w:r w:rsidR="00036213" w:rsidRPr="009105A5">
        <w:rPr>
          <w:rFonts w:cstheme="minorHAnsi"/>
        </w:rPr>
        <w:t xml:space="preserve">and selective pressure effect on antibiotic-sensitive </w:t>
      </w:r>
      <w:r w:rsidR="00036213" w:rsidRPr="009105A5">
        <w:rPr>
          <w:rFonts w:cstheme="minorHAnsi"/>
          <w:i/>
          <w:iCs/>
        </w:rPr>
        <w:t>Salmonella</w:t>
      </w:r>
      <w:r w:rsidR="00036213" w:rsidRPr="009105A5">
        <w:rPr>
          <w:rFonts w:cstheme="minorHAnsi"/>
        </w:rPr>
        <w:t xml:space="preserve"> </w:t>
      </w:r>
      <w:proofErr w:type="spellStart"/>
      <w:r w:rsidR="00036213" w:rsidRPr="009105A5">
        <w:rPr>
          <w:rFonts w:cstheme="minorHAnsi"/>
        </w:rPr>
        <w:t>spp</w:t>
      </w:r>
      <w:proofErr w:type="spellEnd"/>
      <w:r w:rsidR="00014EBE" w:rsidRPr="009105A5">
        <w:rPr>
          <w:rFonts w:cstheme="minorHAnsi"/>
        </w:rPr>
        <w:t xml:space="preserve"> infection/carriage</w:t>
      </w:r>
      <w:r w:rsidR="00036213" w:rsidRPr="009105A5">
        <w:rPr>
          <w:rFonts w:cstheme="minorHAnsi"/>
        </w:rPr>
        <w:t xml:space="preserve">. </w:t>
      </w:r>
      <w:r w:rsidR="00014EBE" w:rsidRPr="009105A5">
        <w:rPr>
          <w:rFonts w:cstheme="minorHAnsi"/>
        </w:rPr>
        <w:t xml:space="preserve">This therapeutic effect was </w:t>
      </w:r>
      <w:r w:rsidR="00036213" w:rsidRPr="009105A5">
        <w:rPr>
          <w:rFonts w:cstheme="minorHAnsi"/>
        </w:rPr>
        <w:t xml:space="preserve">assumed to </w:t>
      </w:r>
      <w:r w:rsidR="00014EBE" w:rsidRPr="009105A5">
        <w:rPr>
          <w:rFonts w:cstheme="minorHAnsi"/>
        </w:rPr>
        <w:t xml:space="preserve">both </w:t>
      </w:r>
      <w:r w:rsidR="00036213" w:rsidRPr="009105A5">
        <w:rPr>
          <w:rFonts w:cstheme="minorHAnsi"/>
        </w:rPr>
        <w:t xml:space="preserve">shorten the duration of carriage and clear carriage of antibiotic-sensitive bacteria. </w:t>
      </w:r>
      <w:r w:rsidR="006C44F6" w:rsidRPr="009105A5">
        <w:rPr>
          <w:rFonts w:cstheme="minorHAnsi"/>
        </w:rPr>
        <w:t xml:space="preserve">However, </w:t>
      </w:r>
      <w:r w:rsidR="00181ADD" w:rsidRPr="009105A5">
        <w:rPr>
          <w:rFonts w:cstheme="minorHAnsi"/>
        </w:rPr>
        <w:t xml:space="preserve">as </w:t>
      </w:r>
      <w:r w:rsidR="006C44F6" w:rsidRPr="009105A5">
        <w:rPr>
          <w:rFonts w:cstheme="minorHAnsi"/>
        </w:rPr>
        <w:t xml:space="preserve">there is currently an unclear relationship between antibiotic usage and clearance of </w:t>
      </w:r>
      <w:r w:rsidR="006C44F6" w:rsidRPr="009105A5">
        <w:rPr>
          <w:rFonts w:cstheme="minorHAnsi"/>
          <w:i/>
          <w:iCs/>
        </w:rPr>
        <w:t>Salmonella</w:t>
      </w:r>
      <w:r w:rsidR="006C44F6" w:rsidRPr="009105A5">
        <w:rPr>
          <w:rFonts w:cstheme="minorHAnsi"/>
        </w:rPr>
        <w:t xml:space="preserve"> spp. in livestock species</w:t>
      </w:r>
      <w:r w:rsidR="00181ADD" w:rsidRPr="009105A5">
        <w:rPr>
          <w:rFonts w:cstheme="minorHAnsi"/>
        </w:rPr>
        <w:t xml:space="preserve">, </w:t>
      </w:r>
      <w:r w:rsidR="006C44F6" w:rsidRPr="009105A5">
        <w:rPr>
          <w:rFonts w:cstheme="minorHAnsi"/>
        </w:rPr>
        <w:t xml:space="preserve">a </w:t>
      </w:r>
      <w:r w:rsidR="00014EBE" w:rsidRPr="009105A5">
        <w:rPr>
          <w:rFonts w:cstheme="minorHAnsi"/>
        </w:rPr>
        <w:t xml:space="preserve">scaling </w:t>
      </w:r>
      <w:r w:rsidR="006C44F6" w:rsidRPr="009105A5">
        <w:rPr>
          <w:rFonts w:eastAsiaTheme="minorEastAsia" w:cstheme="minorHAnsi"/>
          <w:iCs/>
        </w:rPr>
        <w:t>parameter</w:t>
      </w:r>
      <w:r w:rsidR="00181ADD" w:rsidRPr="009105A5">
        <w:rPr>
          <w:rFonts w:eastAsiaTheme="minorEastAsia" w:cstheme="minorHAnsi"/>
          <w:iCs/>
        </w:rPr>
        <w:t xml:space="preserve"> was also included</w:t>
      </w:r>
      <w:r w:rsidR="006C44F6" w:rsidRPr="009105A5">
        <w:rPr>
          <w:rFonts w:eastAsiaTheme="minorEastAsia" w:cstheme="minorHAnsi"/>
          <w:iCs/>
        </w:rPr>
        <w:t xml:space="preserve"> to describe the efficacy of antibiotic mediated recovery in livestock (κ)</w:t>
      </w:r>
      <w:r w:rsidR="00DA366C">
        <w:rPr>
          <w:rFonts w:eastAsiaTheme="minorEastAsia" w:cstheme="minorHAnsi"/>
          <w:iCs/>
        </w:rPr>
        <w:t xml:space="preserve">. As an illustrative example, lower values of </w:t>
      </w:r>
      <w:r w:rsidR="00DA366C" w:rsidRPr="009105A5">
        <w:rPr>
          <w:rFonts w:eastAsiaTheme="minorEastAsia" w:cstheme="minorHAnsi"/>
          <w:iCs/>
        </w:rPr>
        <w:t>κ</w:t>
      </w:r>
      <w:r w:rsidR="00DA366C">
        <w:rPr>
          <w:rFonts w:eastAsiaTheme="minorEastAsia" w:cstheme="minorHAnsi"/>
          <w:iCs/>
        </w:rPr>
        <w:t xml:space="preserve"> correspond to a lower ability of antibiotic usage in livestock to shorten the duration of carriage or clear </w:t>
      </w:r>
      <w:r w:rsidR="00DA366C" w:rsidRPr="00DA366C">
        <w:rPr>
          <w:rFonts w:eastAsiaTheme="minorEastAsia" w:cstheme="minorHAnsi"/>
          <w:i/>
        </w:rPr>
        <w:t>Salmonella</w:t>
      </w:r>
      <w:r w:rsidR="00DA366C">
        <w:rPr>
          <w:rFonts w:eastAsiaTheme="minorEastAsia" w:cstheme="minorHAnsi"/>
          <w:iCs/>
        </w:rPr>
        <w:t xml:space="preserve"> spp. in livestock</w:t>
      </w:r>
      <w:r w:rsidR="006C44F6" w:rsidRPr="009105A5">
        <w:rPr>
          <w:rFonts w:eastAsiaTheme="minorEastAsia" w:cstheme="minorHAnsi"/>
          <w:iCs/>
        </w:rPr>
        <w:t>.</w:t>
      </w:r>
      <w:r w:rsidR="005A78A8" w:rsidRPr="009105A5">
        <w:rPr>
          <w:rFonts w:eastAsiaTheme="minorEastAsia" w:cstheme="minorHAnsi"/>
          <w:iCs/>
        </w:rPr>
        <w:t xml:space="preserve"> </w:t>
      </w:r>
      <w:r w:rsidR="006C44F6" w:rsidRPr="009105A5">
        <w:rPr>
          <w:rFonts w:cstheme="minorHAnsi"/>
        </w:rPr>
        <w:t>Antibiotic usage was also modelled</w:t>
      </w:r>
      <w:r w:rsidR="003F5F17" w:rsidRPr="009105A5">
        <w:rPr>
          <w:rFonts w:cstheme="minorHAnsi"/>
        </w:rPr>
        <w:t xml:space="preserve"> to have a selective pressure c</w:t>
      </w:r>
      <w:r w:rsidR="006C44F6" w:rsidRPr="009105A5">
        <w:rPr>
          <w:rFonts w:cstheme="minorHAnsi"/>
        </w:rPr>
        <w:t>onvert</w:t>
      </w:r>
      <w:r w:rsidR="003F5F17" w:rsidRPr="009105A5">
        <w:rPr>
          <w:rFonts w:cstheme="minorHAnsi"/>
        </w:rPr>
        <w:t>ing</w:t>
      </w:r>
      <w:r w:rsidR="006C44F6" w:rsidRPr="009105A5">
        <w:rPr>
          <w:rFonts w:cstheme="minorHAnsi"/>
        </w:rPr>
        <w:t xml:space="preserve"> livestock between antibiotic-sensitive to resistant states.</w:t>
      </w:r>
      <w:r w:rsidR="003F5F17" w:rsidRPr="009105A5">
        <w:rPr>
          <w:rFonts w:cstheme="minorHAnsi"/>
        </w:rPr>
        <w:t xml:space="preserve"> This </w:t>
      </w:r>
      <w:r w:rsidR="00014EBE" w:rsidRPr="009105A5">
        <w:rPr>
          <w:rFonts w:cstheme="minorHAnsi"/>
        </w:rPr>
        <w:t xml:space="preserve">could be interpreted as </w:t>
      </w:r>
      <w:r w:rsidR="006C44F6" w:rsidRPr="009105A5">
        <w:rPr>
          <w:rFonts w:cstheme="minorHAnsi"/>
        </w:rPr>
        <w:t>a</w:t>
      </w:r>
      <w:r w:rsidR="005A78A8" w:rsidRPr="009105A5">
        <w:rPr>
          <w:rFonts w:cstheme="minorHAnsi"/>
        </w:rPr>
        <w:t>n</w:t>
      </w:r>
      <w:r w:rsidR="006C44F6" w:rsidRPr="009105A5">
        <w:rPr>
          <w:rFonts w:cstheme="minorHAnsi"/>
        </w:rPr>
        <w:t xml:space="preserve"> implicit majority-minority relationship in each infected state, with livestock in each infected compartment possessing a small proportion of bacteria belonging to the other susceptibility class. Subsequent antibiotic usage may therefore clear antibiotic-sensitive bacteria (I</w:t>
      </w:r>
      <w:r w:rsidR="006C44F6" w:rsidRPr="009105A5">
        <w:rPr>
          <w:rFonts w:cstheme="minorHAnsi"/>
          <w:vertAlign w:val="subscript"/>
        </w:rPr>
        <w:t>SA</w:t>
      </w:r>
      <w:r w:rsidR="006C44F6" w:rsidRPr="009105A5">
        <w:rPr>
          <w:rFonts w:cstheme="minorHAnsi"/>
        </w:rPr>
        <w:t xml:space="preserve">) and allow the minority antibiotic-resistant </w:t>
      </w:r>
      <w:r w:rsidR="00014EBE" w:rsidRPr="009105A5">
        <w:rPr>
          <w:rFonts w:cstheme="minorHAnsi"/>
        </w:rPr>
        <w:t>(I</w:t>
      </w:r>
      <w:r w:rsidR="00014EBE" w:rsidRPr="009105A5">
        <w:rPr>
          <w:rFonts w:cstheme="minorHAnsi"/>
          <w:vertAlign w:val="subscript"/>
        </w:rPr>
        <w:t>RA</w:t>
      </w:r>
      <w:r w:rsidR="00014EBE" w:rsidRPr="009105A5">
        <w:rPr>
          <w:rFonts w:cstheme="minorHAnsi"/>
        </w:rPr>
        <w:t xml:space="preserve">) </w:t>
      </w:r>
      <w:r w:rsidR="006C44F6" w:rsidRPr="009105A5">
        <w:rPr>
          <w:rFonts w:cstheme="minorHAnsi"/>
        </w:rPr>
        <w:t>strain to proliferate and dominate</w:t>
      </w:r>
      <w:r w:rsidR="00DA366C">
        <w:rPr>
          <w:rFonts w:cstheme="minorHAnsi"/>
        </w:rPr>
        <w:t>,</w:t>
      </w:r>
      <w:r w:rsidR="006C44F6" w:rsidRPr="009105A5">
        <w:rPr>
          <w:rFonts w:cstheme="minorHAnsi"/>
        </w:rPr>
        <w:t xml:space="preserve"> </w:t>
      </w:r>
      <w:r w:rsidR="00014EBE" w:rsidRPr="009105A5">
        <w:rPr>
          <w:rFonts w:cstheme="minorHAnsi"/>
        </w:rPr>
        <w:t xml:space="preserve">leading to “conversion” </w:t>
      </w:r>
      <w:r w:rsidR="006C44F6" w:rsidRPr="009105A5">
        <w:rPr>
          <w:rFonts w:cstheme="minorHAnsi"/>
        </w:rPr>
        <w:fldChar w:fldCharType="begin"/>
      </w:r>
      <w:r w:rsidR="009105A5" w:rsidRPr="009105A5">
        <w:rPr>
          <w:rFonts w:cstheme="minorHAnsi"/>
        </w:rPr>
        <w:instrText xml:space="preserve"> ADDIN EN.CITE &lt;EndNote&gt;&lt;Cite&gt;&lt;Author&gt;Spicknall&lt;/Author&gt;&lt;Year&gt;2013&lt;/Year&gt;&lt;RecNum&gt;374&lt;/RecNum&gt;&lt;DisplayText&gt;(14)&lt;/DisplayText&gt;&lt;record&gt;&lt;rec-number&gt;374&lt;/rec-number&gt;&lt;foreign-keys&gt;&lt;key app="EN" db-id="220f9fvwmzexdkefseqvwpscaepfaza5z05x" timestamp="1679848254"&gt;374&lt;/key&gt;&lt;/foreign-keys&gt;&lt;ref-type name="Journal Article"&gt;17&lt;/ref-type&gt;&lt;contributors&gt;&lt;authors&gt;&lt;author&gt;Spicknall, Ian H&lt;/author&gt;&lt;author&gt;Foxman, Betsy&lt;/author&gt;&lt;author&gt;Marrs, Carl F&lt;/author&gt;&lt;author&gt;Eisenberg, Joseph NS&lt;/author&gt;&lt;/authors&gt;&lt;/contributors&gt;&lt;titles&gt;&lt;title&gt;A modeling framework for the evolution and spread of antibiotic resistance: literature review and model categorization&lt;/title&gt;&lt;secondary-title&gt;American Journal of Epidemiology&lt;/secondary-title&gt;&lt;/titles&gt;&lt;periodical&gt;&lt;full-title&gt;American Journal of Epidemiology&lt;/full-title&gt;&lt;/periodical&gt;&lt;pages&gt;508-520&lt;/pages&gt;&lt;volume&gt;178&lt;/volume&gt;&lt;number&gt;4&lt;/number&gt;&lt;dates&gt;&lt;year&gt;2013&lt;/year&gt;&lt;/dates&gt;&lt;isbn&gt;1476-6256&lt;/isbn&gt;&lt;urls&gt;&lt;/urls&gt;&lt;/record&gt;&lt;/Cite&gt;&lt;/EndNote&gt;</w:instrText>
      </w:r>
      <w:r w:rsidR="006C44F6" w:rsidRPr="009105A5">
        <w:rPr>
          <w:rFonts w:cstheme="minorHAnsi"/>
        </w:rPr>
        <w:fldChar w:fldCharType="separate"/>
      </w:r>
      <w:r w:rsidR="009105A5" w:rsidRPr="009105A5">
        <w:rPr>
          <w:rFonts w:cstheme="minorHAnsi"/>
          <w:noProof/>
        </w:rPr>
        <w:t>(14)</w:t>
      </w:r>
      <w:r w:rsidR="006C44F6" w:rsidRPr="009105A5">
        <w:rPr>
          <w:rFonts w:cstheme="minorHAnsi"/>
        </w:rPr>
        <w:fldChar w:fldCharType="end"/>
      </w:r>
      <w:r w:rsidR="006C44F6" w:rsidRPr="009105A5">
        <w:rPr>
          <w:rFonts w:cstheme="minorHAnsi"/>
        </w:rPr>
        <w:t>.</w:t>
      </w:r>
      <w:r w:rsidR="005A78A8" w:rsidRPr="009105A5">
        <w:rPr>
          <w:rFonts w:cstheme="minorHAnsi"/>
        </w:rPr>
        <w:t xml:space="preserve"> </w:t>
      </w:r>
    </w:p>
    <w:p w14:paraId="37E72887" w14:textId="77777777" w:rsidR="005A78A8" w:rsidRPr="009105A5" w:rsidRDefault="005A78A8" w:rsidP="008B20FF">
      <w:pPr>
        <w:pStyle w:val="NoSpacing"/>
        <w:spacing w:line="360" w:lineRule="auto"/>
        <w:jc w:val="both"/>
        <w:rPr>
          <w:rFonts w:cstheme="minorHAnsi"/>
        </w:rPr>
      </w:pPr>
    </w:p>
    <w:p w14:paraId="392904B6" w14:textId="1A1A42BF" w:rsidR="00014EBE" w:rsidRPr="009105A5" w:rsidRDefault="00E70115" w:rsidP="008B20FF">
      <w:pPr>
        <w:pStyle w:val="NoSpacing"/>
        <w:spacing w:line="360" w:lineRule="auto"/>
        <w:jc w:val="both"/>
        <w:rPr>
          <w:rFonts w:eastAsiaTheme="minorEastAsia" w:cstheme="minorHAnsi"/>
          <w:iCs/>
        </w:rPr>
      </w:pPr>
      <w:r w:rsidRPr="009105A5">
        <w:rPr>
          <w:rFonts w:cstheme="minorHAnsi"/>
        </w:rPr>
        <w:t>A</w:t>
      </w:r>
      <w:r w:rsidR="00B104B4" w:rsidRPr="009105A5">
        <w:rPr>
          <w:rFonts w:cstheme="minorHAnsi"/>
        </w:rPr>
        <w:t xml:space="preserve"> reversion </w:t>
      </w:r>
      <w:r w:rsidR="00824FC8" w:rsidRPr="009105A5">
        <w:rPr>
          <w:rFonts w:cstheme="minorHAnsi"/>
        </w:rPr>
        <w:t>rate</w:t>
      </w:r>
      <w:r w:rsidR="00B104B4" w:rsidRPr="009105A5">
        <w:rPr>
          <w:rFonts w:cstheme="minorHAnsi"/>
        </w:rPr>
        <w:t xml:space="preserve"> </w:t>
      </w:r>
      <w:r w:rsidR="00D67AE7" w:rsidRPr="009105A5">
        <w:rPr>
          <w:rFonts w:cstheme="minorHAnsi"/>
        </w:rPr>
        <w:t xml:space="preserve">(φ) </w:t>
      </w:r>
      <w:r w:rsidR="000E3B1A" w:rsidRPr="009105A5">
        <w:rPr>
          <w:rFonts w:cstheme="minorHAnsi"/>
        </w:rPr>
        <w:t xml:space="preserve">was </w:t>
      </w:r>
      <w:r w:rsidR="00014EBE" w:rsidRPr="009105A5">
        <w:rPr>
          <w:rFonts w:cstheme="minorHAnsi"/>
        </w:rPr>
        <w:t xml:space="preserve">also </w:t>
      </w:r>
      <w:r w:rsidR="000E3B1A" w:rsidRPr="009105A5">
        <w:rPr>
          <w:rFonts w:cstheme="minorHAnsi"/>
        </w:rPr>
        <w:t>used to</w:t>
      </w:r>
      <w:r w:rsidR="00B104B4" w:rsidRPr="009105A5">
        <w:rPr>
          <w:rFonts w:cstheme="minorHAnsi"/>
        </w:rPr>
        <w:t xml:space="preserve"> encompass a range of different biologically plausible phenomena that may cause reversion of antibiotic-resistant (I</w:t>
      </w:r>
      <w:r w:rsidR="00B104B4" w:rsidRPr="009105A5">
        <w:rPr>
          <w:rFonts w:cstheme="minorHAnsi"/>
          <w:vertAlign w:val="subscript"/>
        </w:rPr>
        <w:t>RA</w:t>
      </w:r>
      <w:r w:rsidR="00B104B4" w:rsidRPr="009105A5">
        <w:rPr>
          <w:rFonts w:cstheme="minorHAnsi"/>
        </w:rPr>
        <w:t>) to sensitive (I</w:t>
      </w:r>
      <w:r w:rsidR="00B104B4" w:rsidRPr="009105A5">
        <w:rPr>
          <w:rFonts w:cstheme="minorHAnsi"/>
          <w:vertAlign w:val="subscript"/>
        </w:rPr>
        <w:t>SA</w:t>
      </w:r>
      <w:r w:rsidR="00B104B4" w:rsidRPr="009105A5">
        <w:rPr>
          <w:rFonts w:cstheme="minorHAnsi"/>
        </w:rPr>
        <w:t>)</w:t>
      </w:r>
      <w:r w:rsidR="00014EBE" w:rsidRPr="009105A5">
        <w:rPr>
          <w:rFonts w:cstheme="minorHAnsi"/>
        </w:rPr>
        <w:t xml:space="preserve"> carriage/infection</w:t>
      </w:r>
      <w:r w:rsidR="00B104B4" w:rsidRPr="009105A5">
        <w:rPr>
          <w:rFonts w:cstheme="minorHAnsi"/>
        </w:rPr>
        <w:t xml:space="preserve">. </w:t>
      </w:r>
      <w:r w:rsidR="008B20FF" w:rsidRPr="009105A5">
        <w:rPr>
          <w:rFonts w:cstheme="minorHAnsi"/>
        </w:rPr>
        <w:t xml:space="preserve">For example, this rate may describe growth-mediated competition within-host, where antibiotic-sensitive strains may outcompete antibiotic-resistant strains in the absence of antibiotics. </w:t>
      </w:r>
      <w:r w:rsidR="00014EBE" w:rsidRPr="009105A5">
        <w:rPr>
          <w:rFonts w:cstheme="minorHAnsi"/>
        </w:rPr>
        <w:t>This is assumption is captured through the antibiotic treatment rate (</w:t>
      </w:r>
      <w:r w:rsidR="005A78A8" w:rsidRPr="009105A5">
        <w:rPr>
          <w:rFonts w:cstheme="minorHAnsi"/>
        </w:rPr>
        <w:sym w:font="Symbol" w:char="F074"/>
      </w:r>
      <w:r w:rsidR="00014EBE" w:rsidRPr="009105A5">
        <w:rPr>
          <w:rFonts w:cstheme="minorHAnsi"/>
        </w:rPr>
        <w:t xml:space="preserve">), with this rate </w:t>
      </w:r>
      <w:r w:rsidR="005A78A8" w:rsidRPr="009105A5">
        <w:rPr>
          <w:rFonts w:cstheme="minorHAnsi"/>
        </w:rPr>
        <w:t>implicitly</w:t>
      </w:r>
      <w:r w:rsidR="00014EBE" w:rsidRPr="009105A5">
        <w:rPr>
          <w:rFonts w:cstheme="minorHAnsi"/>
        </w:rPr>
        <w:t xml:space="preserve"> assuming that </w:t>
      </w:r>
      <w:r w:rsidR="005A78A8" w:rsidRPr="009105A5">
        <w:rPr>
          <w:rFonts w:cstheme="minorHAnsi"/>
        </w:rPr>
        <w:t xml:space="preserve">while some livestock are treated and exposed to antibiotics, others may not be. </w:t>
      </w:r>
    </w:p>
    <w:p w14:paraId="594C4664" w14:textId="77777777" w:rsidR="00014EBE" w:rsidRPr="009105A5" w:rsidRDefault="00014EBE" w:rsidP="008B20FF">
      <w:pPr>
        <w:pStyle w:val="NoSpacing"/>
        <w:spacing w:line="360" w:lineRule="auto"/>
        <w:jc w:val="both"/>
        <w:rPr>
          <w:rFonts w:cstheme="minorHAnsi"/>
        </w:rPr>
      </w:pPr>
    </w:p>
    <w:p w14:paraId="3BC3D376" w14:textId="3C07E455" w:rsidR="007C1C51" w:rsidRPr="009105A5" w:rsidRDefault="008D5DB0" w:rsidP="00E24241">
      <w:pPr>
        <w:pStyle w:val="NoSpacing"/>
        <w:spacing w:line="360" w:lineRule="auto"/>
        <w:jc w:val="both"/>
        <w:rPr>
          <w:rFonts w:eastAsiaTheme="minorEastAsia"/>
          <w:iCs/>
        </w:rPr>
      </w:pPr>
      <w:r w:rsidRPr="009105A5">
        <w:rPr>
          <w:rFonts w:eastAsiaTheme="minorEastAsia"/>
          <w:iCs/>
        </w:rPr>
        <w:t>Transmission-related fitness costs associated with antibiotic-resistance were included and assumed to reduce the rate of transmission for antibiotic-resistant bacteria as a scaling factor (</w:t>
      </w:r>
      <w:r w:rsidRPr="009105A5">
        <w:rPr>
          <w:rFonts w:eastAsiaTheme="minorEastAsia" w:cstheme="minorHAnsi"/>
          <w:iCs/>
        </w:rPr>
        <w:t>α</w:t>
      </w:r>
      <w:r w:rsidRPr="009105A5">
        <w:rPr>
          <w:rFonts w:eastAsiaTheme="minorEastAsia"/>
          <w:iCs/>
        </w:rPr>
        <w:t xml:space="preserve">). </w:t>
      </w:r>
      <w:r w:rsidR="00F57E8F" w:rsidRPr="009105A5">
        <w:rPr>
          <w:rFonts w:eastAsiaTheme="minorEastAsia"/>
          <w:iCs/>
        </w:rPr>
        <w:t xml:space="preserve">This parameter can be interpreted as a decrease in </w:t>
      </w:r>
      <w:r w:rsidR="007C1C51" w:rsidRPr="009105A5">
        <w:rPr>
          <w:rFonts w:eastAsiaTheme="minorEastAsia"/>
          <w:iCs/>
        </w:rPr>
        <w:t>capacity for resistant strains</w:t>
      </w:r>
      <w:r w:rsidR="00AE08B0" w:rsidRPr="009105A5">
        <w:rPr>
          <w:rFonts w:eastAsiaTheme="minorEastAsia"/>
          <w:iCs/>
        </w:rPr>
        <w:t xml:space="preserve"> (relative to sensitive strains)</w:t>
      </w:r>
      <w:r w:rsidR="007C1C51" w:rsidRPr="009105A5">
        <w:rPr>
          <w:rFonts w:eastAsiaTheme="minorEastAsia"/>
          <w:iCs/>
        </w:rPr>
        <w:t xml:space="preserve"> to </w:t>
      </w:r>
      <w:r w:rsidR="00F57E8F" w:rsidRPr="009105A5">
        <w:rPr>
          <w:rFonts w:eastAsiaTheme="minorEastAsia"/>
          <w:iCs/>
        </w:rPr>
        <w:t>establish infectious carriage</w:t>
      </w:r>
      <w:r w:rsidR="007C1C51" w:rsidRPr="009105A5">
        <w:rPr>
          <w:rFonts w:eastAsiaTheme="minorEastAsia"/>
          <w:iCs/>
        </w:rPr>
        <w:t xml:space="preserve"> in new hosts due to changes in important cellular machinery to facilitate resistance to antibiotics</w:t>
      </w:r>
      <w:r w:rsidR="00E24241" w:rsidRPr="009105A5">
        <w:rPr>
          <w:rFonts w:eastAsiaTheme="minorEastAsia"/>
          <w:iCs/>
        </w:rPr>
        <w:t xml:space="preserve"> </w:t>
      </w:r>
      <w:r w:rsidR="00E24241" w:rsidRPr="009105A5">
        <w:rPr>
          <w:rFonts w:eastAsiaTheme="minorEastAsia"/>
          <w:iCs/>
        </w:rPr>
        <w:fldChar w:fldCharType="begin">
          <w:fldData xml:space="preserve">PEVuZE5vdGU+PENpdGU+PEF1dGhvcj5BbmRlcnNzb248L0F1dGhvcj48WWVhcj4yMDA2PC9ZZWFy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</w:fldData>
        </w:fldChar>
      </w:r>
      <w:r w:rsidR="009105A5" w:rsidRPr="009105A5">
        <w:rPr>
          <w:rFonts w:eastAsiaTheme="minorEastAsia"/>
          <w:iCs/>
        </w:rPr>
        <w:instrText xml:space="preserve"> ADDIN EN.CITE </w:instrText>
      </w:r>
      <w:r w:rsidR="009105A5" w:rsidRPr="009105A5">
        <w:rPr>
          <w:rFonts w:eastAsiaTheme="minorEastAsia"/>
          <w:iCs/>
        </w:rPr>
        <w:fldChar w:fldCharType="begin">
          <w:fldData xml:space="preserve">PEVuZE5vdGU+PENpdGU+PEF1dGhvcj5BbmRlcnNzb248L0F1dGhvcj48WWVhcj4yMDA2PC9ZZWFy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</w:fldData>
        </w:fldChar>
      </w:r>
      <w:r w:rsidR="009105A5" w:rsidRPr="009105A5">
        <w:rPr>
          <w:rFonts w:eastAsiaTheme="minorEastAsia"/>
          <w:iCs/>
        </w:rPr>
        <w:instrText xml:space="preserve"> ADDIN EN.CITE.DATA </w:instrText>
      </w:r>
      <w:r w:rsidR="009105A5" w:rsidRPr="009105A5">
        <w:rPr>
          <w:rFonts w:eastAsiaTheme="minorEastAsia"/>
          <w:iCs/>
        </w:rPr>
      </w:r>
      <w:r w:rsidR="009105A5" w:rsidRPr="009105A5">
        <w:rPr>
          <w:rFonts w:eastAsiaTheme="minorEastAsia"/>
          <w:iCs/>
        </w:rPr>
        <w:fldChar w:fldCharType="end"/>
      </w:r>
      <w:r w:rsidR="00E24241" w:rsidRPr="009105A5">
        <w:rPr>
          <w:rFonts w:eastAsiaTheme="minorEastAsia"/>
          <w:iCs/>
        </w:rPr>
      </w:r>
      <w:r w:rsidR="00E24241" w:rsidRPr="009105A5">
        <w:rPr>
          <w:rFonts w:eastAsiaTheme="minorEastAsia"/>
          <w:iCs/>
        </w:rPr>
        <w:fldChar w:fldCharType="separate"/>
      </w:r>
      <w:r w:rsidR="009105A5" w:rsidRPr="009105A5">
        <w:rPr>
          <w:rFonts w:eastAsiaTheme="minorEastAsia"/>
          <w:iCs/>
          <w:noProof/>
        </w:rPr>
        <w:t>(23-25)</w:t>
      </w:r>
      <w:r w:rsidR="00E24241" w:rsidRPr="009105A5">
        <w:rPr>
          <w:rFonts w:eastAsiaTheme="minorEastAsia"/>
          <w:iCs/>
        </w:rPr>
        <w:fldChar w:fldCharType="end"/>
      </w:r>
      <w:r w:rsidR="007C1C51" w:rsidRPr="009105A5">
        <w:rPr>
          <w:rFonts w:eastAsiaTheme="minorEastAsia"/>
          <w:iCs/>
        </w:rPr>
        <w:t xml:space="preserve">. </w:t>
      </w:r>
    </w:p>
    <w:p w14:paraId="1D1B1F40" w14:textId="77777777" w:rsidR="003F5F17" w:rsidRPr="009105A5" w:rsidRDefault="003F5F17" w:rsidP="008D5DB0">
      <w:pPr>
        <w:pStyle w:val="NoSpacing"/>
        <w:spacing w:line="360" w:lineRule="auto"/>
        <w:jc w:val="both"/>
        <w:rPr>
          <w:rFonts w:eastAsiaTheme="minorEastAsia"/>
          <w:iCs/>
        </w:rPr>
      </w:pPr>
    </w:p>
    <w:p w14:paraId="6709FEFA" w14:textId="4BF0E3E0" w:rsidR="009575AB" w:rsidRPr="009105A5" w:rsidRDefault="009575AB" w:rsidP="008D5DB0">
      <w:pPr>
        <w:pStyle w:val="NoSpacing"/>
        <w:spacing w:line="360" w:lineRule="auto"/>
        <w:jc w:val="both"/>
        <w:rPr>
          <w:rFonts w:eastAsiaTheme="minorEastAsia"/>
          <w:b/>
          <w:iCs/>
          <w:u w:val="single"/>
        </w:rPr>
      </w:pPr>
      <w:r w:rsidRPr="009105A5">
        <w:rPr>
          <w:rFonts w:eastAsiaTheme="minorEastAsia"/>
          <w:b/>
          <w:iCs/>
          <w:u w:val="single"/>
        </w:rPr>
        <w:t xml:space="preserve">Primary outcome measures </w:t>
      </w:r>
    </w:p>
    <w:p w14:paraId="3FCDCA7F" w14:textId="77777777" w:rsidR="009575AB" w:rsidRPr="009105A5" w:rsidRDefault="009575AB" w:rsidP="008D5DB0">
      <w:pPr>
        <w:pStyle w:val="NoSpacing"/>
        <w:spacing w:line="360" w:lineRule="auto"/>
        <w:jc w:val="both"/>
        <w:rPr>
          <w:rFonts w:eastAsiaTheme="minorEastAsia"/>
          <w:iCs/>
        </w:rPr>
      </w:pPr>
    </w:p>
    <w:p w14:paraId="1D1C0A4A" w14:textId="4AC506BD" w:rsidR="00C02277" w:rsidRPr="009105A5" w:rsidRDefault="008D5DB0" w:rsidP="008D5DB0">
      <w:pPr>
        <w:pStyle w:val="NoSpacing"/>
        <w:spacing w:line="360" w:lineRule="auto"/>
        <w:jc w:val="both"/>
        <w:rPr>
          <w:rFonts w:eastAsiaTheme="minorEastAsia" w:cstheme="minorHAnsi"/>
          <w:iCs/>
        </w:rPr>
      </w:pPr>
      <w:r w:rsidRPr="009105A5">
        <w:rPr>
          <w:rFonts w:eastAsiaTheme="minorEastAsia" w:cstheme="minorHAnsi"/>
          <w:iCs/>
        </w:rPr>
        <w:t xml:space="preserve">Two primary outcome measures were considered in this study: </w:t>
      </w:r>
      <w:r w:rsidR="00E35039" w:rsidRPr="009105A5">
        <w:rPr>
          <w:rFonts w:eastAsiaTheme="minorEastAsia" w:cstheme="minorHAnsi"/>
          <w:iCs/>
        </w:rPr>
        <w:t>1) the</w:t>
      </w:r>
      <w:r w:rsidR="00C02277" w:rsidRPr="009105A5">
        <w:rPr>
          <w:rFonts w:eastAsiaTheme="minorEastAsia" w:cstheme="minorHAnsi"/>
          <w:iCs/>
        </w:rPr>
        <w:t xml:space="preserve"> daily</w:t>
      </w:r>
      <w:r w:rsidR="00E35039" w:rsidRPr="009105A5">
        <w:rPr>
          <w:rFonts w:eastAsiaTheme="minorEastAsia" w:cstheme="minorHAnsi"/>
          <w:iCs/>
        </w:rPr>
        <w:t xml:space="preserve"> </w:t>
      </w:r>
      <w:r w:rsidR="00C02277" w:rsidRPr="009105A5">
        <w:rPr>
          <w:rFonts w:eastAsiaTheme="minorEastAsia" w:cstheme="minorHAnsi"/>
          <w:iCs/>
        </w:rPr>
        <w:t>incidence</w:t>
      </w:r>
      <w:r w:rsidRPr="009105A5">
        <w:rPr>
          <w:rFonts w:eastAsiaTheme="minorEastAsia" w:cstheme="minorHAnsi"/>
          <w:iCs/>
        </w:rPr>
        <w:t xml:space="preserve"> of human </w:t>
      </w:r>
      <w:r w:rsidR="00210325" w:rsidRPr="009105A5">
        <w:rPr>
          <w:rFonts w:eastAsiaTheme="minorEastAsia" w:cstheme="minorHAnsi"/>
          <w:iCs/>
        </w:rPr>
        <w:t>non-</w:t>
      </w:r>
      <w:r w:rsidR="00C02277" w:rsidRPr="009105A5">
        <w:rPr>
          <w:rFonts w:eastAsiaTheme="minorEastAsia" w:cstheme="minorHAnsi"/>
          <w:iCs/>
        </w:rPr>
        <w:t xml:space="preserve">typhoidal </w:t>
      </w:r>
      <w:ins w:id="20" w:author="WOOLHOUSE Mark" w:date="2023-04-10T15:05:00Z">
        <w:r w:rsidR="00AB614B">
          <w:rPr>
            <w:rFonts w:eastAsiaTheme="minorEastAsia" w:cstheme="minorHAnsi"/>
            <w:iCs/>
          </w:rPr>
          <w:t xml:space="preserve">human </w:t>
        </w:r>
      </w:ins>
      <w:r w:rsidR="00C02277" w:rsidRPr="009105A5">
        <w:rPr>
          <w:rFonts w:eastAsiaTheme="minorEastAsia" w:cstheme="minorHAnsi"/>
          <w:iCs/>
        </w:rPr>
        <w:t xml:space="preserve">salmonellosis </w:t>
      </w:r>
      <w:r w:rsidRPr="009105A5">
        <w:rPr>
          <w:rFonts w:eastAsiaTheme="minorEastAsia" w:cstheme="minorHAnsi"/>
          <w:iCs/>
        </w:rPr>
        <w:t xml:space="preserve">per 100,000 population </w:t>
      </w:r>
      <w:r w:rsidR="00210325" w:rsidRPr="009105A5">
        <w:rPr>
          <w:rFonts w:eastAsiaTheme="minorEastAsia" w:cstheme="minorHAnsi"/>
          <w:iCs/>
        </w:rPr>
        <w:t>in the EU</w:t>
      </w:r>
      <w:r w:rsidR="00E35039" w:rsidRPr="009105A5">
        <w:rPr>
          <w:rFonts w:eastAsiaTheme="minorEastAsia" w:cstheme="minorHAnsi"/>
          <w:iCs/>
        </w:rPr>
        <w:t xml:space="preserve">, defined as the sum of </w:t>
      </w:r>
      <w:r w:rsidR="00210325" w:rsidRPr="009105A5">
        <w:rPr>
          <w:rFonts w:eastAsiaTheme="minorEastAsia" w:cstheme="minorHAnsi"/>
          <w:iCs/>
        </w:rPr>
        <w:t>the</w:t>
      </w:r>
      <w:r w:rsidR="00496CF1" w:rsidRPr="009105A5">
        <w:rPr>
          <w:rFonts w:eastAsiaTheme="minorEastAsia" w:cstheme="minorHAnsi"/>
          <w:iCs/>
        </w:rPr>
        <w:t xml:space="preserve"> daily</w:t>
      </w:r>
      <w:r w:rsidR="00210325" w:rsidRPr="009105A5">
        <w:rPr>
          <w:rFonts w:eastAsiaTheme="minorEastAsia" w:cstheme="minorHAnsi"/>
          <w:iCs/>
        </w:rPr>
        <w:t xml:space="preserve"> incidence of antibiotic-sensitive and resistant infections</w:t>
      </w:r>
      <w:r w:rsidR="00E35039" w:rsidRPr="009105A5">
        <w:rPr>
          <w:rFonts w:eastAsiaTheme="minorEastAsia" w:cstheme="minorHAnsi"/>
          <w:iCs/>
        </w:rPr>
        <w:t xml:space="preserve"> at</w:t>
      </w:r>
      <w:r w:rsidR="00C27CC4" w:rsidRPr="009105A5">
        <w:rPr>
          <w:rFonts w:eastAsiaTheme="minorEastAsia" w:cstheme="minorHAnsi"/>
          <w:iCs/>
        </w:rPr>
        <w:t xml:space="preserve"> the </w:t>
      </w:r>
      <w:r w:rsidR="002671DD" w:rsidRPr="009105A5">
        <w:rPr>
          <w:rFonts w:eastAsiaTheme="minorEastAsia" w:cstheme="minorHAnsi"/>
          <w:iCs/>
        </w:rPr>
        <w:t>long-term</w:t>
      </w:r>
      <w:r w:rsidR="00C02277" w:rsidRPr="009105A5">
        <w:rPr>
          <w:rFonts w:eastAsiaTheme="minorEastAsia" w:cstheme="minorHAnsi"/>
          <w:iCs/>
        </w:rPr>
        <w:t xml:space="preserve"> non-zero steady state</w:t>
      </w:r>
      <w:r w:rsidR="00395FA4" w:rsidRPr="009105A5">
        <w:rPr>
          <w:rFonts w:eastAsiaTheme="minorEastAsia" w:cstheme="minorHAnsi"/>
          <w:iCs/>
        </w:rPr>
        <w:t xml:space="preserve">. </w:t>
      </w:r>
      <w:r w:rsidR="001F0269" w:rsidRPr="009105A5">
        <w:rPr>
          <w:rFonts w:eastAsiaTheme="minorEastAsia" w:cstheme="minorHAnsi"/>
          <w:iCs/>
        </w:rPr>
        <w:t xml:space="preserve">This was calculated directly from model output as the daily proportion of newly infected humans </w:t>
      </w:r>
      <w:commentRangeStart w:id="21"/>
      <w:r w:rsidR="001F0269" w:rsidRPr="00AB614B">
        <w:rPr>
          <w:rFonts w:eastAsiaTheme="minorEastAsia" w:cstheme="minorHAnsi"/>
          <w:iCs/>
          <w:strike/>
          <w:rPrChange w:id="22" w:author="WOOLHOUSE Mark" w:date="2023-04-10T15:05:00Z">
            <w:rPr>
              <w:rFonts w:eastAsiaTheme="minorEastAsia" w:cstheme="minorHAnsi"/>
              <w:iCs/>
            </w:rPr>
          </w:rPrChange>
        </w:rPr>
        <w:t>multiplied by the EU population size and then</w:t>
      </w:r>
      <w:commentRangeEnd w:id="21"/>
      <w:r w:rsidR="00AB614B">
        <w:rPr>
          <w:rStyle w:val="CommentReference"/>
        </w:rPr>
        <w:commentReference w:id="21"/>
      </w:r>
      <w:r w:rsidR="001F0269" w:rsidRPr="009105A5">
        <w:rPr>
          <w:rFonts w:eastAsiaTheme="minorEastAsia" w:cstheme="minorHAnsi"/>
          <w:iCs/>
        </w:rPr>
        <w:t xml:space="preserve"> scaled by 100,000 </w:t>
      </w:r>
      <w:r w:rsidR="002343AD" w:rsidRPr="009105A5">
        <w:rPr>
          <w:rFonts w:eastAsiaTheme="minorEastAsia" w:cstheme="minorHAnsi"/>
          <w:iCs/>
        </w:rPr>
        <w:fldChar w:fldCharType="begin"/>
      </w:r>
      <w:r w:rsidR="009105A5" w:rsidRPr="009105A5">
        <w:rPr>
          <w:rFonts w:eastAsiaTheme="minorEastAsia" w:cstheme="minorHAnsi"/>
          <w:iCs/>
        </w:rPr>
        <w:instrText xml:space="preserve"> ADDIN EN.CITE &lt;EndNote&gt;&lt;Cite&gt;&lt;Author&gt;Eurostat&lt;/Author&gt;&lt;Year&gt;2021&lt;/Year&gt;&lt;RecNum&gt;361&lt;/RecNum&gt;&lt;DisplayText&gt;(26)&lt;/DisplayText&gt;&lt;record&gt;&lt;rec-number&gt;361&lt;/rec-number&gt;&lt;foreign-keys&gt;&lt;key app="EN" db-id="220f9fvwmzexdkefseqvwpscaepfaza5z05x" timestamp="1679848254"&gt;361&lt;/key&gt;&lt;/foreign-keys&gt;&lt;ref-type name="Web Page"&gt;12&lt;/ref-type&gt;&lt;contributors&gt;&lt;authors&gt;&lt;author&gt;Eurostat&lt;/author&gt;&lt;/authors&gt;&lt;/contributors&gt;&lt;titles&gt;&lt;title&gt;Population and population change statistics&lt;/title&gt;&lt;/titles&gt;&lt;number&gt;26/10/21&lt;/number&gt;&lt;dates&gt;&lt;year&gt;2021&lt;/year&gt;&lt;pub-dates&gt;&lt;date&gt;05/07/2021&lt;/date&gt;&lt;/pub-dates&gt;&lt;/dates&gt;&lt;publisher&gt;European Commission&lt;/publisher&gt;&lt;urls&gt;&lt;related-urls&gt;&lt;url&gt;https://ec.europa.eu/eurostat/statistics-explained/index.php?title=Population_and_population_change_statistics#EU_population_shows_a_slight_decrease_in_2020&lt;/url&gt;&lt;/related-urls&gt;&lt;/urls&gt;&lt;custom1&gt;2022&lt;/custom1&gt;&lt;custom2&gt;02/02/2022&lt;/custom2&gt;&lt;/record&gt;&lt;/Cite&gt;&lt;/EndNote&gt;</w:instrText>
      </w:r>
      <w:r w:rsidR="002343AD" w:rsidRPr="009105A5">
        <w:rPr>
          <w:rFonts w:eastAsiaTheme="minorEastAsia" w:cstheme="minorHAnsi"/>
          <w:iCs/>
        </w:rPr>
        <w:fldChar w:fldCharType="separate"/>
      </w:r>
      <w:r w:rsidR="009105A5" w:rsidRPr="009105A5">
        <w:rPr>
          <w:rFonts w:eastAsiaTheme="minorEastAsia" w:cstheme="minorHAnsi"/>
          <w:iCs/>
          <w:noProof/>
        </w:rPr>
        <w:t>(26)</w:t>
      </w:r>
      <w:r w:rsidR="002343AD" w:rsidRPr="009105A5">
        <w:rPr>
          <w:rFonts w:eastAsiaTheme="minorEastAsia" w:cstheme="minorHAnsi"/>
          <w:iCs/>
        </w:rPr>
        <w:fldChar w:fldCharType="end"/>
      </w:r>
      <w:r w:rsidR="00395FA4" w:rsidRPr="009105A5">
        <w:rPr>
          <w:rFonts w:eastAsiaTheme="minorEastAsia" w:cstheme="minorHAnsi"/>
          <w:iCs/>
        </w:rPr>
        <w:t xml:space="preserve">. </w:t>
      </w:r>
      <w:r w:rsidR="00E35039" w:rsidRPr="009105A5">
        <w:rPr>
          <w:rFonts w:eastAsiaTheme="minorEastAsia" w:cstheme="minorHAnsi"/>
          <w:iCs/>
        </w:rPr>
        <w:t>2) T</w:t>
      </w:r>
      <w:r w:rsidRPr="009105A5">
        <w:rPr>
          <w:rFonts w:eastAsiaTheme="minorEastAsia" w:cstheme="minorHAnsi"/>
          <w:iCs/>
        </w:rPr>
        <w:t>he</w:t>
      </w:r>
      <w:r w:rsidR="000D0F05" w:rsidRPr="009105A5">
        <w:rPr>
          <w:rFonts w:eastAsiaTheme="minorEastAsia" w:cstheme="minorHAnsi"/>
          <w:iCs/>
        </w:rPr>
        <w:t xml:space="preserve"> </w:t>
      </w:r>
      <w:r w:rsidRPr="009105A5">
        <w:rPr>
          <w:rFonts w:eastAsiaTheme="minorEastAsia" w:cstheme="minorHAnsi"/>
          <w:iCs/>
        </w:rPr>
        <w:t>fraction of antibiotic-resistant human</w:t>
      </w:r>
      <w:r w:rsidR="00C02277" w:rsidRPr="009105A5">
        <w:rPr>
          <w:rFonts w:eastAsiaTheme="minorEastAsia" w:cstheme="minorHAnsi"/>
          <w:iCs/>
        </w:rPr>
        <w:t xml:space="preserve"> non-typhoidal salmonellosis </w:t>
      </w:r>
      <w:r w:rsidRPr="009105A5">
        <w:rPr>
          <w:rFonts w:eastAsiaTheme="minorEastAsia" w:cstheme="minorHAnsi"/>
          <w:iCs/>
        </w:rPr>
        <w:t>(</w:t>
      </w:r>
      <w:r w:rsidR="000D0F05" w:rsidRPr="009105A5">
        <w:rPr>
          <w:rFonts w:eastAsiaTheme="minorEastAsia" w:cstheme="minorHAnsi"/>
          <w:iCs/>
        </w:rPr>
        <w:t>I</w:t>
      </w:r>
      <w:r w:rsidR="000D0F05" w:rsidRPr="009105A5">
        <w:rPr>
          <w:rFonts w:eastAsiaTheme="minorEastAsia" w:cstheme="minorHAnsi"/>
          <w:iCs/>
          <w:vertAlign w:val="superscript"/>
        </w:rPr>
        <w:t>*</w:t>
      </w:r>
      <w:r w:rsidR="000D0F05" w:rsidRPr="009105A5">
        <w:rPr>
          <w:rFonts w:eastAsiaTheme="minorEastAsia" w:cstheme="minorHAnsi"/>
          <w:iCs/>
        </w:rPr>
        <w:softHyphen/>
      </w:r>
      <w:proofErr w:type="spellStart"/>
      <w:r w:rsidR="000D0F05" w:rsidRPr="009105A5">
        <w:rPr>
          <w:rFonts w:eastAsiaTheme="minorEastAsia" w:cstheme="minorHAnsi"/>
          <w:iCs/>
          <w:vertAlign w:val="subscript"/>
        </w:rPr>
        <w:t>RH</w:t>
      </w:r>
      <w:r w:rsidR="00E35039" w:rsidRPr="009105A5">
        <w:rPr>
          <w:rFonts w:eastAsiaTheme="minorEastAsia" w:cstheme="minorHAnsi"/>
          <w:iCs/>
          <w:vertAlign w:val="subscript"/>
        </w:rPr>
        <w:t>Prop</w:t>
      </w:r>
      <w:proofErr w:type="spellEnd"/>
      <w:r w:rsidRPr="009105A5">
        <w:rPr>
          <w:rFonts w:eastAsiaTheme="minorEastAsia" w:cstheme="minorHAnsi"/>
          <w:iCs/>
        </w:rPr>
        <w:t>)</w:t>
      </w:r>
      <w:r w:rsidR="00E35039" w:rsidRPr="009105A5">
        <w:rPr>
          <w:rFonts w:eastAsiaTheme="minorEastAsia" w:cstheme="minorHAnsi"/>
          <w:iCs/>
        </w:rPr>
        <w:t xml:space="preserve"> </w:t>
      </w:r>
      <w:del w:id="23" w:author="WOOLHOUSE Mark" w:date="2023-04-10T15:06:00Z">
        <w:r w:rsidR="00C27CC4" w:rsidRPr="009105A5" w:rsidDel="00AB614B">
          <w:rPr>
            <w:rFonts w:eastAsiaTheme="minorEastAsia" w:cstheme="minorHAnsi"/>
            <w:iCs/>
          </w:rPr>
          <w:delText>(</w:delText>
        </w:r>
      </w:del>
      <w:r w:rsidR="00E35039" w:rsidRPr="009105A5">
        <w:rPr>
          <w:rFonts w:eastAsiaTheme="minorEastAsia" w:cstheme="minorHAnsi"/>
          <w:iCs/>
        </w:rPr>
        <w:t>defined as I</w:t>
      </w:r>
      <w:r w:rsidR="00E35039" w:rsidRPr="009105A5">
        <w:rPr>
          <w:rFonts w:eastAsiaTheme="minorEastAsia" w:cstheme="minorHAnsi"/>
          <w:iCs/>
          <w:vertAlign w:val="subscript"/>
        </w:rPr>
        <w:t>RH</w:t>
      </w:r>
      <w:r w:rsidR="00E35039" w:rsidRPr="009105A5">
        <w:rPr>
          <w:rFonts w:eastAsiaTheme="minorEastAsia" w:cstheme="minorHAnsi"/>
          <w:iCs/>
        </w:rPr>
        <w:t xml:space="preserve"> /</w:t>
      </w:r>
      <w:r w:rsidR="00395FA4" w:rsidRPr="009105A5">
        <w:rPr>
          <w:rFonts w:eastAsiaTheme="minorEastAsia" w:cstheme="minorHAnsi"/>
          <w:iCs/>
        </w:rPr>
        <w:t xml:space="preserve"> (I</w:t>
      </w:r>
      <w:r w:rsidR="00395FA4" w:rsidRPr="009105A5">
        <w:rPr>
          <w:rFonts w:eastAsiaTheme="minorEastAsia" w:cstheme="minorHAnsi"/>
          <w:iCs/>
          <w:vertAlign w:val="subscript"/>
        </w:rPr>
        <w:t>SH</w:t>
      </w:r>
      <w:r w:rsidR="00395FA4" w:rsidRPr="009105A5">
        <w:rPr>
          <w:rFonts w:eastAsiaTheme="minorEastAsia" w:cstheme="minorHAnsi"/>
          <w:iCs/>
        </w:rPr>
        <w:t>+I</w:t>
      </w:r>
      <w:r w:rsidR="00395FA4" w:rsidRPr="009105A5">
        <w:rPr>
          <w:rFonts w:eastAsiaTheme="minorEastAsia" w:cstheme="minorHAnsi"/>
          <w:iCs/>
          <w:vertAlign w:val="subscript"/>
        </w:rPr>
        <w:t>RH</w:t>
      </w:r>
      <w:r w:rsidR="00395FA4" w:rsidRPr="009105A5">
        <w:rPr>
          <w:rFonts w:eastAsiaTheme="minorEastAsia" w:cstheme="minorHAnsi"/>
          <w:iCs/>
        </w:rPr>
        <w:t xml:space="preserve">) </w:t>
      </w:r>
      <w:r w:rsidR="00C02277" w:rsidRPr="009105A5">
        <w:rPr>
          <w:rFonts w:eastAsiaTheme="minorEastAsia" w:cstheme="minorHAnsi"/>
          <w:iCs/>
        </w:rPr>
        <w:t>at the long-term non-zero steady state</w:t>
      </w:r>
      <w:r w:rsidR="00BD4004" w:rsidRPr="009105A5">
        <w:rPr>
          <w:rFonts w:eastAsiaTheme="minorEastAsia" w:cstheme="minorHAnsi"/>
          <w:iCs/>
        </w:rPr>
        <w:t>.</w:t>
      </w:r>
      <w:r w:rsidR="00395FA4" w:rsidRPr="009105A5">
        <w:rPr>
          <w:rFonts w:eastAsiaTheme="minorEastAsia" w:cstheme="minorHAnsi"/>
          <w:iCs/>
        </w:rPr>
        <w:t xml:space="preserve"> </w:t>
      </w:r>
    </w:p>
    <w:p w14:paraId="037CD97F" w14:textId="77777777" w:rsidR="00C02277" w:rsidRPr="009105A5" w:rsidRDefault="00C02277" w:rsidP="008D5DB0">
      <w:pPr>
        <w:pStyle w:val="NoSpacing"/>
        <w:spacing w:line="360" w:lineRule="auto"/>
        <w:jc w:val="both"/>
        <w:rPr>
          <w:rFonts w:eastAsiaTheme="minorEastAsia" w:cstheme="minorHAnsi"/>
          <w:iCs/>
        </w:rPr>
      </w:pPr>
    </w:p>
    <w:p w14:paraId="15A65168" w14:textId="1B1D1C28" w:rsidR="0084160B" w:rsidRPr="009105A5" w:rsidRDefault="00C27CC4" w:rsidP="008D5DB0">
      <w:pPr>
        <w:pStyle w:val="NoSpacing"/>
        <w:spacing w:line="360" w:lineRule="auto"/>
        <w:jc w:val="both"/>
        <w:rPr>
          <w:rFonts w:eastAsiaTheme="minorEastAsia" w:cstheme="minorHAnsi"/>
          <w:iCs/>
        </w:rPr>
      </w:pPr>
      <w:r w:rsidRPr="009105A5">
        <w:rPr>
          <w:rFonts w:eastAsiaTheme="minorEastAsia" w:cstheme="minorHAnsi"/>
          <w:iCs/>
        </w:rPr>
        <w:t>The long-term</w:t>
      </w:r>
      <w:r w:rsidR="00C02277" w:rsidRPr="009105A5">
        <w:rPr>
          <w:rFonts w:eastAsiaTheme="minorEastAsia" w:cstheme="minorHAnsi"/>
          <w:iCs/>
        </w:rPr>
        <w:t xml:space="preserve"> non-zero steady state o</w:t>
      </w:r>
      <w:r w:rsidRPr="009105A5">
        <w:rPr>
          <w:rFonts w:eastAsiaTheme="minorEastAsia" w:cstheme="minorHAnsi"/>
          <w:iCs/>
        </w:rPr>
        <w:t xml:space="preserve">f the two previously defined quantities was calculated </w:t>
      </w:r>
      <w:r w:rsidR="00C02277" w:rsidRPr="009105A5">
        <w:rPr>
          <w:rFonts w:eastAsiaTheme="minorEastAsia" w:cstheme="minorHAnsi"/>
          <w:iCs/>
        </w:rPr>
        <w:t>using the “</w:t>
      </w:r>
      <w:proofErr w:type="spellStart"/>
      <w:r w:rsidR="00C02277" w:rsidRPr="009105A5">
        <w:rPr>
          <w:rFonts w:eastAsiaTheme="minorEastAsia" w:cstheme="minorHAnsi"/>
          <w:iCs/>
        </w:rPr>
        <w:t>rootSolve</w:t>
      </w:r>
      <w:proofErr w:type="spellEnd"/>
      <w:r w:rsidR="00C02277" w:rsidRPr="009105A5">
        <w:rPr>
          <w:rFonts w:eastAsiaTheme="minorEastAsia" w:cstheme="minorHAnsi"/>
          <w:iCs/>
        </w:rPr>
        <w:t xml:space="preserve">” package. </w:t>
      </w:r>
      <w:r w:rsidR="008E1A3F" w:rsidRPr="009105A5">
        <w:rPr>
          <w:rFonts w:eastAsiaTheme="minorEastAsia" w:cstheme="minorHAnsi"/>
          <w:iCs/>
        </w:rPr>
        <w:t>Although we note that</w:t>
      </w:r>
      <w:r w:rsidR="002135EA" w:rsidRPr="009105A5">
        <w:rPr>
          <w:rFonts w:eastAsiaTheme="minorEastAsia" w:cstheme="minorHAnsi"/>
          <w:iCs/>
        </w:rPr>
        <w:t xml:space="preserve"> it is likely that the current </w:t>
      </w:r>
      <w:r w:rsidR="001F0269" w:rsidRPr="009105A5">
        <w:rPr>
          <w:rFonts w:eastAsiaTheme="minorEastAsia" w:cstheme="minorHAnsi"/>
          <w:iCs/>
        </w:rPr>
        <w:t xml:space="preserve">“real-world” </w:t>
      </w:r>
      <w:r w:rsidR="00761B80" w:rsidRPr="009105A5">
        <w:rPr>
          <w:rFonts w:eastAsiaTheme="minorEastAsia" w:cstheme="minorHAnsi"/>
          <w:iCs/>
        </w:rPr>
        <w:t xml:space="preserve">dynamics of AMR </w:t>
      </w:r>
      <w:r w:rsidR="00917831" w:rsidRPr="009105A5">
        <w:rPr>
          <w:rFonts w:eastAsiaTheme="minorEastAsia" w:cstheme="minorHAnsi"/>
          <w:iCs/>
        </w:rPr>
        <w:t>are</w:t>
      </w:r>
      <w:r w:rsidR="002135EA" w:rsidRPr="009105A5">
        <w:rPr>
          <w:rFonts w:eastAsiaTheme="minorEastAsia" w:cstheme="minorHAnsi"/>
          <w:iCs/>
        </w:rPr>
        <w:t xml:space="preserve"> in flux</w:t>
      </w:r>
      <w:r w:rsidR="001F0269" w:rsidRPr="009105A5">
        <w:rPr>
          <w:rFonts w:eastAsiaTheme="minorEastAsia" w:cstheme="minorHAnsi"/>
          <w:iCs/>
        </w:rPr>
        <w:t xml:space="preserve"> due to the influence of interventions, population dynamics etc.</w:t>
      </w:r>
      <w:r w:rsidR="002135EA" w:rsidRPr="009105A5">
        <w:rPr>
          <w:rFonts w:eastAsiaTheme="minorEastAsia" w:cstheme="minorHAnsi"/>
          <w:iCs/>
        </w:rPr>
        <w:t xml:space="preserve">, studying it at </w:t>
      </w:r>
      <w:r w:rsidR="00AE63BE" w:rsidRPr="009105A5">
        <w:rPr>
          <w:rFonts w:eastAsiaTheme="minorEastAsia" w:cstheme="minorHAnsi"/>
          <w:iCs/>
        </w:rPr>
        <w:t>equilibrium</w:t>
      </w:r>
      <w:r w:rsidR="002135EA" w:rsidRPr="009105A5">
        <w:rPr>
          <w:rFonts w:eastAsiaTheme="minorEastAsia" w:cstheme="minorHAnsi"/>
          <w:iCs/>
        </w:rPr>
        <w:t xml:space="preserve"> is a useful </w:t>
      </w:r>
      <w:r w:rsidR="00761B80" w:rsidRPr="009105A5">
        <w:rPr>
          <w:rFonts w:eastAsiaTheme="minorEastAsia" w:cstheme="minorHAnsi"/>
          <w:iCs/>
        </w:rPr>
        <w:t>indication</w:t>
      </w:r>
      <w:r w:rsidR="002135EA" w:rsidRPr="009105A5">
        <w:rPr>
          <w:rFonts w:eastAsiaTheme="minorEastAsia" w:cstheme="minorHAnsi"/>
          <w:iCs/>
        </w:rPr>
        <w:t xml:space="preserve"> of</w:t>
      </w:r>
      <w:r w:rsidR="00917831" w:rsidRPr="009105A5">
        <w:rPr>
          <w:rFonts w:eastAsiaTheme="minorEastAsia" w:cstheme="minorHAnsi"/>
          <w:iCs/>
        </w:rPr>
        <w:t xml:space="preserve"> the</w:t>
      </w:r>
      <w:r w:rsidR="002135EA" w:rsidRPr="009105A5">
        <w:rPr>
          <w:rFonts w:eastAsiaTheme="minorEastAsia" w:cstheme="minorHAnsi"/>
          <w:iCs/>
        </w:rPr>
        <w:t xml:space="preserve"> </w:t>
      </w:r>
      <w:r w:rsidR="00917831" w:rsidRPr="009105A5">
        <w:rPr>
          <w:rFonts w:eastAsiaTheme="minorEastAsia" w:cstheme="minorHAnsi"/>
          <w:iCs/>
        </w:rPr>
        <w:t xml:space="preserve">long-term dynamics of the AMR and </w:t>
      </w:r>
      <w:r w:rsidR="002135EA" w:rsidRPr="009105A5">
        <w:rPr>
          <w:rFonts w:eastAsiaTheme="minorEastAsia" w:cstheme="minorHAnsi"/>
          <w:iCs/>
        </w:rPr>
        <w:t xml:space="preserve">where the </w:t>
      </w:r>
      <w:r w:rsidR="00761B80" w:rsidRPr="009105A5">
        <w:rPr>
          <w:rFonts w:eastAsiaTheme="minorEastAsia" w:cstheme="minorHAnsi"/>
          <w:iCs/>
        </w:rPr>
        <w:t>system</w:t>
      </w:r>
      <w:r w:rsidR="002135EA" w:rsidRPr="009105A5">
        <w:rPr>
          <w:rFonts w:eastAsiaTheme="minorEastAsia" w:cstheme="minorHAnsi"/>
          <w:iCs/>
        </w:rPr>
        <w:t xml:space="preserve"> </w:t>
      </w:r>
      <w:r w:rsidR="00761B80" w:rsidRPr="009105A5">
        <w:rPr>
          <w:rFonts w:eastAsiaTheme="minorEastAsia" w:cstheme="minorHAnsi"/>
          <w:iCs/>
        </w:rPr>
        <w:t>is</w:t>
      </w:r>
      <w:r w:rsidR="002135EA" w:rsidRPr="009105A5">
        <w:rPr>
          <w:rFonts w:eastAsiaTheme="minorEastAsia" w:cstheme="minorHAnsi"/>
          <w:iCs/>
        </w:rPr>
        <w:t xml:space="preserve"> heading. </w:t>
      </w:r>
      <w:r w:rsidR="0019711E" w:rsidRPr="009105A5">
        <w:rPr>
          <w:rFonts w:eastAsiaTheme="minorEastAsia" w:cstheme="minorHAnsi"/>
          <w:iCs/>
        </w:rPr>
        <w:t xml:space="preserve">This is especially the case for resistant </w:t>
      </w:r>
      <w:r w:rsidR="0019711E" w:rsidRPr="009105A5">
        <w:rPr>
          <w:rFonts w:eastAsiaTheme="minorEastAsia" w:cstheme="minorHAnsi"/>
          <w:i/>
        </w:rPr>
        <w:t>Salmonella</w:t>
      </w:r>
      <w:r w:rsidR="0019711E" w:rsidRPr="009105A5">
        <w:rPr>
          <w:rFonts w:eastAsiaTheme="minorEastAsia" w:cstheme="minorHAnsi"/>
          <w:iCs/>
        </w:rPr>
        <w:t xml:space="preserve"> spp. infections, with a short duration of infectious human carriage (1/</w:t>
      </w:r>
      <w:proofErr w:type="spellStart"/>
      <w:r w:rsidR="0019711E" w:rsidRPr="009105A5">
        <w:rPr>
          <w:rFonts w:eastAsiaTheme="minorEastAsia" w:cstheme="minorHAnsi"/>
          <w:iCs/>
        </w:rPr>
        <w:t>r</w:t>
      </w:r>
      <w:r w:rsidR="0019711E" w:rsidRPr="009105A5">
        <w:rPr>
          <w:rFonts w:eastAsiaTheme="minorEastAsia" w:cstheme="minorHAnsi"/>
          <w:iCs/>
          <w:vertAlign w:val="subscript"/>
        </w:rPr>
        <w:t>H</w:t>
      </w:r>
      <w:proofErr w:type="spellEnd"/>
      <w:r w:rsidR="0019711E" w:rsidRPr="009105A5">
        <w:rPr>
          <w:rFonts w:eastAsiaTheme="minorEastAsia" w:cstheme="minorHAnsi"/>
          <w:iCs/>
        </w:rPr>
        <w:t xml:space="preserve">), facilitating a rapid approach to </w:t>
      </w:r>
      <w:r w:rsidR="00AE63BE" w:rsidRPr="009105A5">
        <w:rPr>
          <w:rFonts w:eastAsiaTheme="minorEastAsia" w:cstheme="minorHAnsi"/>
          <w:iCs/>
        </w:rPr>
        <w:t>equilibrium</w:t>
      </w:r>
      <w:r w:rsidR="0019711E" w:rsidRPr="009105A5">
        <w:rPr>
          <w:rFonts w:eastAsiaTheme="minorEastAsia" w:cstheme="minorHAnsi"/>
          <w:iCs/>
        </w:rPr>
        <w:t xml:space="preserve">. This approach is also justified with </w:t>
      </w:r>
      <w:r w:rsidR="002135EA" w:rsidRPr="009105A5">
        <w:rPr>
          <w:rFonts w:eastAsiaTheme="minorEastAsia" w:cstheme="minorHAnsi"/>
          <w:iCs/>
        </w:rPr>
        <w:t xml:space="preserve">temporal surveillance data </w:t>
      </w:r>
      <w:r w:rsidR="0019711E" w:rsidRPr="009105A5">
        <w:rPr>
          <w:rFonts w:eastAsiaTheme="minorEastAsia" w:cstheme="minorHAnsi"/>
          <w:iCs/>
        </w:rPr>
        <w:t>suggesting</w:t>
      </w:r>
      <w:r w:rsidR="002135EA" w:rsidRPr="009105A5">
        <w:rPr>
          <w:rFonts w:eastAsiaTheme="minorEastAsia" w:cstheme="minorHAnsi"/>
          <w:iCs/>
        </w:rPr>
        <w:t xml:space="preserve"> </w:t>
      </w:r>
      <w:r w:rsidR="00761B80" w:rsidRPr="009105A5">
        <w:rPr>
          <w:rFonts w:eastAsiaTheme="minorEastAsia" w:cstheme="minorHAnsi"/>
          <w:iCs/>
        </w:rPr>
        <w:t>the proportion of antibiotic resistance</w:t>
      </w:r>
      <w:r w:rsidR="0019711E" w:rsidRPr="009105A5">
        <w:rPr>
          <w:rFonts w:eastAsiaTheme="minorEastAsia" w:cstheme="minorHAnsi"/>
          <w:iCs/>
        </w:rPr>
        <w:t xml:space="preserve"> in livestock populations has stabilised at</w:t>
      </w:r>
      <w:r w:rsidR="00761B80" w:rsidRPr="009105A5">
        <w:rPr>
          <w:rFonts w:eastAsiaTheme="minorEastAsia" w:cstheme="minorHAnsi"/>
          <w:iCs/>
        </w:rPr>
        <w:t xml:space="preserve"> </w:t>
      </w:r>
      <w:r w:rsidR="001F0269" w:rsidRPr="009105A5">
        <w:rPr>
          <w:rFonts w:eastAsiaTheme="minorEastAsia" w:cstheme="minorHAnsi"/>
          <w:iCs/>
        </w:rPr>
        <w:t>roughly</w:t>
      </w:r>
      <w:r w:rsidR="00761B80" w:rsidRPr="009105A5">
        <w:rPr>
          <w:rFonts w:eastAsiaTheme="minorEastAsia" w:cstheme="minorHAnsi"/>
          <w:iCs/>
        </w:rPr>
        <w:t xml:space="preserve"> constant levels in</w:t>
      </w:r>
      <w:r w:rsidR="0019711E" w:rsidRPr="009105A5">
        <w:rPr>
          <w:rFonts w:eastAsiaTheme="minorEastAsia" w:cstheme="minorHAnsi"/>
          <w:iCs/>
        </w:rPr>
        <w:t xml:space="preserve"> recent years</w:t>
      </w:r>
      <w:r w:rsidR="00EE18B7" w:rsidRPr="009105A5">
        <w:rPr>
          <w:rFonts w:eastAsiaTheme="minorEastAsia" w:cstheme="minorHAnsi"/>
          <w:iCs/>
        </w:rPr>
        <w:t xml:space="preserve"> (</w:t>
      </w:r>
      <w:r w:rsidR="0019711E" w:rsidRPr="009105A5">
        <w:rPr>
          <w:rFonts w:eastAsiaTheme="minorEastAsia" w:cstheme="minorHAnsi"/>
          <w:bCs/>
          <w:iCs/>
        </w:rPr>
        <w:t>Figure S</w:t>
      </w:r>
      <w:r w:rsidR="00176CD3" w:rsidRPr="009105A5">
        <w:rPr>
          <w:rFonts w:eastAsiaTheme="minorEastAsia" w:cstheme="minorHAnsi"/>
          <w:bCs/>
          <w:iCs/>
        </w:rPr>
        <w:t>1</w:t>
      </w:r>
      <w:r w:rsidR="0019711E" w:rsidRPr="009105A5">
        <w:rPr>
          <w:rFonts w:eastAsiaTheme="minorEastAsia" w:cstheme="minorHAnsi"/>
          <w:bCs/>
          <w:iCs/>
        </w:rPr>
        <w:t>-</w:t>
      </w:r>
      <w:r w:rsidR="00176CD3" w:rsidRPr="009105A5">
        <w:rPr>
          <w:rFonts w:eastAsiaTheme="minorEastAsia" w:cstheme="minorHAnsi"/>
          <w:bCs/>
          <w:iCs/>
        </w:rPr>
        <w:t>4</w:t>
      </w:r>
      <w:r w:rsidR="00EE18B7" w:rsidRPr="009105A5">
        <w:rPr>
          <w:rFonts w:eastAsiaTheme="minorEastAsia" w:cstheme="minorHAnsi"/>
          <w:iCs/>
        </w:rPr>
        <w:t>)</w:t>
      </w:r>
      <w:r w:rsidR="00761B80" w:rsidRPr="009105A5">
        <w:rPr>
          <w:rFonts w:eastAsiaTheme="minorEastAsia" w:cstheme="minorHAnsi"/>
          <w:iCs/>
        </w:rPr>
        <w:t>.</w:t>
      </w:r>
      <w:r w:rsidR="005350CF" w:rsidRPr="009105A5">
        <w:rPr>
          <w:rFonts w:eastAsiaTheme="minorEastAsia" w:cstheme="minorHAnsi"/>
          <w:iCs/>
        </w:rPr>
        <w:t xml:space="preserve"> </w:t>
      </w:r>
    </w:p>
    <w:p w14:paraId="63AC2492" w14:textId="77777777" w:rsidR="0084160B" w:rsidRPr="009105A5" w:rsidRDefault="0084160B" w:rsidP="008D5DB0">
      <w:pPr>
        <w:pStyle w:val="NoSpacing"/>
        <w:spacing w:line="360" w:lineRule="auto"/>
        <w:jc w:val="both"/>
        <w:rPr>
          <w:rFonts w:eastAsiaTheme="minorEastAsia" w:cstheme="minorHAnsi"/>
          <w:iCs/>
        </w:rPr>
      </w:pPr>
    </w:p>
    <w:p w14:paraId="3C704808" w14:textId="33C6013D" w:rsidR="008D5DB0" w:rsidRPr="009105A5" w:rsidRDefault="00D261AD" w:rsidP="00EC0984">
      <w:pPr>
        <w:pStyle w:val="NoSpacing"/>
        <w:spacing w:line="360" w:lineRule="auto"/>
        <w:jc w:val="both"/>
        <w:rPr>
          <w:rFonts w:eastAsiaTheme="minorEastAsia"/>
          <w:b/>
          <w:iCs/>
          <w:u w:val="single"/>
        </w:rPr>
      </w:pPr>
      <w:r w:rsidRPr="009105A5">
        <w:rPr>
          <w:rFonts w:eastAsiaTheme="minorEastAsia"/>
          <w:b/>
          <w:iCs/>
          <w:u w:val="single"/>
        </w:rPr>
        <w:t>Case Studies and Datasets</w:t>
      </w:r>
    </w:p>
    <w:p w14:paraId="119E2D20" w14:textId="77777777" w:rsidR="00EC0984" w:rsidRPr="009105A5" w:rsidRDefault="00EC0984" w:rsidP="00EC0984">
      <w:pPr>
        <w:pStyle w:val="NoSpacing"/>
        <w:spacing w:line="360" w:lineRule="auto"/>
        <w:jc w:val="both"/>
        <w:rPr>
          <w:rFonts w:eastAsiaTheme="minorEastAsia"/>
          <w:b/>
          <w:iCs/>
          <w:u w:val="single"/>
        </w:rPr>
      </w:pPr>
    </w:p>
    <w:p w14:paraId="22FA30CF" w14:textId="4BBE0A82" w:rsidR="00ED4F61" w:rsidRPr="009105A5" w:rsidRDefault="00FD79ED" w:rsidP="002D2392">
      <w:pPr>
        <w:pStyle w:val="NoSpacing"/>
        <w:spacing w:line="360" w:lineRule="auto"/>
        <w:jc w:val="both"/>
        <w:rPr>
          <w:rFonts w:cstheme="minorHAnsi"/>
        </w:rPr>
      </w:pPr>
      <w:r w:rsidRPr="009105A5">
        <w:rPr>
          <w:rFonts w:cstheme="minorHAnsi"/>
        </w:rPr>
        <w:t xml:space="preserve">As a key part of our model is to assess dynamics following a withdrawal in livestock antibiotic usage, it is critical that the model </w:t>
      </w:r>
      <w:proofErr w:type="gramStart"/>
      <w:r w:rsidRPr="009105A5">
        <w:rPr>
          <w:rFonts w:cstheme="minorHAnsi"/>
        </w:rPr>
        <w:t>is able to</w:t>
      </w:r>
      <w:proofErr w:type="gramEnd"/>
      <w:r w:rsidRPr="009105A5">
        <w:rPr>
          <w:rFonts w:cstheme="minorHAnsi"/>
        </w:rPr>
        <w:t xml:space="preserve"> reproduce the relationship between livestock antibiotic usage and </w:t>
      </w:r>
      <w:r w:rsidR="00ED4F61" w:rsidRPr="009105A5">
        <w:rPr>
          <w:rFonts w:cstheme="minorHAnsi"/>
        </w:rPr>
        <w:t xml:space="preserve">fraction of antibiotic-resistant livestock infection. </w:t>
      </w:r>
      <w:r w:rsidRPr="009105A5">
        <w:rPr>
          <w:rFonts w:cstheme="minorHAnsi"/>
        </w:rPr>
        <w:t>Therefore, this livestock portion of the model</w:t>
      </w:r>
      <w:r w:rsidR="000E3B1A" w:rsidRPr="009105A5">
        <w:rPr>
          <w:rFonts w:cstheme="minorHAnsi"/>
        </w:rPr>
        <w:t xml:space="preserve"> was fitted</w:t>
      </w:r>
      <w:r w:rsidRPr="009105A5">
        <w:rPr>
          <w:rFonts w:cstheme="minorHAnsi"/>
        </w:rPr>
        <w:t xml:space="preserve"> </w:t>
      </w:r>
      <w:r w:rsidR="009E1C05" w:rsidRPr="009105A5">
        <w:rPr>
          <w:rFonts w:cstheme="minorHAnsi"/>
        </w:rPr>
        <w:t xml:space="preserve">using an approximate Bayesian computation sequential Monte-Carlo (ABC-SMC) </w:t>
      </w:r>
      <w:r w:rsidRPr="009105A5">
        <w:rPr>
          <w:rFonts w:cstheme="minorHAnsi"/>
        </w:rPr>
        <w:t xml:space="preserve">to </w:t>
      </w:r>
      <w:r w:rsidR="00ED4F61" w:rsidRPr="009105A5">
        <w:rPr>
          <w:rFonts w:cstheme="minorHAnsi"/>
        </w:rPr>
        <w:t>the</w:t>
      </w:r>
      <w:r w:rsidRPr="009105A5">
        <w:rPr>
          <w:rFonts w:cstheme="minorHAnsi"/>
        </w:rPr>
        <w:t xml:space="preserve"> relationship between </w:t>
      </w:r>
      <w:r w:rsidR="009E1C05" w:rsidRPr="009105A5">
        <w:rPr>
          <w:rFonts w:cstheme="minorHAnsi"/>
        </w:rPr>
        <w:t xml:space="preserve">antibiotic </w:t>
      </w:r>
      <w:r w:rsidRPr="009105A5">
        <w:rPr>
          <w:rFonts w:cstheme="minorHAnsi"/>
        </w:rPr>
        <w:t>usage and</w:t>
      </w:r>
      <w:r w:rsidR="009E1C05" w:rsidRPr="009105A5">
        <w:rPr>
          <w:rFonts w:cstheme="minorHAnsi"/>
        </w:rPr>
        <w:t xml:space="preserve"> the</w:t>
      </w:r>
      <w:r w:rsidRPr="009105A5">
        <w:rPr>
          <w:rFonts w:cstheme="minorHAnsi"/>
        </w:rPr>
        <w:t xml:space="preserve"> resistance using </w:t>
      </w:r>
      <w:r w:rsidR="009E1C05" w:rsidRPr="009105A5">
        <w:rPr>
          <w:rFonts w:cstheme="minorHAnsi"/>
        </w:rPr>
        <w:t>resistance/treatment surveillance</w:t>
      </w:r>
      <w:r w:rsidRPr="009105A5">
        <w:rPr>
          <w:rFonts w:cstheme="minorHAnsi"/>
        </w:rPr>
        <w:t xml:space="preserve"> data. </w:t>
      </w:r>
      <w:r w:rsidR="009E1C05" w:rsidRPr="009105A5">
        <w:rPr>
          <w:rFonts w:cstheme="minorHAnsi"/>
        </w:rPr>
        <w:t xml:space="preserve">Detailed methodology for the ABC-SMC approach can be found in </w:t>
      </w:r>
      <w:r w:rsidR="009E1C05" w:rsidRPr="009105A5">
        <w:rPr>
          <w:rFonts w:cstheme="minorHAnsi"/>
          <w:bCs/>
        </w:rPr>
        <w:t xml:space="preserve">Toni et al, (2009) </w:t>
      </w:r>
      <w:r w:rsidR="009E1C05" w:rsidRPr="009105A5">
        <w:rPr>
          <w:rFonts w:cstheme="minorHAnsi"/>
          <w:bCs/>
        </w:rPr>
        <w:fldChar w:fldCharType="begin"/>
      </w:r>
      <w:r w:rsidR="009105A5" w:rsidRPr="009105A5">
        <w:rPr>
          <w:rFonts w:cstheme="minorHAnsi"/>
          <w:bCs/>
        </w:rPr>
        <w:instrText xml:space="preserve"> ADDIN EN.CITE &lt;EndNote&gt;&lt;Cite&gt;&lt;Author&gt;Toni&lt;/Author&gt;&lt;Year&gt;2009&lt;/Year&gt;&lt;RecNum&gt;376&lt;/RecNum&gt;&lt;DisplayText&gt;(27)&lt;/DisplayText&gt;&lt;record&gt;&lt;rec-number&gt;376&lt;/rec-number&gt;&lt;foreign-keys&gt;&lt;key app="EN" db-id="220f9fvwmzexdkefseqvwpscaepfaza5z05x" timestamp="1679848254"&gt;376&lt;/key&gt;&lt;/foreign-keys&gt;&lt;ref-type name="Journal Article"&gt;17&lt;/ref-type&gt;&lt;contributors&gt;&lt;authors&gt;&lt;author&gt;Toni, T.&lt;/author&gt;&lt;author&gt;Welch, D.&lt;/author&gt;&lt;author&gt;Strelkowa, N.&lt;/author&gt;&lt;author&gt;Ipsen, A.&lt;/author&gt;&lt;author&gt;Stumpf, M. P.&lt;/author&gt;&lt;/authors&gt;&lt;/contributors&gt;&lt;auth-address&gt;Centre for Bioinformatics, Division of Molecular Biosciences, Imperial College London, London SW7 2AZ, UK. ttoni@imperial.ac.uk&lt;/auth-address&gt;&lt;titles&gt;&lt;title&gt;Approximate Bayesian computation scheme for parameter inference and model selection in dynamical systems&lt;/title&gt;&lt;secondary-title&gt;Journal of the Royal Society Interface&lt;/secondary-title&gt;&lt;/titles&gt;&lt;periodical&gt;&lt;full-title&gt;Journal of The Royal Society Interface&lt;/full-title&gt;&lt;/periodical&gt;&lt;pages&gt;187-202&lt;/pages&gt;&lt;volume&gt;6&lt;/volume&gt;&lt;number&gt;31&lt;/number&gt;&lt;edition&gt;2009/02/11&lt;/edition&gt;&lt;keywords&gt;&lt;keyword&gt;Algorithms&lt;/keyword&gt;&lt;keyword&gt;*Bayes Theorem&lt;/keyword&gt;&lt;keyword&gt;Common Cold/epidemiology&lt;/keyword&gt;&lt;keyword&gt;Communicable Diseases/epidemiology&lt;/keyword&gt;&lt;keyword&gt;Computer Simulation&lt;/keyword&gt;&lt;keyword&gt;*Models, Biological&lt;/keyword&gt;&lt;keyword&gt;*Models, Statistical&lt;/keyword&gt;&lt;keyword&gt;Monte Carlo Method&lt;/keyword&gt;&lt;/keywords&gt;&lt;dates&gt;&lt;year&gt;2009&lt;/year&gt;&lt;pub-dates&gt;&lt;date&gt;Feb 6&lt;/date&gt;&lt;/pub-dates&gt;&lt;/dates&gt;&lt;isbn&gt;1742-5689 (Print)&amp;#xD;1742-5662 (Linking)&lt;/isbn&gt;&lt;accession-num&gt;19205079&lt;/accession-num&gt;&lt;urls&gt;&lt;related-urls&gt;&lt;url&gt;https://www.ncbi.nlm.nih.gov/pubmed/19205079&lt;/url&gt;&lt;/related-urls&gt;&lt;/urls&gt;&lt;custom2&gt;PMC2658655&lt;/custom2&gt;&lt;electronic-resource-num&gt;10.1098/rsif.2008.0172&lt;/electronic-resource-num&gt;&lt;/record&gt;&lt;/Cite&gt;&lt;/EndNote&gt;</w:instrText>
      </w:r>
      <w:r w:rsidR="009E1C05" w:rsidRPr="009105A5">
        <w:rPr>
          <w:rFonts w:cstheme="minorHAnsi"/>
          <w:bCs/>
        </w:rPr>
        <w:fldChar w:fldCharType="separate"/>
      </w:r>
      <w:r w:rsidR="009105A5" w:rsidRPr="009105A5">
        <w:rPr>
          <w:rFonts w:cstheme="minorHAnsi"/>
          <w:bCs/>
          <w:noProof/>
        </w:rPr>
        <w:t>(27)</w:t>
      </w:r>
      <w:r w:rsidR="009E1C05" w:rsidRPr="009105A5">
        <w:rPr>
          <w:rFonts w:cstheme="minorHAnsi"/>
          <w:bCs/>
        </w:rPr>
        <w:fldChar w:fldCharType="end"/>
      </w:r>
      <w:r w:rsidR="009E1C05" w:rsidRPr="009105A5">
        <w:rPr>
          <w:rFonts w:cstheme="minorHAnsi"/>
        </w:rPr>
        <w:t xml:space="preserve">. </w:t>
      </w:r>
    </w:p>
    <w:p w14:paraId="767FA0C1" w14:textId="77777777" w:rsidR="00ED4F61" w:rsidRPr="009105A5" w:rsidRDefault="00ED4F61" w:rsidP="002D2392">
      <w:pPr>
        <w:pStyle w:val="NoSpacing"/>
        <w:spacing w:line="360" w:lineRule="auto"/>
        <w:jc w:val="both"/>
        <w:rPr>
          <w:rFonts w:cstheme="minorHAnsi"/>
        </w:rPr>
      </w:pPr>
    </w:p>
    <w:p w14:paraId="09CA0066" w14:textId="4B090804" w:rsidR="00FD79ED" w:rsidRPr="009105A5" w:rsidRDefault="008321D5" w:rsidP="002D2392">
      <w:pPr>
        <w:pStyle w:val="NoSpacing"/>
        <w:spacing w:line="360" w:lineRule="auto"/>
        <w:jc w:val="both"/>
        <w:rPr>
          <w:rFonts w:cstheme="minorHAnsi"/>
        </w:rPr>
      </w:pPr>
      <w:r w:rsidRPr="009105A5">
        <w:rPr>
          <w:rFonts w:cstheme="minorHAnsi"/>
        </w:rPr>
        <w:t>R</w:t>
      </w:r>
      <w:r w:rsidRPr="009105A5">
        <w:t>esistance data w</w:t>
      </w:r>
      <w:ins w:id="24" w:author="WOOLHOUSE Mark" w:date="2023-04-10T15:06:00Z">
        <w:r w:rsidR="00AB614B">
          <w:t>ere</w:t>
        </w:r>
      </w:ins>
      <w:del w:id="25" w:author="WOOLHOUSE Mark" w:date="2023-04-10T15:06:00Z">
        <w:r w:rsidRPr="009105A5" w:rsidDel="00AB614B">
          <w:delText>as</w:delText>
        </w:r>
      </w:del>
      <w:r w:rsidRPr="009105A5">
        <w:t xml:space="preserve"> obtained from the European Food Safety Authority (EFSA) summary reports. The proportion of isolates resistant to the specific antibiotic class from carcasses of broiler poultry/fattening pigs was extracted from the respective EFSA datasets </w:t>
      </w:r>
      <w:r w:rsidRPr="009105A5">
        <w:rPr>
          <w:bCs/>
        </w:rPr>
        <w:fldChar w:fldCharType="begin">
          <w:fldData xml:space="preserve">PEVuZE5vdGU+PENpdGU+PEF1dGhvcj5FdXJvcGVhbiBGb29kIFNhZmV0eSBBdXRob3JpdHk8L0F1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</w:fldData>
        </w:fldChar>
      </w:r>
      <w:r w:rsidR="009105A5" w:rsidRPr="009105A5">
        <w:rPr>
          <w:bCs/>
        </w:rPr>
        <w:instrText xml:space="preserve"> ADDIN EN.CITE </w:instrText>
      </w:r>
      <w:r w:rsidR="009105A5" w:rsidRPr="009105A5">
        <w:rPr>
          <w:bCs/>
        </w:rPr>
        <w:fldChar w:fldCharType="begin">
          <w:fldData xml:space="preserve">PEVuZE5vdGU+PENpdGU+PEF1dGhvcj5FdXJvcGVhbiBGb29kIFNhZmV0eSBBdXRob3JpdHk8L0F1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</w:fldData>
        </w:fldChar>
      </w:r>
      <w:r w:rsidR="009105A5" w:rsidRPr="009105A5">
        <w:rPr>
          <w:bCs/>
        </w:rPr>
        <w:instrText xml:space="preserve"> ADDIN EN.CITE.DATA </w:instrText>
      </w:r>
      <w:r w:rsidR="009105A5" w:rsidRPr="009105A5">
        <w:rPr>
          <w:bCs/>
        </w:rPr>
      </w:r>
      <w:r w:rsidR="009105A5" w:rsidRPr="009105A5">
        <w:rPr>
          <w:bCs/>
        </w:rPr>
        <w:fldChar w:fldCharType="end"/>
      </w:r>
      <w:r w:rsidRPr="009105A5">
        <w:rPr>
          <w:bCs/>
        </w:rPr>
      </w:r>
      <w:r w:rsidRPr="009105A5">
        <w:rPr>
          <w:bCs/>
        </w:rPr>
        <w:fldChar w:fldCharType="separate"/>
      </w:r>
      <w:r w:rsidR="009105A5" w:rsidRPr="009105A5">
        <w:rPr>
          <w:bCs/>
          <w:noProof/>
        </w:rPr>
        <w:t>(28-33)</w:t>
      </w:r>
      <w:r w:rsidRPr="009105A5">
        <w:rPr>
          <w:bCs/>
        </w:rPr>
        <w:fldChar w:fldCharType="end"/>
      </w:r>
      <w:r w:rsidRPr="009105A5">
        <w:t>. Antibiotic sales data w</w:t>
      </w:r>
      <w:ins w:id="26" w:author="WOOLHOUSE Mark" w:date="2023-04-10T15:06:00Z">
        <w:r w:rsidR="00AB614B">
          <w:t>ere</w:t>
        </w:r>
      </w:ins>
      <w:del w:id="27" w:author="WOOLHOUSE Mark" w:date="2023-04-10T15:06:00Z">
        <w:r w:rsidRPr="009105A5" w:rsidDel="00AB614B">
          <w:delText>as</w:delText>
        </w:r>
      </w:del>
      <w:r w:rsidRPr="009105A5">
        <w:t xml:space="preserve"> obtained from European surveillance of veterinary consumption (ESVAC) reports </w:t>
      </w:r>
      <w:r w:rsidR="002656F5" w:rsidRPr="009105A5">
        <w:fldChar w:fldCharType="begin">
          <w:fldData xml:space="preserve">PEVuZE5vdGU+PENpdGU+PEF1dGhvcj5FdXJvcGVhbiBTdXJ2ZWlsbGFuY2Ugb2YgVmV0ZXJpbmFy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</w:fldData>
        </w:fldChar>
      </w:r>
      <w:r w:rsidR="009105A5" w:rsidRPr="009105A5">
        <w:instrText xml:space="preserve"> ADDIN EN.CITE </w:instrText>
      </w:r>
      <w:r w:rsidR="009105A5" w:rsidRPr="009105A5">
        <w:fldChar w:fldCharType="begin">
          <w:fldData xml:space="preserve">PEVuZE5vdGU+PENpdGU+PEF1dGhvcj5FdXJvcGVhbiBTdXJ2ZWlsbGFuY2Ugb2YgVmV0ZXJpbmFy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</w:fldData>
        </w:fldChar>
      </w:r>
      <w:r w:rsidR="009105A5" w:rsidRPr="009105A5">
        <w:instrText xml:space="preserve"> ADDIN EN.CITE.DATA </w:instrText>
      </w:r>
      <w:r w:rsidR="009105A5" w:rsidRPr="009105A5">
        <w:fldChar w:fldCharType="end"/>
      </w:r>
      <w:r w:rsidR="002656F5" w:rsidRPr="009105A5">
        <w:fldChar w:fldCharType="separate"/>
      </w:r>
      <w:r w:rsidR="009105A5" w:rsidRPr="009105A5">
        <w:rPr>
          <w:noProof/>
        </w:rPr>
        <w:t>(34-38)</w:t>
      </w:r>
      <w:r w:rsidR="002656F5" w:rsidRPr="009105A5">
        <w:fldChar w:fldCharType="end"/>
      </w:r>
      <w:r w:rsidRPr="009105A5">
        <w:t xml:space="preserve">. </w:t>
      </w:r>
      <w:r w:rsidRPr="009105A5">
        <w:rPr>
          <w:rFonts w:cstheme="minorHAnsi"/>
        </w:rPr>
        <w:t xml:space="preserve">ESVAC antibiotic sales data </w:t>
      </w:r>
      <w:del w:id="28" w:author="WOOLHOUSE Mark" w:date="2023-04-10T15:06:00Z">
        <w:r w:rsidRPr="009105A5" w:rsidDel="00AB614B">
          <w:rPr>
            <w:rFonts w:cstheme="minorHAnsi"/>
          </w:rPr>
          <w:delText xml:space="preserve">is </w:delText>
        </w:r>
      </w:del>
      <w:ins w:id="29" w:author="WOOLHOUSE Mark" w:date="2023-04-10T15:06:00Z">
        <w:r w:rsidR="00AB614B">
          <w:rPr>
            <w:rFonts w:cstheme="minorHAnsi"/>
          </w:rPr>
          <w:t>are</w:t>
        </w:r>
        <w:r w:rsidR="00AB614B" w:rsidRPr="009105A5">
          <w:rPr>
            <w:rFonts w:cstheme="minorHAnsi"/>
          </w:rPr>
          <w:t xml:space="preserve"> </w:t>
        </w:r>
      </w:ins>
      <w:commentRangeStart w:id="30"/>
      <w:r w:rsidRPr="009105A5">
        <w:rPr>
          <w:rFonts w:cstheme="minorHAnsi"/>
        </w:rPr>
        <w:t xml:space="preserve">found </w:t>
      </w:r>
      <w:commentRangeEnd w:id="30"/>
      <w:r w:rsidR="00AB614B">
        <w:rPr>
          <w:rStyle w:val="CommentReference"/>
        </w:rPr>
        <w:commentReference w:id="30"/>
      </w:r>
      <w:r w:rsidRPr="009105A5">
        <w:rPr>
          <w:rFonts w:cstheme="minorHAnsi"/>
        </w:rPr>
        <w:t xml:space="preserve">averaged for all livestock species in each country in the original surveillance report. A scaling calculation was therefore required to convert the generic antibiotic sales to a value specific to the modelled livestock </w:t>
      </w:r>
      <w:r w:rsidR="000A6F01" w:rsidRPr="009105A5">
        <w:rPr>
          <w:rFonts w:cstheme="minorHAnsi"/>
        </w:rPr>
        <w:t>host with sales described as grams per population correction unit, g/PCU</w:t>
      </w:r>
      <w:r w:rsidR="00AD76F9" w:rsidRPr="009105A5">
        <w:rPr>
          <w:rFonts w:cstheme="minorHAnsi"/>
        </w:rPr>
        <w:t xml:space="preserve"> (Table S1)</w:t>
      </w:r>
      <w:r w:rsidR="000A6F01" w:rsidRPr="009105A5">
        <w:rPr>
          <w:rFonts w:cstheme="minorHAnsi"/>
        </w:rPr>
        <w:t>.</w:t>
      </w:r>
      <w:r w:rsidRPr="009105A5">
        <w:rPr>
          <w:rFonts w:cstheme="minorHAnsi"/>
        </w:rPr>
        <w:t xml:space="preserve"> </w:t>
      </w:r>
      <w:r w:rsidR="009E1C05" w:rsidRPr="009105A5">
        <w:rPr>
          <w:rFonts w:cstheme="minorHAnsi"/>
        </w:rPr>
        <w:t xml:space="preserve">Note that due to a lack of accurate country-level antibiotic usage data, sales were assumed to be a proxy for usage. Mentions of “usage” are therefore in reference to the ESVAC sales data. </w:t>
      </w:r>
      <w:r w:rsidRPr="009105A5">
        <w:rPr>
          <w:rFonts w:cstheme="minorHAnsi"/>
        </w:rPr>
        <w:t>Details of th</w:t>
      </w:r>
      <w:r w:rsidR="009E1C05" w:rsidRPr="009105A5">
        <w:rPr>
          <w:rFonts w:cstheme="minorHAnsi"/>
        </w:rPr>
        <w:t>e raw datasets</w:t>
      </w:r>
      <w:r w:rsidR="00DA366C">
        <w:rPr>
          <w:rFonts w:cstheme="minorHAnsi"/>
        </w:rPr>
        <w:t xml:space="preserve"> and</w:t>
      </w:r>
      <w:r w:rsidR="009E1C05" w:rsidRPr="009105A5">
        <w:rPr>
          <w:rFonts w:cstheme="minorHAnsi"/>
        </w:rPr>
        <w:t xml:space="preserve"> data manipulation of the ESVAC and EFSA datasets </w:t>
      </w:r>
      <w:r w:rsidRPr="009105A5">
        <w:rPr>
          <w:rFonts w:cstheme="minorHAnsi"/>
        </w:rPr>
        <w:t xml:space="preserve">can be found in the supplementary information. </w:t>
      </w:r>
    </w:p>
    <w:p w14:paraId="37553E9E" w14:textId="4178DB48" w:rsidR="00B83E5E" w:rsidRPr="009105A5" w:rsidRDefault="00B83E5E" w:rsidP="002D2392">
      <w:pPr>
        <w:pStyle w:val="NoSpacing"/>
        <w:spacing w:line="360" w:lineRule="auto"/>
        <w:jc w:val="both"/>
        <w:rPr>
          <w:rFonts w:cstheme="minorHAnsi"/>
        </w:rPr>
      </w:pPr>
    </w:p>
    <w:p w14:paraId="6366A0BF" w14:textId="08EA6C72" w:rsidR="00395FA4" w:rsidRPr="009105A5" w:rsidRDefault="00F115B2" w:rsidP="00395FA4">
      <w:pPr>
        <w:pStyle w:val="NoSpacing"/>
        <w:spacing w:line="360" w:lineRule="auto"/>
        <w:jc w:val="both"/>
        <w:rPr>
          <w:rFonts w:cstheme="minorHAnsi"/>
        </w:rPr>
      </w:pPr>
      <w:r w:rsidRPr="009105A5">
        <w:rPr>
          <w:rFonts w:eastAsiaTheme="minorEastAsia"/>
          <w:iCs/>
        </w:rPr>
        <w:t>Four</w:t>
      </w:r>
      <w:r w:rsidR="00342F0D" w:rsidRPr="009105A5">
        <w:rPr>
          <w:rFonts w:eastAsiaTheme="minorEastAsia"/>
          <w:iCs/>
        </w:rPr>
        <w:t xml:space="preserve"> case studies were chosen to aid model parameterisation and to ground the model with EU epi</w:t>
      </w:r>
      <w:r w:rsidR="002D2392" w:rsidRPr="009105A5">
        <w:rPr>
          <w:rFonts w:eastAsiaTheme="minorEastAsia"/>
          <w:iCs/>
        </w:rPr>
        <w:t xml:space="preserve">demiological surveillance data. </w:t>
      </w:r>
      <w:r w:rsidR="00342F0D" w:rsidRPr="009105A5">
        <w:rPr>
          <w:rFonts w:eastAsiaTheme="minorEastAsia"/>
          <w:iCs/>
        </w:rPr>
        <w:t xml:space="preserve">These case studies were: </w:t>
      </w:r>
      <w:r w:rsidR="005F6DA6" w:rsidRPr="009105A5">
        <w:rPr>
          <w:rFonts w:eastAsiaTheme="minorEastAsia"/>
          <w:iCs/>
        </w:rPr>
        <w:t xml:space="preserve">1) </w:t>
      </w:r>
      <w:r w:rsidR="005F6DA6" w:rsidRPr="009105A5">
        <w:rPr>
          <w:rFonts w:cstheme="minorHAnsi"/>
        </w:rPr>
        <w:t xml:space="preserve">ampicillin-resistant non-typhoidal salmonella in broiler poultry </w:t>
      </w:r>
      <w:commentRangeStart w:id="31"/>
      <w:r w:rsidR="005F6DA6" w:rsidRPr="009105A5">
        <w:rPr>
          <w:rFonts w:cstheme="minorHAnsi"/>
        </w:rPr>
        <w:t>to</w:t>
      </w:r>
      <w:commentRangeEnd w:id="31"/>
      <w:r w:rsidR="00AB614B">
        <w:rPr>
          <w:rStyle w:val="CommentReference"/>
        </w:rPr>
        <w:commentReference w:id="31"/>
      </w:r>
      <w:r w:rsidR="005F6DA6" w:rsidRPr="009105A5">
        <w:rPr>
          <w:rFonts w:cstheme="minorHAnsi"/>
        </w:rPr>
        <w:t xml:space="preserve"> humans from 2014-2018, </w:t>
      </w:r>
      <w:r w:rsidR="002D2392" w:rsidRPr="009105A5">
        <w:rPr>
          <w:rFonts w:cstheme="minorHAnsi"/>
        </w:rPr>
        <w:t>2) tetracycline-resistant non-typhoidal salmonella in broiler poultry to humans from 2014-2018, 3) ampicillin-resistant non-typhoidal salmonella in fattening pigs to humans from 2015-2018 and 4) tetracycline-resistant non-typhoidal salmonella in fattening pigs to humans from 2015-</w:t>
      </w:r>
      <w:r w:rsidR="00097C81" w:rsidRPr="009105A5">
        <w:rPr>
          <w:rFonts w:cstheme="minorHAnsi"/>
        </w:rPr>
        <w:t>2018</w:t>
      </w:r>
      <w:r w:rsidR="002D2392" w:rsidRPr="009105A5">
        <w:rPr>
          <w:rFonts w:cstheme="minorHAnsi"/>
        </w:rPr>
        <w:t>.</w:t>
      </w:r>
    </w:p>
    <w:p w14:paraId="4BF305BE" w14:textId="77777777" w:rsidR="00395FA4" w:rsidRPr="009105A5" w:rsidRDefault="00395FA4" w:rsidP="00C02277">
      <w:pPr>
        <w:pStyle w:val="NoSpacing"/>
        <w:spacing w:line="360" w:lineRule="auto"/>
        <w:jc w:val="both"/>
      </w:pPr>
    </w:p>
    <w:p w14:paraId="5E5A9133" w14:textId="6F888773" w:rsidR="009E1C05" w:rsidRPr="009105A5" w:rsidRDefault="00395FA4" w:rsidP="009E1C05">
      <w:pPr>
        <w:pStyle w:val="NoSpacing"/>
        <w:spacing w:line="360" w:lineRule="auto"/>
        <w:jc w:val="both"/>
      </w:pPr>
      <w:r w:rsidRPr="009105A5">
        <w:t>These four case studies were chosen due to the high level of usage (both historical and current) of tetracycline and ampicillin in broiler poultry and fattening pigs, and the availability of resistance data for these two livestock species</w:t>
      </w:r>
      <w:r w:rsidR="0019711E" w:rsidRPr="009105A5">
        <w:t xml:space="preserve"> </w:t>
      </w:r>
      <w:r w:rsidR="00623789" w:rsidRPr="009105A5">
        <w:fldChar w:fldCharType="begin">
          <w:fldData xml:space="preserve">PEVuZE5vdGU+PENpdGU+PEF1dGhvcj5WZXRlcmluYXJ5IE1lZGljaW5lcyBEaXJlY3RvcmF0ZTwv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</w:fldData>
        </w:fldChar>
      </w:r>
      <w:r w:rsidR="009105A5" w:rsidRPr="009105A5">
        <w:instrText xml:space="preserve"> ADDIN EN.CITE </w:instrText>
      </w:r>
      <w:r w:rsidR="009105A5" w:rsidRPr="009105A5">
        <w:fldChar w:fldCharType="begin">
          <w:fldData xml:space="preserve">PEVuZE5vdGU+PENpdGU+PEF1dGhvcj5WZXRlcmluYXJ5IE1lZGljaW5lcyBEaXJlY3RvcmF0ZTwv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</w:fldData>
        </w:fldChar>
      </w:r>
      <w:r w:rsidR="009105A5" w:rsidRPr="009105A5">
        <w:instrText xml:space="preserve"> ADDIN EN.CITE.DATA </w:instrText>
      </w:r>
      <w:r w:rsidR="009105A5" w:rsidRPr="009105A5">
        <w:fldChar w:fldCharType="end"/>
      </w:r>
      <w:r w:rsidR="00623789" w:rsidRPr="009105A5">
        <w:fldChar w:fldCharType="separate"/>
      </w:r>
      <w:r w:rsidR="009105A5" w:rsidRPr="009105A5">
        <w:rPr>
          <w:noProof/>
        </w:rPr>
        <w:t>(34-39)</w:t>
      </w:r>
      <w:r w:rsidR="00623789" w:rsidRPr="009105A5">
        <w:fldChar w:fldCharType="end"/>
      </w:r>
      <w:r w:rsidRPr="009105A5">
        <w:t>.</w:t>
      </w:r>
      <w:r w:rsidR="001722BF" w:rsidRPr="009105A5">
        <w:t xml:space="preserve"> </w:t>
      </w:r>
      <w:commentRangeStart w:id="32"/>
      <w:r w:rsidR="001722BF" w:rsidRPr="009105A5">
        <w:t xml:space="preserve">We therefore treat these two antibiotic cases studies as a practical method to represent </w:t>
      </w:r>
      <w:r w:rsidR="001722BF" w:rsidRPr="00DA366C">
        <w:rPr>
          <w:i/>
          <w:iCs/>
        </w:rPr>
        <w:t>general antibiotic usage</w:t>
      </w:r>
      <w:r w:rsidR="001722BF" w:rsidRPr="009105A5">
        <w:t xml:space="preserve"> in livestock, rather than modelling one specific growth promoter or therapeutic.</w:t>
      </w:r>
      <w:commentRangeEnd w:id="32"/>
      <w:r w:rsidR="007A6D5E">
        <w:rPr>
          <w:rStyle w:val="CommentReference"/>
        </w:rPr>
        <w:commentReference w:id="32"/>
      </w:r>
      <w:r w:rsidR="001722BF" w:rsidRPr="009105A5">
        <w:t xml:space="preserve"> </w:t>
      </w:r>
      <w:commentRangeStart w:id="33"/>
      <w:r w:rsidR="009E1C05" w:rsidRPr="009105A5">
        <w:t xml:space="preserve">As a sanity check </w:t>
      </w:r>
      <w:commentRangeEnd w:id="33"/>
      <w:r w:rsidR="007A6D5E">
        <w:rPr>
          <w:rStyle w:val="CommentReference"/>
        </w:rPr>
        <w:commentReference w:id="33"/>
      </w:r>
      <w:r w:rsidR="009E1C05" w:rsidRPr="009105A5">
        <w:t>for a relationship between usage and resistance, we identified an observed statistically significant relationship between</w:t>
      </w:r>
      <w:r w:rsidR="00DA366C">
        <w:t xml:space="preserve"> usage and resistance</w:t>
      </w:r>
      <w:r w:rsidR="009E1C05" w:rsidRPr="009105A5">
        <w:t xml:space="preserve"> for three out of four included case studies (Figure S</w:t>
      </w:r>
      <w:r w:rsidR="00116098" w:rsidRPr="009105A5">
        <w:t>5</w:t>
      </w:r>
      <w:r w:rsidR="009E1C05" w:rsidRPr="009105A5">
        <w:t xml:space="preserve">, Table S2). </w:t>
      </w:r>
    </w:p>
    <w:p w14:paraId="2EF49B1B" w14:textId="6023CBE4" w:rsidR="0092729E" w:rsidRPr="009105A5" w:rsidRDefault="0092729E" w:rsidP="00395FA4">
      <w:pPr>
        <w:pStyle w:val="NoSpacing"/>
        <w:spacing w:line="360" w:lineRule="auto"/>
        <w:jc w:val="both"/>
        <w:rPr>
          <w:rFonts w:cstheme="minorHAnsi"/>
        </w:rPr>
      </w:pPr>
    </w:p>
    <w:p w14:paraId="5851E370" w14:textId="23A04EF7" w:rsidR="001D18AA" w:rsidRPr="009105A5" w:rsidRDefault="00D261AD" w:rsidP="00395FA4">
      <w:pPr>
        <w:pStyle w:val="NoSpacing"/>
        <w:spacing w:line="360" w:lineRule="auto"/>
        <w:jc w:val="both"/>
        <w:rPr>
          <w:rFonts w:cstheme="minorHAnsi"/>
          <w:b/>
          <w:u w:val="single"/>
        </w:rPr>
      </w:pPr>
      <w:r w:rsidRPr="009105A5">
        <w:rPr>
          <w:rFonts w:cstheme="minorHAnsi"/>
          <w:b/>
          <w:u w:val="single"/>
        </w:rPr>
        <w:t>ABC-SMC Model Fitting Procedure</w:t>
      </w:r>
    </w:p>
    <w:p w14:paraId="03B0CEC8" w14:textId="77777777" w:rsidR="001D18AA" w:rsidRPr="009105A5" w:rsidRDefault="001D18AA" w:rsidP="00395FA4">
      <w:pPr>
        <w:pStyle w:val="NoSpacing"/>
        <w:spacing w:line="360" w:lineRule="auto"/>
        <w:jc w:val="both"/>
        <w:rPr>
          <w:rFonts w:cstheme="minorHAnsi"/>
        </w:rPr>
      </w:pPr>
    </w:p>
    <w:p w14:paraId="2CB13A48" w14:textId="46AD98B3" w:rsidR="00BA0A5B" w:rsidRPr="009105A5" w:rsidRDefault="00F74B7C" w:rsidP="00BA0A5B">
      <w:pPr>
        <w:pStyle w:val="NoSpacing"/>
        <w:spacing w:line="360" w:lineRule="auto"/>
        <w:jc w:val="both"/>
        <w:rPr>
          <w:rFonts w:cstheme="minorHAnsi"/>
        </w:rPr>
      </w:pPr>
      <w:r w:rsidRPr="009105A5">
        <w:rPr>
          <w:rFonts w:cstheme="minorHAnsi"/>
        </w:rPr>
        <w:t>A</w:t>
      </w:r>
      <w:r w:rsidR="00EE18B7" w:rsidRPr="009105A5">
        <w:rPr>
          <w:rFonts w:cstheme="minorHAnsi"/>
        </w:rPr>
        <w:t xml:space="preserve"> simulated dataset for each case study was generated by modelling the fraction of antibiotic resistant livesto</w:t>
      </w:r>
      <w:r w:rsidR="00CE6631" w:rsidRPr="009105A5">
        <w:rPr>
          <w:rFonts w:cstheme="minorHAnsi"/>
        </w:rPr>
        <w:t>ck infections for each country</w:t>
      </w:r>
      <w:r w:rsidR="00DD4B3A" w:rsidRPr="009105A5">
        <w:rPr>
          <w:rFonts w:cstheme="minorHAnsi"/>
        </w:rPr>
        <w:t>/year observation</w:t>
      </w:r>
      <w:r w:rsidR="00CE6631" w:rsidRPr="009105A5">
        <w:rPr>
          <w:rFonts w:cstheme="minorHAnsi"/>
        </w:rPr>
        <w:t xml:space="preserve">, </w:t>
      </w:r>
      <w:r w:rsidR="00C059AD" w:rsidRPr="009105A5">
        <w:rPr>
          <w:rFonts w:cstheme="minorHAnsi"/>
        </w:rPr>
        <w:t xml:space="preserve">for each of the </w:t>
      </w:r>
      <w:r w:rsidR="00CE6631" w:rsidRPr="009105A5">
        <w:rPr>
          <w:rFonts w:cstheme="minorHAnsi"/>
        </w:rPr>
        <w:t>observed le</w:t>
      </w:r>
      <w:r w:rsidR="00DD4B3A" w:rsidRPr="009105A5">
        <w:rPr>
          <w:rFonts w:cstheme="minorHAnsi"/>
        </w:rPr>
        <w:t>vel</w:t>
      </w:r>
      <w:r w:rsidR="00C059AD" w:rsidRPr="009105A5">
        <w:rPr>
          <w:rFonts w:cstheme="minorHAnsi"/>
        </w:rPr>
        <w:t>s</w:t>
      </w:r>
      <w:r w:rsidR="00DD4B3A" w:rsidRPr="009105A5">
        <w:rPr>
          <w:rFonts w:cstheme="minorHAnsi"/>
        </w:rPr>
        <w:t xml:space="preserve"> of antibiotic sales included in the dataset</w:t>
      </w:r>
      <w:r w:rsidR="00EE18B7" w:rsidRPr="009105A5">
        <w:rPr>
          <w:rFonts w:cstheme="minorHAnsi"/>
        </w:rPr>
        <w:t xml:space="preserve">. </w:t>
      </w:r>
      <w:r w:rsidR="00553B56" w:rsidRPr="009105A5">
        <w:rPr>
          <w:rFonts w:cstheme="minorHAnsi"/>
        </w:rPr>
        <w:t>A</w:t>
      </w:r>
      <w:r w:rsidR="00BA0A5B" w:rsidRPr="009105A5">
        <w:rPr>
          <w:rFonts w:cstheme="minorHAnsi"/>
        </w:rPr>
        <w:t xml:space="preserve"> sum of square</w:t>
      </w:r>
      <w:r w:rsidR="005D7CD0" w:rsidRPr="009105A5">
        <w:rPr>
          <w:rFonts w:cstheme="minorHAnsi"/>
        </w:rPr>
        <w:t>d errors</w:t>
      </w:r>
      <w:r w:rsidR="00BA0A5B" w:rsidRPr="009105A5">
        <w:rPr>
          <w:rFonts w:cstheme="minorHAnsi"/>
        </w:rPr>
        <w:t xml:space="preserve"> distance function</w:t>
      </w:r>
      <w:r w:rsidR="00553B56" w:rsidRPr="009105A5">
        <w:rPr>
          <w:rFonts w:cstheme="minorHAnsi"/>
        </w:rPr>
        <w:t xml:space="preserve"> was</w:t>
      </w:r>
      <w:r w:rsidR="005D7CD0" w:rsidRPr="009105A5">
        <w:rPr>
          <w:rFonts w:cstheme="minorHAnsi"/>
        </w:rPr>
        <w:t xml:space="preserve"> then</w:t>
      </w:r>
      <w:r w:rsidR="00553B56" w:rsidRPr="009105A5">
        <w:rPr>
          <w:rFonts w:cstheme="minorHAnsi"/>
        </w:rPr>
        <w:t xml:space="preserve"> used to </w:t>
      </w:r>
      <w:r w:rsidR="00C059AD" w:rsidRPr="009105A5">
        <w:rPr>
          <w:rFonts w:cstheme="minorHAnsi"/>
        </w:rPr>
        <w:t>calculate</w:t>
      </w:r>
      <w:r w:rsidR="00BA0A5B" w:rsidRPr="009105A5">
        <w:rPr>
          <w:rFonts w:cstheme="minorHAnsi"/>
        </w:rPr>
        <w:t xml:space="preserve"> the distance between the simulated</w:t>
      </w:r>
      <w:r w:rsidR="003C66B1" w:rsidRPr="009105A5">
        <w:rPr>
          <w:rFonts w:cstheme="minorHAnsi"/>
        </w:rPr>
        <w:t xml:space="preserve"> and observed</w:t>
      </w:r>
      <w:r w:rsidR="00553B56" w:rsidRPr="009105A5">
        <w:rPr>
          <w:rFonts w:cstheme="minorHAnsi"/>
        </w:rPr>
        <w:t xml:space="preserve"> fraction of </w:t>
      </w:r>
      <w:r w:rsidR="00594C2D" w:rsidRPr="009105A5">
        <w:rPr>
          <w:rFonts w:cstheme="minorHAnsi"/>
        </w:rPr>
        <w:t>antibiotic-resistant livestock infection</w:t>
      </w:r>
      <w:r w:rsidR="005D7CD0" w:rsidRPr="009105A5">
        <w:rPr>
          <w:rFonts w:cstheme="minorHAnsi"/>
        </w:rPr>
        <w:t xml:space="preserve"> </w:t>
      </w:r>
      <w:r w:rsidR="005D7CD0" w:rsidRPr="009105A5">
        <w:rPr>
          <w:rFonts w:cstheme="minorHAnsi"/>
        </w:rPr>
        <w:lastRenderedPageBreak/>
        <w:t>for each country</w:t>
      </w:r>
      <w:r w:rsidR="00DD4B3A" w:rsidRPr="009105A5">
        <w:rPr>
          <w:rFonts w:cstheme="minorHAnsi"/>
        </w:rPr>
        <w:t>/year data</w:t>
      </w:r>
      <w:r w:rsidR="004D647C" w:rsidRPr="009105A5">
        <w:rPr>
          <w:rFonts w:cstheme="minorHAnsi"/>
        </w:rPr>
        <w:t xml:space="preserve"> </w:t>
      </w:r>
      <w:r w:rsidR="00DD4B3A" w:rsidRPr="009105A5">
        <w:rPr>
          <w:rFonts w:cstheme="minorHAnsi"/>
        </w:rPr>
        <w:t>point</w:t>
      </w:r>
      <w:r w:rsidR="00DA366C">
        <w:rPr>
          <w:rFonts w:cstheme="minorHAnsi"/>
        </w:rPr>
        <w:t xml:space="preserve"> for use in the ABC-SMC inference process</w:t>
      </w:r>
      <w:r w:rsidR="005D7CD0" w:rsidRPr="009105A5">
        <w:rPr>
          <w:rFonts w:cstheme="minorHAnsi"/>
        </w:rPr>
        <w:t xml:space="preserve">. </w:t>
      </w:r>
      <w:r w:rsidR="00BA0A5B" w:rsidRPr="009105A5">
        <w:rPr>
          <w:rFonts w:cstheme="minorHAnsi"/>
        </w:rPr>
        <w:t>In acc</w:t>
      </w:r>
      <w:r w:rsidR="00C059AD" w:rsidRPr="009105A5">
        <w:rPr>
          <w:rFonts w:cstheme="minorHAnsi"/>
        </w:rPr>
        <w:t>ordance with the EFSA methodology</w:t>
      </w:r>
      <w:r w:rsidR="00BA0A5B" w:rsidRPr="009105A5">
        <w:rPr>
          <w:rFonts w:cstheme="minorHAnsi"/>
        </w:rPr>
        <w:t xml:space="preserve">, countries with &lt;10 isolates in the respective EFSA dataset </w:t>
      </w:r>
      <w:r w:rsidR="009C54CC" w:rsidRPr="009105A5">
        <w:rPr>
          <w:rFonts w:cstheme="minorHAnsi"/>
        </w:rPr>
        <w:t xml:space="preserve">for a particular year </w:t>
      </w:r>
      <w:r w:rsidR="00C059AD" w:rsidRPr="009105A5">
        <w:rPr>
          <w:rFonts w:cstheme="minorHAnsi"/>
        </w:rPr>
        <w:t xml:space="preserve">were omitted from the dataset </w:t>
      </w:r>
      <w:r w:rsidR="003B0B12" w:rsidRPr="009105A5">
        <w:rPr>
          <w:rFonts w:cstheme="minorHAnsi"/>
        </w:rPr>
        <w:fldChar w:fldCharType="begin">
          <w:fldData xml:space="preserve">PEVuZE5vdGU+PENpdGU+PEF1dGhvcj5FdXJvcGVhbiBGb29kIFNhZmV0eSBBdXRob3JpdHk8L0F1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</w:fldData>
        </w:fldChar>
      </w:r>
      <w:r w:rsidR="009105A5" w:rsidRPr="009105A5">
        <w:rPr>
          <w:rFonts w:cstheme="minorHAnsi"/>
        </w:rPr>
        <w:instrText xml:space="preserve"> ADDIN EN.CITE </w:instrText>
      </w:r>
      <w:r w:rsidR="009105A5" w:rsidRPr="009105A5">
        <w:rPr>
          <w:rFonts w:cstheme="minorHAnsi"/>
        </w:rPr>
        <w:fldChar w:fldCharType="begin">
          <w:fldData xml:space="preserve">PEVuZE5vdGU+PENpdGU+PEF1dGhvcj5FdXJvcGVhbiBGb29kIFNhZmV0eSBBdXRob3JpdHk8L0F1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</w:fldData>
        </w:fldChar>
      </w:r>
      <w:r w:rsidR="009105A5" w:rsidRPr="009105A5">
        <w:rPr>
          <w:rFonts w:cstheme="minorHAnsi"/>
        </w:rPr>
        <w:instrText xml:space="preserve"> ADDIN EN.CITE.DATA </w:instrText>
      </w:r>
      <w:r w:rsidR="009105A5" w:rsidRPr="009105A5">
        <w:rPr>
          <w:rFonts w:cstheme="minorHAnsi"/>
        </w:rPr>
      </w:r>
      <w:r w:rsidR="009105A5" w:rsidRPr="009105A5">
        <w:rPr>
          <w:rFonts w:cstheme="minorHAnsi"/>
        </w:rPr>
        <w:fldChar w:fldCharType="end"/>
      </w:r>
      <w:r w:rsidR="003B0B12" w:rsidRPr="009105A5">
        <w:rPr>
          <w:rFonts w:cstheme="minorHAnsi"/>
        </w:rPr>
      </w:r>
      <w:r w:rsidR="003B0B12" w:rsidRPr="009105A5">
        <w:rPr>
          <w:rFonts w:cstheme="minorHAnsi"/>
        </w:rPr>
        <w:fldChar w:fldCharType="separate"/>
      </w:r>
      <w:r w:rsidR="009105A5" w:rsidRPr="009105A5">
        <w:rPr>
          <w:rFonts w:cstheme="minorHAnsi"/>
          <w:noProof/>
        </w:rPr>
        <w:t>(28, 29, 32, 33)</w:t>
      </w:r>
      <w:r w:rsidR="003B0B12" w:rsidRPr="009105A5">
        <w:rPr>
          <w:rFonts w:cstheme="minorHAnsi"/>
        </w:rPr>
        <w:fldChar w:fldCharType="end"/>
      </w:r>
      <w:r w:rsidR="00BA0A5B" w:rsidRPr="009105A5">
        <w:rPr>
          <w:rFonts w:cstheme="minorHAnsi"/>
        </w:rPr>
        <w:t xml:space="preserve">. </w:t>
      </w:r>
    </w:p>
    <w:p w14:paraId="76292915" w14:textId="77777777" w:rsidR="00EC0984" w:rsidRPr="009105A5" w:rsidRDefault="00EC0984" w:rsidP="00BA0A5B">
      <w:pPr>
        <w:pStyle w:val="NoSpacing"/>
        <w:spacing w:line="360" w:lineRule="auto"/>
        <w:jc w:val="both"/>
        <w:rPr>
          <w:rFonts w:cstheme="minorHAnsi"/>
          <w:b/>
          <w:bCs/>
          <w:u w:val="single"/>
        </w:rPr>
      </w:pPr>
    </w:p>
    <w:p w14:paraId="05C23E79" w14:textId="20055F48" w:rsidR="009E1C05" w:rsidRPr="009105A5" w:rsidRDefault="004D647C" w:rsidP="008D5DB0">
      <w:pPr>
        <w:pStyle w:val="NoSpacing"/>
        <w:spacing w:line="360" w:lineRule="auto"/>
        <w:jc w:val="both"/>
        <w:rPr>
          <w:rFonts w:cstheme="minorHAnsi"/>
        </w:rPr>
      </w:pPr>
      <w:r w:rsidRPr="009105A5">
        <w:rPr>
          <w:rFonts w:cstheme="minorHAnsi"/>
        </w:rPr>
        <w:t>T</w:t>
      </w:r>
      <w:r w:rsidR="00143156" w:rsidRPr="009105A5">
        <w:rPr>
          <w:rFonts w:cstheme="minorHAnsi"/>
        </w:rPr>
        <w:t>wo additional summary statistics</w:t>
      </w:r>
      <w:r w:rsidR="005D7CD0" w:rsidRPr="009105A5">
        <w:rPr>
          <w:rFonts w:cstheme="minorHAnsi"/>
        </w:rPr>
        <w:t xml:space="preserve"> were </w:t>
      </w:r>
      <w:r w:rsidRPr="009105A5">
        <w:rPr>
          <w:rFonts w:cstheme="minorHAnsi"/>
        </w:rPr>
        <w:t xml:space="preserve">also </w:t>
      </w:r>
      <w:r w:rsidR="005D7CD0" w:rsidRPr="009105A5">
        <w:rPr>
          <w:rFonts w:cstheme="minorHAnsi"/>
        </w:rPr>
        <w:t>used</w:t>
      </w:r>
      <w:r w:rsidR="00DA366C">
        <w:rPr>
          <w:rFonts w:cstheme="minorHAnsi"/>
        </w:rPr>
        <w:t xml:space="preserve"> for ABC-SMC model fitting</w:t>
      </w:r>
      <w:r w:rsidR="005D7CD0" w:rsidRPr="009105A5">
        <w:rPr>
          <w:rFonts w:cstheme="minorHAnsi"/>
        </w:rPr>
        <w:t>:</w:t>
      </w:r>
      <w:r w:rsidR="00143156" w:rsidRPr="009105A5">
        <w:rPr>
          <w:rFonts w:cstheme="minorHAnsi"/>
        </w:rPr>
        <w:t xml:space="preserve"> 1) </w:t>
      </w:r>
      <w:r w:rsidR="00EE18B7" w:rsidRPr="009105A5">
        <w:rPr>
          <w:rFonts w:cstheme="minorHAnsi"/>
        </w:rPr>
        <w:t>m</w:t>
      </w:r>
      <w:r w:rsidR="008D5DB0" w:rsidRPr="009105A5">
        <w:rPr>
          <w:rFonts w:cstheme="minorHAnsi"/>
        </w:rPr>
        <w:t>inimi</w:t>
      </w:r>
      <w:r w:rsidR="00143156" w:rsidRPr="009105A5">
        <w:rPr>
          <w:rFonts w:cstheme="minorHAnsi"/>
        </w:rPr>
        <w:t xml:space="preserve">se </w:t>
      </w:r>
      <w:r w:rsidR="008D5DB0" w:rsidRPr="009105A5">
        <w:rPr>
          <w:rFonts w:cstheme="minorHAnsi"/>
        </w:rPr>
        <w:t>the difference between the model</w:t>
      </w:r>
      <w:r w:rsidR="00143156" w:rsidRPr="009105A5">
        <w:rPr>
          <w:rFonts w:cstheme="minorHAnsi"/>
        </w:rPr>
        <w:t xml:space="preserve">led </w:t>
      </w:r>
      <w:r w:rsidR="00DD4B3A" w:rsidRPr="009105A5">
        <w:rPr>
          <w:rFonts w:cstheme="minorHAnsi"/>
        </w:rPr>
        <w:t>daily EU incidence</w:t>
      </w:r>
      <w:r w:rsidR="008D5DB0" w:rsidRPr="009105A5">
        <w:rPr>
          <w:rFonts w:cstheme="minorHAnsi"/>
        </w:rPr>
        <w:t xml:space="preserve"> of human salmonellosis at baseline antibiotic usag</w:t>
      </w:r>
      <w:r w:rsidR="00EE18B7" w:rsidRPr="009105A5">
        <w:rPr>
          <w:rFonts w:cstheme="minorHAnsi"/>
        </w:rPr>
        <w:t>e</w:t>
      </w:r>
      <w:r w:rsidR="008D5DB0" w:rsidRPr="009105A5">
        <w:rPr>
          <w:rFonts w:cstheme="minorHAnsi"/>
        </w:rPr>
        <w:t xml:space="preserve"> and the </w:t>
      </w:r>
      <w:r w:rsidR="00143156" w:rsidRPr="009105A5">
        <w:rPr>
          <w:rFonts w:cstheme="minorHAnsi"/>
        </w:rPr>
        <w:t xml:space="preserve">observed </w:t>
      </w:r>
      <w:r w:rsidR="008D5DB0" w:rsidRPr="009105A5">
        <w:rPr>
          <w:rFonts w:cstheme="minorHAnsi"/>
        </w:rPr>
        <w:t xml:space="preserve">ECDC </w:t>
      </w:r>
      <w:r w:rsidR="00DD4B3A" w:rsidRPr="009105A5">
        <w:rPr>
          <w:rFonts w:cstheme="minorHAnsi"/>
        </w:rPr>
        <w:t>daily EU incidence</w:t>
      </w:r>
      <w:r w:rsidR="008D5DB0" w:rsidRPr="009105A5">
        <w:rPr>
          <w:rFonts w:cstheme="minorHAnsi"/>
        </w:rPr>
        <w:t xml:space="preserve"> of human salmon</w:t>
      </w:r>
      <w:r w:rsidR="00DD4B3A" w:rsidRPr="009105A5">
        <w:rPr>
          <w:rFonts w:cstheme="minorHAnsi"/>
        </w:rPr>
        <w:t>ellosis currently observed (0.593</w:t>
      </w:r>
      <w:r w:rsidR="008D5DB0" w:rsidRPr="009105A5">
        <w:rPr>
          <w:rFonts w:cstheme="minorHAnsi"/>
        </w:rPr>
        <w:t xml:space="preserve"> per 100,000)</w:t>
      </w:r>
      <w:r w:rsidR="009F2F4B" w:rsidRPr="009105A5">
        <w:rPr>
          <w:rFonts w:cstheme="minorHAnsi"/>
        </w:rPr>
        <w:t>,</w:t>
      </w:r>
      <w:r w:rsidR="00143156" w:rsidRPr="009105A5">
        <w:rPr>
          <w:rFonts w:cstheme="minorHAnsi"/>
        </w:rPr>
        <w:t xml:space="preserve"> 2) </w:t>
      </w:r>
      <w:r w:rsidR="009F2F4B" w:rsidRPr="009105A5">
        <w:rPr>
          <w:rFonts w:cstheme="minorHAnsi"/>
        </w:rPr>
        <w:t>m</w:t>
      </w:r>
      <w:r w:rsidR="00143156" w:rsidRPr="009105A5">
        <w:rPr>
          <w:rFonts w:cstheme="minorHAnsi"/>
        </w:rPr>
        <w:t>inimise the</w:t>
      </w:r>
      <w:r w:rsidR="008D5DB0" w:rsidRPr="009105A5">
        <w:rPr>
          <w:rFonts w:cstheme="minorHAnsi"/>
        </w:rPr>
        <w:t xml:space="preserve"> </w:t>
      </w:r>
      <w:r w:rsidR="00143156" w:rsidRPr="009105A5">
        <w:rPr>
          <w:rFonts w:cstheme="minorHAnsi"/>
        </w:rPr>
        <w:t xml:space="preserve">difference between the model estimated proportion of resistant human salmonellosis at baseline antibiotic usage and the EFSA averaged European proportion of resistant human salmonellosis specific for each case study. </w:t>
      </w:r>
    </w:p>
    <w:p w14:paraId="35DEBE07" w14:textId="77777777" w:rsidR="009E1C05" w:rsidRPr="009105A5" w:rsidRDefault="009E1C05" w:rsidP="008D5DB0">
      <w:pPr>
        <w:pStyle w:val="NoSpacing"/>
        <w:spacing w:line="360" w:lineRule="auto"/>
        <w:jc w:val="both"/>
        <w:rPr>
          <w:rFonts w:cstheme="minorHAnsi"/>
        </w:rPr>
      </w:pPr>
    </w:p>
    <w:p w14:paraId="330046DC" w14:textId="07E34BC7" w:rsidR="001D18AA" w:rsidRPr="009105A5" w:rsidRDefault="00AE63BE" w:rsidP="008D5DB0">
      <w:pPr>
        <w:pStyle w:val="NoSpacing"/>
        <w:spacing w:line="360" w:lineRule="auto"/>
        <w:jc w:val="both"/>
      </w:pPr>
      <w:r w:rsidRPr="009105A5">
        <w:rPr>
          <w:rFonts w:cstheme="minorHAnsi"/>
        </w:rPr>
        <w:t>The b</w:t>
      </w:r>
      <w:r w:rsidR="00EB5AE0" w:rsidRPr="009105A5">
        <w:rPr>
          <w:rFonts w:cstheme="minorHAnsi"/>
        </w:rPr>
        <w:t xml:space="preserve">aseline antibiotic usage for each case study was considered the unweighted average tetracycline/ampicillin </w:t>
      </w:r>
      <w:r w:rsidR="00C059AD" w:rsidRPr="009105A5">
        <w:rPr>
          <w:rFonts w:cstheme="minorHAnsi"/>
        </w:rPr>
        <w:t>usage</w:t>
      </w:r>
      <w:r w:rsidR="00EB5AE0" w:rsidRPr="009105A5">
        <w:rPr>
          <w:rFonts w:cstheme="minorHAnsi"/>
        </w:rPr>
        <w:t xml:space="preserve"> across each included antibiotic country/year data point.</w:t>
      </w:r>
      <w:r w:rsidR="00EB5AE0" w:rsidRPr="009105A5">
        <w:rPr>
          <w:rFonts w:eastAsiaTheme="minorEastAsia"/>
          <w:iCs/>
        </w:rPr>
        <w:t xml:space="preserve"> </w:t>
      </w:r>
      <w:r w:rsidR="005D760A" w:rsidRPr="009105A5">
        <w:rPr>
          <w:rFonts w:cstheme="minorHAnsi"/>
        </w:rPr>
        <w:t>1) Ampicillin-resistan</w:t>
      </w:r>
      <w:r w:rsidR="00EF3016" w:rsidRPr="009105A5">
        <w:rPr>
          <w:rFonts w:cstheme="minorHAnsi"/>
        </w:rPr>
        <w:t xml:space="preserve">t </w:t>
      </w:r>
      <w:r w:rsidR="00EF3016" w:rsidRPr="009105A5">
        <w:rPr>
          <w:rFonts w:cstheme="minorHAnsi"/>
          <w:i/>
          <w:iCs/>
        </w:rPr>
        <w:t>Salmonella</w:t>
      </w:r>
      <w:r w:rsidR="00EF3016" w:rsidRPr="009105A5">
        <w:rPr>
          <w:rFonts w:cstheme="minorHAnsi"/>
        </w:rPr>
        <w:t xml:space="preserve"> spp.</w:t>
      </w:r>
      <w:r w:rsidR="005D760A" w:rsidRPr="009105A5">
        <w:rPr>
          <w:rFonts w:cstheme="minorHAnsi"/>
        </w:rPr>
        <w:t xml:space="preserve"> in broiler poultry </w:t>
      </w:r>
      <w:r w:rsidR="005D760A" w:rsidRPr="009105A5">
        <w:t>(</w:t>
      </w:r>
      <w:r w:rsidR="001F1336" w:rsidRPr="009105A5">
        <w:t xml:space="preserve">0.314 at </w:t>
      </w:r>
      <w:r w:rsidR="005D760A" w:rsidRPr="009105A5">
        <w:rPr>
          <w:bCs/>
        </w:rPr>
        <w:t>0.0049 g/PCU</w:t>
      </w:r>
      <w:r w:rsidR="005D760A" w:rsidRPr="009105A5">
        <w:t xml:space="preserve">), 2) </w:t>
      </w:r>
      <w:r w:rsidR="005D760A" w:rsidRPr="009105A5">
        <w:rPr>
          <w:rFonts w:cstheme="minorHAnsi"/>
        </w:rPr>
        <w:t>tetracycline-resistan</w:t>
      </w:r>
      <w:r w:rsidR="00EF3016" w:rsidRPr="009105A5">
        <w:rPr>
          <w:rFonts w:cstheme="minorHAnsi"/>
        </w:rPr>
        <w:t xml:space="preserve">t </w:t>
      </w:r>
      <w:r w:rsidR="00EF3016" w:rsidRPr="009105A5">
        <w:rPr>
          <w:rFonts w:cstheme="minorHAnsi"/>
          <w:i/>
          <w:iCs/>
        </w:rPr>
        <w:t>Salmonella</w:t>
      </w:r>
      <w:r w:rsidR="00EF3016" w:rsidRPr="009105A5">
        <w:rPr>
          <w:rFonts w:cstheme="minorHAnsi"/>
        </w:rPr>
        <w:t xml:space="preserve"> spp.</w:t>
      </w:r>
      <w:r w:rsidR="005D760A" w:rsidRPr="009105A5">
        <w:rPr>
          <w:rFonts w:cstheme="minorHAnsi"/>
        </w:rPr>
        <w:t xml:space="preserve"> in broiler poultry </w:t>
      </w:r>
      <w:r w:rsidR="005D760A" w:rsidRPr="009105A5">
        <w:t>(</w:t>
      </w:r>
      <w:r w:rsidR="001F1336" w:rsidRPr="009105A5">
        <w:t xml:space="preserve">0.316 at </w:t>
      </w:r>
      <w:r w:rsidR="005D760A" w:rsidRPr="009105A5">
        <w:rPr>
          <w:bCs/>
        </w:rPr>
        <w:t>0.0069 g/PCU</w:t>
      </w:r>
      <w:r w:rsidR="005D760A" w:rsidRPr="009105A5">
        <w:t xml:space="preserve">), 3) </w:t>
      </w:r>
      <w:r w:rsidR="005D760A" w:rsidRPr="009105A5">
        <w:rPr>
          <w:rFonts w:cstheme="minorHAnsi"/>
        </w:rPr>
        <w:t>ampicillin-resistan</w:t>
      </w:r>
      <w:r w:rsidR="00EF3016" w:rsidRPr="009105A5">
        <w:rPr>
          <w:rFonts w:cstheme="minorHAnsi"/>
        </w:rPr>
        <w:t xml:space="preserve">t </w:t>
      </w:r>
      <w:r w:rsidR="00EF3016" w:rsidRPr="009105A5">
        <w:rPr>
          <w:rFonts w:cstheme="minorHAnsi"/>
          <w:i/>
          <w:iCs/>
        </w:rPr>
        <w:t>Salmonella</w:t>
      </w:r>
      <w:r w:rsidR="00EF3016" w:rsidRPr="009105A5">
        <w:rPr>
          <w:rFonts w:cstheme="minorHAnsi"/>
        </w:rPr>
        <w:t xml:space="preserve"> spp.</w:t>
      </w:r>
      <w:r w:rsidR="005D760A" w:rsidRPr="009105A5">
        <w:rPr>
          <w:rFonts w:cstheme="minorHAnsi"/>
        </w:rPr>
        <w:t xml:space="preserve"> in fattening pigs </w:t>
      </w:r>
      <w:r w:rsidR="005D760A" w:rsidRPr="009105A5">
        <w:t>(</w:t>
      </w:r>
      <w:r w:rsidR="001F1336" w:rsidRPr="009105A5">
        <w:t xml:space="preserve">0.345 at </w:t>
      </w:r>
      <w:r w:rsidR="005D760A" w:rsidRPr="009105A5">
        <w:rPr>
          <w:bCs/>
        </w:rPr>
        <w:t>0.0125 g/PCU</w:t>
      </w:r>
      <w:r w:rsidR="005D760A" w:rsidRPr="009105A5">
        <w:t>) and</w:t>
      </w:r>
      <w:r w:rsidR="005D760A" w:rsidRPr="009105A5">
        <w:rPr>
          <w:rFonts w:eastAsiaTheme="minorEastAsia"/>
          <w:iCs/>
        </w:rPr>
        <w:t xml:space="preserve"> 4) </w:t>
      </w:r>
      <w:r w:rsidR="005D760A" w:rsidRPr="009105A5">
        <w:rPr>
          <w:rFonts w:cstheme="minorHAnsi"/>
        </w:rPr>
        <w:t>tetracycline-resistan</w:t>
      </w:r>
      <w:r w:rsidR="00EF3016" w:rsidRPr="009105A5">
        <w:rPr>
          <w:rFonts w:cstheme="minorHAnsi"/>
        </w:rPr>
        <w:t xml:space="preserve">t </w:t>
      </w:r>
      <w:r w:rsidR="00EF3016" w:rsidRPr="009105A5">
        <w:rPr>
          <w:rFonts w:cstheme="minorHAnsi"/>
          <w:i/>
          <w:iCs/>
        </w:rPr>
        <w:t>Salmonella</w:t>
      </w:r>
      <w:r w:rsidR="00EF3016" w:rsidRPr="009105A5">
        <w:rPr>
          <w:rFonts w:cstheme="minorHAnsi"/>
        </w:rPr>
        <w:t xml:space="preserve"> spp.</w:t>
      </w:r>
      <w:r w:rsidR="005D760A" w:rsidRPr="009105A5">
        <w:rPr>
          <w:rFonts w:cstheme="minorHAnsi"/>
        </w:rPr>
        <w:t xml:space="preserve"> in fattening pigs </w:t>
      </w:r>
      <w:r w:rsidR="005D760A" w:rsidRPr="009105A5">
        <w:t>(</w:t>
      </w:r>
      <w:r w:rsidR="001F1336" w:rsidRPr="009105A5">
        <w:t xml:space="preserve">0.340 at </w:t>
      </w:r>
      <w:r w:rsidR="005D760A" w:rsidRPr="009105A5">
        <w:rPr>
          <w:bCs/>
        </w:rPr>
        <w:t>0.01305 g/PCU</w:t>
      </w:r>
      <w:r w:rsidR="005D760A" w:rsidRPr="009105A5">
        <w:t>).</w:t>
      </w:r>
    </w:p>
    <w:p w14:paraId="6E01446C" w14:textId="77777777" w:rsidR="0053516F" w:rsidRPr="009105A5" w:rsidRDefault="0053516F" w:rsidP="008D5DB0">
      <w:pPr>
        <w:pStyle w:val="NoSpacing"/>
        <w:spacing w:line="360" w:lineRule="auto"/>
        <w:jc w:val="both"/>
        <w:rPr>
          <w:rFonts w:cstheme="minorHAnsi"/>
        </w:rPr>
      </w:pPr>
    </w:p>
    <w:p w14:paraId="0ADE3D11" w14:textId="67BD7B0C" w:rsidR="00BA0A5B" w:rsidRPr="009105A5" w:rsidRDefault="00D261AD" w:rsidP="008D5DB0">
      <w:pPr>
        <w:pStyle w:val="NoSpacing"/>
        <w:spacing w:line="360" w:lineRule="auto"/>
        <w:jc w:val="both"/>
        <w:rPr>
          <w:rFonts w:cstheme="minorHAnsi"/>
          <w:b/>
          <w:bCs/>
          <w:u w:val="single"/>
        </w:rPr>
      </w:pPr>
      <w:r w:rsidRPr="009105A5">
        <w:rPr>
          <w:rFonts w:cstheme="minorHAnsi"/>
          <w:b/>
          <w:bCs/>
          <w:u w:val="single"/>
        </w:rPr>
        <w:t>Fitted Parameters</w:t>
      </w:r>
    </w:p>
    <w:p w14:paraId="75817729" w14:textId="77777777" w:rsidR="009575AB" w:rsidRPr="009105A5" w:rsidRDefault="009575AB" w:rsidP="008D5DB0">
      <w:pPr>
        <w:pStyle w:val="NoSpacing"/>
        <w:spacing w:line="360" w:lineRule="auto"/>
        <w:jc w:val="both"/>
        <w:rPr>
          <w:rFonts w:cstheme="minorHAnsi"/>
          <w:b/>
          <w:bCs/>
          <w:u w:val="single"/>
        </w:rPr>
      </w:pPr>
    </w:p>
    <w:p w14:paraId="42DE9A5F" w14:textId="18320455" w:rsidR="00E35039" w:rsidRPr="009105A5" w:rsidRDefault="009E1C05" w:rsidP="00E24241">
      <w:pPr>
        <w:pStyle w:val="NoSpacing"/>
        <w:spacing w:line="360" w:lineRule="auto"/>
        <w:jc w:val="both"/>
        <w:rPr>
          <w:rFonts w:cstheme="minorHAnsi"/>
        </w:rPr>
      </w:pPr>
      <w:r w:rsidRPr="009105A5">
        <w:rPr>
          <w:rFonts w:cstheme="minorHAnsi"/>
        </w:rPr>
        <w:t>The</w:t>
      </w:r>
      <w:r w:rsidR="008D5DB0" w:rsidRPr="009105A5">
        <w:rPr>
          <w:rFonts w:cstheme="minorHAnsi"/>
        </w:rPr>
        <w:t xml:space="preserve"> ABC-SMC approach was used</w:t>
      </w:r>
      <w:r w:rsidR="005D7CD0" w:rsidRPr="009105A5">
        <w:rPr>
          <w:rFonts w:cstheme="minorHAnsi"/>
        </w:rPr>
        <w:t xml:space="preserve"> </w:t>
      </w:r>
      <w:r w:rsidR="000E3B1A" w:rsidRPr="009105A5">
        <w:rPr>
          <w:rFonts w:cstheme="minorHAnsi"/>
        </w:rPr>
        <w:t xml:space="preserve">to </w:t>
      </w:r>
      <w:r w:rsidR="005D7CD0" w:rsidRPr="009105A5">
        <w:rPr>
          <w:rFonts w:cstheme="minorHAnsi"/>
        </w:rPr>
        <w:t xml:space="preserve">estimate the marginal posterior probability distribution for </w:t>
      </w:r>
      <w:r w:rsidR="003D551E" w:rsidRPr="009105A5">
        <w:rPr>
          <w:rFonts w:cstheme="minorHAnsi"/>
        </w:rPr>
        <w:t>six</w:t>
      </w:r>
      <w:r w:rsidR="008D5DB0" w:rsidRPr="009105A5">
        <w:rPr>
          <w:rFonts w:cstheme="minorHAnsi"/>
        </w:rPr>
        <w:t xml:space="preserve"> </w:t>
      </w:r>
      <w:r w:rsidR="00885806" w:rsidRPr="009105A5">
        <w:rPr>
          <w:rFonts w:cstheme="minorHAnsi"/>
        </w:rPr>
        <w:t xml:space="preserve">model </w:t>
      </w:r>
      <w:r w:rsidR="008D5DB0" w:rsidRPr="009105A5">
        <w:rPr>
          <w:rFonts w:cstheme="minorHAnsi"/>
        </w:rPr>
        <w:t>parameters</w:t>
      </w:r>
      <w:r w:rsidR="002F522E" w:rsidRPr="009105A5">
        <w:rPr>
          <w:rFonts w:cstheme="minorHAnsi"/>
        </w:rPr>
        <w:t xml:space="preserve"> (θ)</w:t>
      </w:r>
      <w:r w:rsidR="00EE18B7" w:rsidRPr="009105A5">
        <w:rPr>
          <w:rFonts w:cstheme="minorHAnsi"/>
        </w:rPr>
        <w:t xml:space="preserve"> </w:t>
      </w:r>
      <w:r w:rsidR="00EE18B7" w:rsidRPr="009105A5">
        <w:rPr>
          <w:rFonts w:eastAsiaTheme="minorEastAsia" w:cstheme="minorHAnsi"/>
        </w:rPr>
        <w:t>given the data</w:t>
      </w:r>
      <m:oMath>
        <m:r>
          <m:rPr>
            <m:sty m:val="p"/>
          </m:rPr>
          <w:rPr>
            <w:rFonts w:ascii="Cambria Math" w:eastAsiaTheme="minorEastAsia" w:hAnsi="Cambria Math" w:cstheme="minorHAnsi"/>
          </w:rPr>
          <m:t xml:space="preserve">, </m:t>
        </m:r>
        <m:r>
          <w:rPr>
            <w:rFonts w:ascii="Cambria Math" w:hAnsi="Cambria Math" w:cstheme="minorHAnsi"/>
          </w:rPr>
          <m:t>θ=</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AA</m:t>
            </m:r>
          </m:sub>
        </m:sSub>
        <m:r>
          <w:rPr>
            <w:rFonts w:ascii="Cambria Math" w:hAnsi="Cambria Math" w:cstheme="minorHAnsi"/>
          </w:rPr>
          <m:t>,κ, φ, α,</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HA</m:t>
            </m:r>
          </m:sub>
        </m:sSub>
        <m:r>
          <w:rPr>
            <w:rFonts w:ascii="Cambria Math" w:hAnsi="Cambria Math" w:cstheme="minorHAnsi"/>
          </w:rPr>
          <m:t>, ζ]</m:t>
        </m:r>
      </m:oMath>
      <w:r w:rsidR="00BD7749" w:rsidRPr="009105A5">
        <w:rPr>
          <w:rFonts w:eastAsiaTheme="minorEastAsia" w:cstheme="minorHAnsi"/>
        </w:rPr>
        <w:t xml:space="preserve"> </w:t>
      </w:r>
      <w:r w:rsidR="00BD7749" w:rsidRPr="009105A5">
        <w:rPr>
          <w:rFonts w:eastAsiaTheme="minorEastAsia" w:cstheme="minorHAnsi"/>
        </w:rPr>
        <w:fldChar w:fldCharType="begin">
          <w:fldData xml:space="preserve">PEVuZE5vdGU+PENpdGU+PEF1dGhvcj5Ub25pPC9BdXRob3I+PFllYXI+MjAwOTwvWWVhcj48UmVj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</w:fldData>
        </w:fldChar>
      </w:r>
      <w:r w:rsidR="009105A5" w:rsidRPr="009105A5">
        <w:rPr>
          <w:rFonts w:eastAsiaTheme="minorEastAsia" w:cstheme="minorHAnsi"/>
        </w:rPr>
        <w:instrText xml:space="preserve"> ADDIN EN.CITE </w:instrText>
      </w:r>
      <w:r w:rsidR="009105A5" w:rsidRPr="009105A5">
        <w:rPr>
          <w:rFonts w:eastAsiaTheme="minorEastAsia" w:cstheme="minorHAnsi"/>
        </w:rPr>
        <w:fldChar w:fldCharType="begin">
          <w:fldData xml:space="preserve">PEVuZE5vdGU+PENpdGU+PEF1dGhvcj5Ub25pPC9BdXRob3I+PFllYXI+MjAwOTwvWWVhcj48UmVj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</w:fldData>
        </w:fldChar>
      </w:r>
      <w:r w:rsidR="009105A5" w:rsidRPr="009105A5">
        <w:rPr>
          <w:rFonts w:eastAsiaTheme="minorEastAsia" w:cstheme="minorHAnsi"/>
        </w:rPr>
        <w:instrText xml:space="preserve"> ADDIN EN.CITE.DATA </w:instrText>
      </w:r>
      <w:r w:rsidR="009105A5" w:rsidRPr="009105A5">
        <w:rPr>
          <w:rFonts w:eastAsiaTheme="minorEastAsia" w:cstheme="minorHAnsi"/>
        </w:rPr>
      </w:r>
      <w:r w:rsidR="009105A5" w:rsidRPr="009105A5">
        <w:rPr>
          <w:rFonts w:eastAsiaTheme="minorEastAsia" w:cstheme="minorHAnsi"/>
        </w:rPr>
        <w:fldChar w:fldCharType="end"/>
      </w:r>
      <w:r w:rsidR="00BD7749" w:rsidRPr="009105A5">
        <w:rPr>
          <w:rFonts w:eastAsiaTheme="minorEastAsia" w:cstheme="minorHAnsi"/>
        </w:rPr>
      </w:r>
      <w:r w:rsidR="00BD7749" w:rsidRPr="009105A5">
        <w:rPr>
          <w:rFonts w:eastAsiaTheme="minorEastAsia" w:cstheme="minorHAnsi"/>
        </w:rPr>
        <w:fldChar w:fldCharType="separate"/>
      </w:r>
      <w:r w:rsidR="009105A5" w:rsidRPr="009105A5">
        <w:rPr>
          <w:rFonts w:eastAsiaTheme="minorEastAsia" w:cstheme="minorHAnsi"/>
          <w:noProof/>
        </w:rPr>
        <w:t>(27, 40)</w:t>
      </w:r>
      <w:r w:rsidR="00BD7749" w:rsidRPr="009105A5">
        <w:rPr>
          <w:rFonts w:eastAsiaTheme="minorEastAsia" w:cstheme="minorHAnsi"/>
        </w:rPr>
        <w:fldChar w:fldCharType="end"/>
      </w:r>
      <w:r w:rsidR="00FC2259" w:rsidRPr="009105A5">
        <w:rPr>
          <w:rFonts w:eastAsiaTheme="minorEastAsia" w:cstheme="minorHAnsi"/>
        </w:rPr>
        <w:t xml:space="preserve">. </w:t>
      </w:r>
      <w:r w:rsidR="008D5DB0" w:rsidRPr="009105A5">
        <w:rPr>
          <w:rFonts w:cstheme="minorHAnsi"/>
        </w:rPr>
        <w:t xml:space="preserve">Other model parameters were not fitted </w:t>
      </w:r>
      <w:r w:rsidR="002534CB" w:rsidRPr="009105A5">
        <w:rPr>
          <w:rFonts w:cstheme="minorHAnsi"/>
        </w:rPr>
        <w:t xml:space="preserve">as </w:t>
      </w:r>
      <w:r w:rsidR="00C95575" w:rsidRPr="009105A5">
        <w:rPr>
          <w:rFonts w:cstheme="minorHAnsi"/>
        </w:rPr>
        <w:t xml:space="preserve">estimates </w:t>
      </w:r>
      <w:r w:rsidR="007A6CE5" w:rsidRPr="009105A5">
        <w:rPr>
          <w:rFonts w:cstheme="minorHAnsi"/>
        </w:rPr>
        <w:t>with high levels of certainty were</w:t>
      </w:r>
      <w:r w:rsidR="00C95575" w:rsidRPr="009105A5">
        <w:rPr>
          <w:rFonts w:cstheme="minorHAnsi"/>
        </w:rPr>
        <w:t xml:space="preserve"> </w:t>
      </w:r>
      <w:r w:rsidR="008D5DB0" w:rsidRPr="009105A5">
        <w:rPr>
          <w:rFonts w:cstheme="minorHAnsi"/>
        </w:rPr>
        <w:t>available (</w:t>
      </w:r>
      <w:proofErr w:type="spellStart"/>
      <w:r w:rsidR="008D5DB0" w:rsidRPr="009105A5">
        <w:rPr>
          <w:rFonts w:cstheme="minorHAnsi"/>
        </w:rPr>
        <w:t>r</w:t>
      </w:r>
      <w:r w:rsidR="008D5DB0" w:rsidRPr="009105A5">
        <w:rPr>
          <w:rFonts w:cstheme="minorHAnsi"/>
          <w:vertAlign w:val="subscript"/>
        </w:rPr>
        <w:t>H</w:t>
      </w:r>
      <w:proofErr w:type="spellEnd"/>
      <w:r w:rsidR="008D5DB0" w:rsidRPr="009105A5">
        <w:rPr>
          <w:rFonts w:cstheme="minorHAnsi"/>
        </w:rPr>
        <w:t xml:space="preserve">, </w:t>
      </w:r>
      <w:proofErr w:type="spellStart"/>
      <w:r w:rsidR="008D5DB0" w:rsidRPr="009105A5">
        <w:rPr>
          <w:rFonts w:cstheme="minorHAnsi"/>
        </w:rPr>
        <w:t>r</w:t>
      </w:r>
      <w:r w:rsidR="008D5DB0" w:rsidRPr="009105A5">
        <w:rPr>
          <w:rFonts w:cstheme="minorHAnsi"/>
          <w:vertAlign w:val="subscript"/>
        </w:rPr>
        <w:t>A</w:t>
      </w:r>
      <w:proofErr w:type="spellEnd"/>
      <w:r w:rsidR="008D5DB0" w:rsidRPr="009105A5">
        <w:rPr>
          <w:rFonts w:cstheme="minorHAnsi"/>
        </w:rPr>
        <w:t xml:space="preserve">, </w:t>
      </w:r>
      <w:proofErr w:type="spellStart"/>
      <w:r w:rsidR="008D5DB0" w:rsidRPr="009105A5">
        <w:rPr>
          <w:rFonts w:cstheme="minorHAnsi"/>
        </w:rPr>
        <w:t>μ</w:t>
      </w:r>
      <w:r w:rsidR="008D5DB0" w:rsidRPr="009105A5">
        <w:rPr>
          <w:rFonts w:cstheme="minorHAnsi"/>
          <w:vertAlign w:val="subscript"/>
        </w:rPr>
        <w:t>A</w:t>
      </w:r>
      <w:proofErr w:type="spellEnd"/>
      <w:r w:rsidR="008D5DB0" w:rsidRPr="009105A5">
        <w:rPr>
          <w:rFonts w:cstheme="minorHAnsi"/>
        </w:rPr>
        <w:t xml:space="preserve"> and </w:t>
      </w:r>
      <w:proofErr w:type="spellStart"/>
      <w:r w:rsidR="008D5DB0" w:rsidRPr="009105A5">
        <w:rPr>
          <w:rFonts w:cstheme="minorHAnsi"/>
        </w:rPr>
        <w:t>μ</w:t>
      </w:r>
      <w:r w:rsidR="008D5DB0" w:rsidRPr="009105A5">
        <w:rPr>
          <w:rFonts w:cstheme="minorHAnsi"/>
          <w:vertAlign w:val="subscript"/>
        </w:rPr>
        <w:t>H</w:t>
      </w:r>
      <w:proofErr w:type="spellEnd"/>
      <w:r w:rsidR="008D5DB0" w:rsidRPr="009105A5">
        <w:rPr>
          <w:rFonts w:cstheme="minorHAnsi"/>
        </w:rPr>
        <w:t xml:space="preserve">), or due to the relative nature of other transmission parameters </w:t>
      </w:r>
      <w:r w:rsidR="007A6CE5" w:rsidRPr="009105A5">
        <w:rPr>
          <w:rFonts w:cstheme="minorHAnsi"/>
        </w:rPr>
        <w:t>with respect to β</w:t>
      </w:r>
      <w:r w:rsidR="007A6CE5" w:rsidRPr="009105A5">
        <w:rPr>
          <w:rFonts w:cstheme="minorHAnsi"/>
          <w:vertAlign w:val="subscript"/>
        </w:rPr>
        <w:t>AA</w:t>
      </w:r>
      <w:r w:rsidR="003D551E" w:rsidRPr="009105A5">
        <w:rPr>
          <w:rFonts w:cstheme="minorHAnsi"/>
        </w:rPr>
        <w:t>, β</w:t>
      </w:r>
      <w:r w:rsidR="003D551E" w:rsidRPr="009105A5">
        <w:rPr>
          <w:rFonts w:cstheme="minorHAnsi"/>
          <w:vertAlign w:val="subscript"/>
        </w:rPr>
        <w:t>HA</w:t>
      </w:r>
      <w:r w:rsidR="003D551E" w:rsidRPr="009105A5">
        <w:rPr>
          <w:rFonts w:cstheme="minorHAnsi"/>
        </w:rPr>
        <w:t xml:space="preserve"> </w:t>
      </w:r>
      <w:r w:rsidR="007A6CE5" w:rsidRPr="009105A5">
        <w:rPr>
          <w:rFonts w:cstheme="minorHAnsi"/>
        </w:rPr>
        <w:t>and ζ</w:t>
      </w:r>
      <w:r w:rsidR="00885806" w:rsidRPr="009105A5">
        <w:rPr>
          <w:rFonts w:cstheme="minorHAnsi"/>
        </w:rPr>
        <w:t xml:space="preserve"> </w:t>
      </w:r>
      <w:r w:rsidR="003D551E" w:rsidRPr="009105A5">
        <w:rPr>
          <w:rFonts w:cstheme="minorHAnsi"/>
        </w:rPr>
        <w:t>(</w:t>
      </w:r>
      <w:r w:rsidR="00885806" w:rsidRPr="009105A5">
        <w:rPr>
          <w:rFonts w:cstheme="minorHAnsi"/>
        </w:rPr>
        <w:t>β</w:t>
      </w:r>
      <w:r w:rsidR="00885806" w:rsidRPr="009105A5">
        <w:rPr>
          <w:rFonts w:cstheme="minorHAnsi"/>
          <w:vertAlign w:val="subscript"/>
        </w:rPr>
        <w:t>HH</w:t>
      </w:r>
      <w:r w:rsidR="00885806" w:rsidRPr="009105A5">
        <w:rPr>
          <w:rFonts w:cstheme="minorHAnsi"/>
        </w:rPr>
        <w:t xml:space="preserve"> and β</w:t>
      </w:r>
      <w:r w:rsidR="00885806" w:rsidRPr="009105A5">
        <w:rPr>
          <w:rFonts w:cstheme="minorHAnsi"/>
          <w:vertAlign w:val="subscript"/>
        </w:rPr>
        <w:t>AH</w:t>
      </w:r>
      <w:r w:rsidR="00885806" w:rsidRPr="009105A5">
        <w:rPr>
          <w:rFonts w:cstheme="minorHAnsi"/>
        </w:rPr>
        <w:t>)</w:t>
      </w:r>
      <w:r w:rsidR="008D5DB0" w:rsidRPr="009105A5">
        <w:rPr>
          <w:rFonts w:cstheme="minorHAnsi"/>
        </w:rPr>
        <w:t xml:space="preserve">. </w:t>
      </w:r>
      <w:r w:rsidR="00C059AD" w:rsidRPr="009105A5">
        <w:rPr>
          <w:rFonts w:cstheme="minorHAnsi"/>
        </w:rPr>
        <w:t>β</w:t>
      </w:r>
      <w:r w:rsidR="00C059AD" w:rsidRPr="009105A5">
        <w:rPr>
          <w:rFonts w:cstheme="minorHAnsi"/>
          <w:vertAlign w:val="subscript"/>
        </w:rPr>
        <w:t>HH</w:t>
      </w:r>
      <w:r w:rsidR="00C059AD" w:rsidRPr="009105A5">
        <w:rPr>
          <w:rFonts w:cstheme="minorHAnsi"/>
        </w:rPr>
        <w:t xml:space="preserve"> and β</w:t>
      </w:r>
      <w:r w:rsidR="00C059AD" w:rsidRPr="009105A5">
        <w:rPr>
          <w:rFonts w:cstheme="minorHAnsi"/>
          <w:vertAlign w:val="subscript"/>
        </w:rPr>
        <w:t>AH</w:t>
      </w:r>
      <w:r w:rsidR="00C059AD" w:rsidRPr="009105A5">
        <w:rPr>
          <w:rFonts w:cstheme="minorHAnsi"/>
        </w:rPr>
        <w:t xml:space="preserve"> w</w:t>
      </w:r>
      <w:r w:rsidR="008D5DB0" w:rsidRPr="009105A5">
        <w:rPr>
          <w:rFonts w:cstheme="minorHAnsi"/>
        </w:rPr>
        <w:t>ere instead held</w:t>
      </w:r>
      <w:r w:rsidR="00C059AD" w:rsidRPr="009105A5">
        <w:rPr>
          <w:rFonts w:cstheme="minorHAnsi"/>
        </w:rPr>
        <w:t xml:space="preserve"> at values of 0.0001. These low values were chosen due to the negligible impact of these transmission routes on </w:t>
      </w:r>
      <w:r w:rsidR="00C059AD" w:rsidRPr="009105A5">
        <w:rPr>
          <w:rFonts w:cstheme="minorHAnsi"/>
          <w:i/>
          <w:iCs/>
        </w:rPr>
        <w:t>Salmonella</w:t>
      </w:r>
      <w:r w:rsidR="00C059AD" w:rsidRPr="009105A5">
        <w:rPr>
          <w:rFonts w:cstheme="minorHAnsi"/>
        </w:rPr>
        <w:t xml:space="preserve"> spp. transmission </w:t>
      </w:r>
      <w:r w:rsidR="002343AD" w:rsidRPr="009105A5">
        <w:rPr>
          <w:rFonts w:cstheme="minorHAnsi"/>
        </w:rPr>
        <w:fldChar w:fldCharType="begin"/>
      </w:r>
      <w:r w:rsidR="009105A5" w:rsidRPr="009105A5">
        <w:rPr>
          <w:rFonts w:cstheme="minorHAnsi"/>
        </w:rPr>
        <w:instrText xml:space="preserve"> ADDIN EN.CITE &lt;EndNote&gt;&lt;Cite&gt;&lt;Author&gt;Prevention&lt;/Author&gt;&lt;Year&gt;2014&lt;/Year&gt;&lt;RecNum&gt;434&lt;/RecNum&gt;&lt;DisplayText&gt;(41)&lt;/DisplayText&gt;&lt;record&gt;&lt;rec-number&gt;434&lt;/rec-number&gt;&lt;foreign-keys&gt;&lt;key app="EN" db-id="220f9fvwmzexdkefseqvwpscaepfaza5z05x" timestamp="1679867987"&gt;434&lt;/key&gt;&lt;/foreign-keys&gt;&lt;ref-type name="Report"&gt;27&lt;/ref-type&gt;&lt;contributors&gt;&lt;authors&gt;&lt;author&gt;Centers for Disease Control and Prevention&lt;/author&gt;&lt;/authors&gt;&lt;tertiary-authors&gt;&lt;author&gt;Centers for Disease Control and Prevention&lt;/author&gt;&lt;/tertiary-authors&gt;&lt;/contributors&gt;&lt;titles&gt;&lt;title&gt;Salmonella in the Caribbean - 2013: Infection with Salmonella&lt;/title&gt;&lt;/titles&gt;&lt;dates&gt;&lt;year&gt;2014&lt;/year&gt;&lt;/dates&gt;&lt;pub-location&gt;Atlanta&lt;/pub-location&gt;&lt;publisher&gt;Centers for Disease Control and Prevention&lt;/publisher&gt;&lt;urls&gt;&lt;related-urls&gt;&lt;url&gt;https://www.cdc.gov/training/SIC_CaseStudy/Infection_Salmonella_ptversion.pdf&lt;/url&gt;&lt;/related-urls&gt;&lt;/urls&gt;&lt;/record&gt;&lt;/Cite&gt;&lt;/EndNote&gt;</w:instrText>
      </w:r>
      <w:r w:rsidR="002343AD" w:rsidRPr="009105A5">
        <w:rPr>
          <w:rFonts w:cstheme="minorHAnsi"/>
        </w:rPr>
        <w:fldChar w:fldCharType="separate"/>
      </w:r>
      <w:r w:rsidR="009105A5" w:rsidRPr="009105A5">
        <w:rPr>
          <w:rFonts w:cstheme="minorHAnsi"/>
          <w:noProof/>
        </w:rPr>
        <w:t>(41)</w:t>
      </w:r>
      <w:r w:rsidR="002343AD" w:rsidRPr="009105A5">
        <w:rPr>
          <w:rFonts w:cstheme="minorHAnsi"/>
        </w:rPr>
        <w:fldChar w:fldCharType="end"/>
      </w:r>
      <w:r w:rsidR="008D5DB0" w:rsidRPr="009105A5">
        <w:rPr>
          <w:rFonts w:cstheme="minorHAnsi"/>
        </w:rPr>
        <w:t xml:space="preserve">. </w:t>
      </w:r>
      <w:r w:rsidR="007A6CE5" w:rsidRPr="009105A5">
        <w:rPr>
          <w:rFonts w:cstheme="minorHAnsi"/>
        </w:rPr>
        <w:t>P</w:t>
      </w:r>
      <w:r w:rsidR="008D5DB0" w:rsidRPr="009105A5">
        <w:rPr>
          <w:rFonts w:cstheme="minorHAnsi"/>
        </w:rPr>
        <w:t xml:space="preserve">rior distributions </w:t>
      </w:r>
      <w:r w:rsidRPr="009105A5">
        <w:rPr>
          <w:rFonts w:cstheme="minorHAnsi"/>
        </w:rPr>
        <w:t xml:space="preserve">and fitted model values </w:t>
      </w:r>
      <w:r w:rsidR="008D5DB0" w:rsidRPr="009105A5">
        <w:rPr>
          <w:rFonts w:cstheme="minorHAnsi"/>
        </w:rPr>
        <w:t>can be found in the supplementary material (</w:t>
      </w:r>
      <w:r w:rsidR="00E85246" w:rsidRPr="009105A5">
        <w:rPr>
          <w:rFonts w:cstheme="minorHAnsi"/>
          <w:bCs/>
        </w:rPr>
        <w:t>Table S</w:t>
      </w:r>
      <w:r w:rsidR="00AD76F9" w:rsidRPr="009105A5">
        <w:rPr>
          <w:rFonts w:cstheme="minorHAnsi"/>
          <w:bCs/>
        </w:rPr>
        <w:t>3</w:t>
      </w:r>
      <w:r w:rsidR="000F44A1" w:rsidRPr="009105A5">
        <w:rPr>
          <w:rFonts w:cstheme="minorHAnsi"/>
        </w:rPr>
        <w:t xml:space="preserve">). </w:t>
      </w:r>
    </w:p>
    <w:p w14:paraId="70C3F1E1" w14:textId="77777777" w:rsidR="000F44A1" w:rsidRPr="009105A5" w:rsidRDefault="000F44A1" w:rsidP="009575AB">
      <w:pPr>
        <w:pStyle w:val="NoSpacing"/>
        <w:spacing w:line="360" w:lineRule="auto"/>
        <w:jc w:val="both"/>
        <w:rPr>
          <w:rFonts w:eastAsiaTheme="minorEastAsia"/>
          <w:b/>
          <w:bCs/>
          <w:iCs/>
          <w:u w:val="single"/>
        </w:rPr>
      </w:pPr>
    </w:p>
    <w:p w14:paraId="16C02399" w14:textId="66F4600C" w:rsidR="00552096" w:rsidRPr="009105A5" w:rsidRDefault="008D5DB0" w:rsidP="009575AB">
      <w:pPr>
        <w:pStyle w:val="NoSpacing"/>
        <w:spacing w:line="360" w:lineRule="auto"/>
        <w:jc w:val="both"/>
        <w:rPr>
          <w:rFonts w:eastAsiaTheme="minorEastAsia"/>
          <w:b/>
          <w:bCs/>
          <w:iCs/>
          <w:u w:val="single"/>
        </w:rPr>
      </w:pPr>
      <w:r w:rsidRPr="009105A5">
        <w:rPr>
          <w:rFonts w:eastAsiaTheme="minorEastAsia"/>
          <w:b/>
          <w:bCs/>
          <w:iCs/>
          <w:u w:val="single"/>
        </w:rPr>
        <w:t>Sensitivity Analys</w:t>
      </w:r>
      <w:r w:rsidR="00D261AD" w:rsidRPr="009105A5">
        <w:rPr>
          <w:rFonts w:eastAsiaTheme="minorEastAsia"/>
          <w:b/>
          <w:bCs/>
          <w:iCs/>
          <w:u w:val="single"/>
        </w:rPr>
        <w:t>e</w:t>
      </w:r>
      <w:r w:rsidRPr="009105A5">
        <w:rPr>
          <w:rFonts w:eastAsiaTheme="minorEastAsia"/>
          <w:b/>
          <w:bCs/>
          <w:iCs/>
          <w:u w:val="single"/>
        </w:rPr>
        <w:t xml:space="preserve">s </w:t>
      </w:r>
    </w:p>
    <w:p w14:paraId="67CB1F00" w14:textId="77777777" w:rsidR="009575AB" w:rsidRPr="009105A5" w:rsidRDefault="009575AB" w:rsidP="009575AB">
      <w:pPr>
        <w:pStyle w:val="NoSpacing"/>
        <w:spacing w:line="360" w:lineRule="auto"/>
        <w:jc w:val="both"/>
        <w:rPr>
          <w:rFonts w:eastAsiaTheme="minorEastAsia"/>
          <w:b/>
          <w:bCs/>
          <w:iCs/>
          <w:u w:val="single"/>
        </w:rPr>
      </w:pPr>
    </w:p>
    <w:p w14:paraId="51783A74" w14:textId="6E46683D" w:rsidR="0084700F" w:rsidRPr="009105A5" w:rsidRDefault="008D5DB0" w:rsidP="008D5DB0">
      <w:pPr>
        <w:pStyle w:val="NoSpacing"/>
        <w:spacing w:line="360" w:lineRule="auto"/>
        <w:jc w:val="both"/>
        <w:rPr>
          <w:rFonts w:cstheme="minorHAnsi"/>
        </w:rPr>
      </w:pPr>
      <w:bookmarkStart w:id="34" w:name="_Hlk68637439"/>
      <w:r w:rsidRPr="009105A5">
        <w:t>A Fourier amplitude sensitivity test (FAST) approach was used to conduct a sensitivity analysis of the model system to the model parameters with regards to two outcome measures</w:t>
      </w:r>
      <w:r w:rsidR="00F545E4" w:rsidRPr="009105A5">
        <w:t xml:space="preserve"> </w:t>
      </w:r>
      <w:r w:rsidR="00BB686B" w:rsidRPr="009105A5">
        <w:rPr>
          <w:bCs/>
        </w:rPr>
        <w:fldChar w:fldCharType="begin"/>
      </w:r>
      <w:r w:rsidR="009105A5" w:rsidRPr="009105A5">
        <w:rPr>
          <w:bCs/>
        </w:rPr>
        <w:instrText xml:space="preserve"> ADDIN EN.CITE &lt;EndNote&gt;&lt;Cite&gt;&lt;Author&gt;Saltelli&lt;/Author&gt;&lt;Year&gt;1998&lt;/Year&gt;&lt;RecNum&gt;371&lt;/RecNum&gt;&lt;DisplayText&gt;(42)&lt;/DisplayText&gt;&lt;record&gt;&lt;rec-number&gt;371&lt;/rec-number&gt;&lt;foreign-keys&gt;&lt;key app="EN" db-id="220f9fvwmzexdkefseqvwpscaepfaza5z05x" timestamp="1679848254"&gt;371&lt;/key&gt;&lt;/foreign-keys&gt;&lt;ref-type name="Journal Article"&gt;17&lt;/ref-type&gt;&lt;contributors&gt;&lt;authors&gt;&lt;author&gt;Saltelli, Andrea&lt;/author&gt;&lt;author&gt;Bolado, Ricardo&lt;/author&gt;&lt;/authors&gt;&lt;/contributors&gt;&lt;titles&gt;&lt;title&gt;An alternative way to compute Fourier amplitude sensitivity test (FAST)&lt;/title&gt;&lt;secondary-title&gt;Computational Statistics &amp;amp; Data Analysis&lt;/secondary-title&gt;&lt;/titles&gt;&lt;periodical&gt;&lt;full-title&gt;Computational Statistics &amp;amp; Data Analysis&lt;/full-title&gt;&lt;/periodical&gt;&lt;pages&gt;445-460&lt;/pages&gt;&lt;volume&gt;26&lt;/volume&gt;&lt;number&gt;4&lt;/number&gt;&lt;dates&gt;&lt;year&gt;1998&lt;/year&gt;&lt;/dates&gt;&lt;isbn&gt;0167-9473&lt;/isbn&gt;&lt;urls&gt;&lt;/urls&gt;&lt;/record&gt;&lt;/Cite&gt;&lt;/EndNote&gt;</w:instrText>
      </w:r>
      <w:r w:rsidR="00BB686B" w:rsidRPr="009105A5">
        <w:rPr>
          <w:bCs/>
        </w:rPr>
        <w:fldChar w:fldCharType="separate"/>
      </w:r>
      <w:r w:rsidR="009105A5" w:rsidRPr="009105A5">
        <w:rPr>
          <w:bCs/>
          <w:noProof/>
        </w:rPr>
        <w:t>(42)</w:t>
      </w:r>
      <w:r w:rsidR="00BB686B" w:rsidRPr="009105A5">
        <w:rPr>
          <w:bCs/>
        </w:rPr>
        <w:fldChar w:fldCharType="end"/>
      </w:r>
      <w:r w:rsidR="000F3621" w:rsidRPr="009105A5">
        <w:t>: 1) the daily incidence</w:t>
      </w:r>
      <w:r w:rsidRPr="009105A5">
        <w:t xml:space="preserve"> of human foodborne infection and 2) proportion of resistant human infection. The </w:t>
      </w:r>
      <w:r w:rsidRPr="009105A5">
        <w:lastRenderedPageBreak/>
        <w:t xml:space="preserve">parameter space range chosen for the sensitivity analysis was limited to an order of magnitude above and below the parameterised values. </w:t>
      </w:r>
    </w:p>
    <w:p w14:paraId="442F3A30" w14:textId="02F81F50" w:rsidR="008D5DB0" w:rsidRPr="009105A5" w:rsidRDefault="008D5DB0" w:rsidP="008D5DB0">
      <w:pPr>
        <w:pStyle w:val="NoSpacing"/>
        <w:spacing w:line="360" w:lineRule="auto"/>
        <w:jc w:val="both"/>
        <w:rPr>
          <w:rFonts w:cstheme="minorHAnsi"/>
        </w:rPr>
      </w:pPr>
      <w:r w:rsidRPr="009105A5">
        <w:t>The FAST approach was also used to identify the sensitivity of the model system to two</w:t>
      </w:r>
      <w:r w:rsidR="00D261AD" w:rsidRPr="009105A5">
        <w:t xml:space="preserve"> additional</w:t>
      </w:r>
      <w:r w:rsidRPr="009105A5">
        <w:t xml:space="preserve"> intervention related outcome measures: 1) </w:t>
      </w:r>
      <w:bookmarkStart w:id="35" w:name="_Hlk55402071"/>
      <w:r w:rsidRPr="009105A5">
        <w:t>R</w:t>
      </w:r>
      <w:r w:rsidRPr="009105A5">
        <w:rPr>
          <w:rFonts w:cstheme="minorHAnsi"/>
        </w:rPr>
        <w:t xml:space="preserve">elative changes in </w:t>
      </w:r>
      <w:r w:rsidR="00343AF8" w:rsidRPr="009105A5">
        <w:rPr>
          <w:rFonts w:cstheme="minorHAnsi"/>
        </w:rPr>
        <w:t xml:space="preserve">daily incidence </w:t>
      </w:r>
      <w:r w:rsidRPr="009105A5">
        <w:rPr>
          <w:rFonts w:cstheme="minorHAnsi"/>
        </w:rPr>
        <w:t>when livestock antibiotics were curtailed (</w:t>
      </w:r>
      <w:r w:rsidRPr="009105A5">
        <w:rPr>
          <w:rFonts w:cstheme="minorHAnsi"/>
          <w:i/>
          <w:iCs/>
        </w:rPr>
        <w:t>τ</w:t>
      </w:r>
      <w:r w:rsidRPr="009105A5">
        <w:rPr>
          <w:rFonts w:cstheme="minorHAnsi"/>
        </w:rPr>
        <w:t xml:space="preserve"> = 0 g/PCU), compared to </w:t>
      </w:r>
      <w:r w:rsidR="00343AF8" w:rsidRPr="009105A5">
        <w:rPr>
          <w:rFonts w:cstheme="minorHAnsi"/>
        </w:rPr>
        <w:t>daily incidence</w:t>
      </w:r>
      <w:r w:rsidRPr="009105A5">
        <w:rPr>
          <w:rFonts w:cstheme="minorHAnsi"/>
        </w:rPr>
        <w:t xml:space="preserve"> at mean baseline livestock antibiotic usage across the </w:t>
      </w:r>
      <w:r w:rsidR="002F5184" w:rsidRPr="009105A5">
        <w:rPr>
          <w:rFonts w:cstheme="minorHAnsi"/>
        </w:rPr>
        <w:t>four</w:t>
      </w:r>
      <w:r w:rsidRPr="009105A5">
        <w:rPr>
          <w:rFonts w:cstheme="minorHAnsi"/>
        </w:rPr>
        <w:t xml:space="preserve"> case studies (</w:t>
      </w:r>
      <w:r w:rsidRPr="009105A5">
        <w:rPr>
          <w:rFonts w:cstheme="minorHAnsi"/>
          <w:i/>
          <w:iCs/>
        </w:rPr>
        <w:t xml:space="preserve">τ </w:t>
      </w:r>
      <w:r w:rsidR="00343AF8" w:rsidRPr="009105A5">
        <w:rPr>
          <w:rFonts w:cstheme="minorHAnsi"/>
        </w:rPr>
        <w:t>= 0.00934</w:t>
      </w:r>
      <w:r w:rsidRPr="009105A5">
        <w:rPr>
          <w:rFonts w:cstheme="minorHAnsi"/>
        </w:rPr>
        <w:t xml:space="preserve"> g/PCU)</w:t>
      </w:r>
      <w:bookmarkEnd w:id="35"/>
      <w:r w:rsidR="000F3621" w:rsidRPr="009105A5">
        <w:rPr>
          <w:rFonts w:cstheme="minorHAnsi"/>
        </w:rPr>
        <w:t xml:space="preserve"> and 2) Relative changes in daily incidence</w:t>
      </w:r>
      <w:r w:rsidRPr="009105A5">
        <w:rPr>
          <w:rFonts w:cstheme="minorHAnsi"/>
        </w:rPr>
        <w:t xml:space="preserve"> under antibiotic curtailment (0 g/PCU) relative to</w:t>
      </w:r>
      <w:r w:rsidR="000A6F01" w:rsidRPr="009105A5">
        <w:rPr>
          <w:rFonts w:cstheme="minorHAnsi"/>
        </w:rPr>
        <w:t xml:space="preserve"> the </w:t>
      </w:r>
      <w:r w:rsidRPr="009105A5">
        <w:rPr>
          <w:rFonts w:cstheme="minorHAnsi"/>
        </w:rPr>
        <w:t>observed</w:t>
      </w:r>
      <w:r w:rsidR="000A6F01" w:rsidRPr="009105A5">
        <w:rPr>
          <w:rFonts w:cstheme="minorHAnsi"/>
        </w:rPr>
        <w:t xml:space="preserve"> daily incidence with current levels</w:t>
      </w:r>
      <w:r w:rsidR="000F3621" w:rsidRPr="009105A5">
        <w:rPr>
          <w:rFonts w:cstheme="minorHAnsi"/>
        </w:rPr>
        <w:t xml:space="preserve"> of antibiotic usage (0.593</w:t>
      </w:r>
      <w:r w:rsidRPr="009105A5">
        <w:rPr>
          <w:rFonts w:cstheme="minorHAnsi"/>
        </w:rPr>
        <w:t xml:space="preserve"> per 100,000).</w:t>
      </w:r>
      <w:r w:rsidR="0018541F" w:rsidRPr="009105A5">
        <w:rPr>
          <w:rFonts w:cstheme="minorHAnsi"/>
        </w:rPr>
        <w:t xml:space="preserve"> </w:t>
      </w:r>
      <w:r w:rsidR="00E6679A" w:rsidRPr="009105A5">
        <w:rPr>
          <w:rFonts w:cstheme="minorHAnsi"/>
        </w:rPr>
        <w:t>A</w:t>
      </w:r>
      <w:r w:rsidR="000F3621" w:rsidRPr="009105A5">
        <w:rPr>
          <w:rFonts w:cstheme="minorHAnsi"/>
        </w:rPr>
        <w:t>n</w:t>
      </w:r>
      <w:r w:rsidR="0018541F" w:rsidRPr="009105A5">
        <w:rPr>
          <w:rFonts w:cstheme="minorHAnsi"/>
        </w:rPr>
        <w:t xml:space="preserve"> </w:t>
      </w:r>
      <w:r w:rsidR="000F3621" w:rsidRPr="009105A5">
        <w:rPr>
          <w:rFonts w:cstheme="minorHAnsi"/>
        </w:rPr>
        <w:t xml:space="preserve">in-depth </w:t>
      </w:r>
      <w:r w:rsidR="0018541F" w:rsidRPr="009105A5">
        <w:rPr>
          <w:rFonts w:cstheme="minorHAnsi"/>
        </w:rPr>
        <w:t xml:space="preserve">description </w:t>
      </w:r>
      <w:r w:rsidR="00E6679A" w:rsidRPr="009105A5">
        <w:rPr>
          <w:rFonts w:cstheme="minorHAnsi"/>
        </w:rPr>
        <w:t xml:space="preserve">of this sensitivity analysis </w:t>
      </w:r>
      <w:r w:rsidR="0018541F" w:rsidRPr="009105A5">
        <w:rPr>
          <w:rFonts w:cstheme="minorHAnsi"/>
        </w:rPr>
        <w:t>can be found in the supplementary material.</w:t>
      </w:r>
      <w:r w:rsidRPr="009105A5">
        <w:rPr>
          <w:rFonts w:cstheme="minorHAnsi"/>
        </w:rPr>
        <w:t xml:space="preserve"> </w:t>
      </w:r>
    </w:p>
    <w:p w14:paraId="05907BE0" w14:textId="7398C2BA" w:rsidR="00AB476D" w:rsidRPr="009105A5" w:rsidRDefault="00AB476D" w:rsidP="008D5DB0">
      <w:pPr>
        <w:pStyle w:val="NoSpacing"/>
        <w:spacing w:line="360" w:lineRule="auto"/>
        <w:jc w:val="both"/>
        <w:rPr>
          <w:rFonts w:cstheme="minorHAnsi"/>
        </w:rPr>
      </w:pPr>
    </w:p>
    <w:p w14:paraId="467340D2" w14:textId="77777777" w:rsidR="00685DA3" w:rsidRPr="009105A5" w:rsidRDefault="00685DA3" w:rsidP="008D5DB0">
      <w:pPr>
        <w:pStyle w:val="NoSpacing"/>
        <w:spacing w:line="360" w:lineRule="auto"/>
        <w:jc w:val="both"/>
        <w:rPr>
          <w:rFonts w:cstheme="minorHAnsi"/>
        </w:rPr>
      </w:pPr>
    </w:p>
    <w:p w14:paraId="060BBC08" w14:textId="77777777" w:rsidR="00AB476D" w:rsidRPr="009105A5" w:rsidRDefault="00AB476D" w:rsidP="008D5DB0">
      <w:pPr>
        <w:pStyle w:val="NoSpacing"/>
        <w:spacing w:line="360" w:lineRule="auto"/>
        <w:jc w:val="both"/>
        <w:rPr>
          <w:rFonts w:cstheme="minorHAnsi"/>
        </w:rPr>
      </w:pPr>
    </w:p>
    <w:p w14:paraId="794A54A7" w14:textId="77777777" w:rsidR="00E935BC" w:rsidRPr="009105A5" w:rsidRDefault="00E935BC" w:rsidP="008D5DB0">
      <w:pPr>
        <w:pStyle w:val="NoSpacing"/>
        <w:spacing w:line="360" w:lineRule="auto"/>
        <w:jc w:val="both"/>
        <w:rPr>
          <w:rFonts w:cstheme="minorHAnsi"/>
        </w:rPr>
      </w:pPr>
    </w:p>
    <w:p w14:paraId="16F7B368" w14:textId="77777777" w:rsidR="00E935BC" w:rsidRPr="009105A5" w:rsidRDefault="00E935BC" w:rsidP="008D5DB0">
      <w:pPr>
        <w:pStyle w:val="NoSpacing"/>
        <w:spacing w:line="360" w:lineRule="auto"/>
        <w:jc w:val="both"/>
        <w:rPr>
          <w:rFonts w:cstheme="minorHAnsi"/>
        </w:rPr>
      </w:pPr>
    </w:p>
    <w:p w14:paraId="05EA90CD" w14:textId="77777777" w:rsidR="00E935BC" w:rsidRPr="009105A5" w:rsidRDefault="00E935BC" w:rsidP="008D5DB0">
      <w:pPr>
        <w:pStyle w:val="NoSpacing"/>
        <w:spacing w:line="360" w:lineRule="auto"/>
        <w:jc w:val="both"/>
        <w:rPr>
          <w:rFonts w:cstheme="minorHAnsi"/>
        </w:rPr>
      </w:pPr>
    </w:p>
    <w:p w14:paraId="7B1CC06C" w14:textId="77777777" w:rsidR="002B04D9" w:rsidRPr="009105A5" w:rsidRDefault="002B04D9" w:rsidP="008D5DB0">
      <w:pPr>
        <w:pStyle w:val="NoSpacing"/>
        <w:spacing w:line="360" w:lineRule="auto"/>
        <w:jc w:val="both"/>
        <w:rPr>
          <w:rFonts w:cstheme="minorHAnsi"/>
        </w:rPr>
      </w:pPr>
    </w:p>
    <w:p w14:paraId="6CC25055" w14:textId="77777777" w:rsidR="002B04D9" w:rsidRPr="009105A5" w:rsidRDefault="002B04D9" w:rsidP="008D5DB0">
      <w:pPr>
        <w:pStyle w:val="NoSpacing"/>
        <w:spacing w:line="360" w:lineRule="auto"/>
        <w:jc w:val="both"/>
        <w:rPr>
          <w:rFonts w:cstheme="minorHAnsi"/>
        </w:rPr>
      </w:pPr>
    </w:p>
    <w:p w14:paraId="4BFC3446" w14:textId="77777777" w:rsidR="002B04D9" w:rsidRPr="009105A5" w:rsidRDefault="002B04D9" w:rsidP="008D5DB0">
      <w:pPr>
        <w:pStyle w:val="NoSpacing"/>
        <w:spacing w:line="360" w:lineRule="auto"/>
        <w:jc w:val="both"/>
        <w:rPr>
          <w:rFonts w:cstheme="minorHAnsi"/>
        </w:rPr>
      </w:pPr>
    </w:p>
    <w:p w14:paraId="11859080" w14:textId="77777777" w:rsidR="002B04D9" w:rsidRPr="009105A5" w:rsidRDefault="002B04D9" w:rsidP="008D5DB0">
      <w:pPr>
        <w:pStyle w:val="NoSpacing"/>
        <w:spacing w:line="360" w:lineRule="auto"/>
        <w:jc w:val="both"/>
        <w:rPr>
          <w:rFonts w:cstheme="minorHAnsi"/>
        </w:rPr>
      </w:pPr>
    </w:p>
    <w:p w14:paraId="7E32D74D" w14:textId="77777777" w:rsidR="002B04D9" w:rsidRPr="009105A5" w:rsidRDefault="002B04D9" w:rsidP="008D5DB0">
      <w:pPr>
        <w:pStyle w:val="NoSpacing"/>
        <w:spacing w:line="360" w:lineRule="auto"/>
        <w:jc w:val="both"/>
        <w:rPr>
          <w:rFonts w:cstheme="minorHAnsi"/>
        </w:rPr>
      </w:pPr>
    </w:p>
    <w:p w14:paraId="1C3422B9" w14:textId="77777777" w:rsidR="002B04D9" w:rsidRPr="009105A5" w:rsidRDefault="002B04D9" w:rsidP="008D5DB0">
      <w:pPr>
        <w:pStyle w:val="NoSpacing"/>
        <w:spacing w:line="360" w:lineRule="auto"/>
        <w:jc w:val="both"/>
        <w:rPr>
          <w:rFonts w:cstheme="minorHAnsi"/>
        </w:rPr>
      </w:pPr>
    </w:p>
    <w:p w14:paraId="797C7285" w14:textId="77777777" w:rsidR="002B04D9" w:rsidRPr="009105A5" w:rsidRDefault="002B04D9" w:rsidP="008D5DB0">
      <w:pPr>
        <w:pStyle w:val="NoSpacing"/>
        <w:spacing w:line="360" w:lineRule="auto"/>
        <w:jc w:val="both"/>
        <w:rPr>
          <w:rFonts w:cstheme="minorHAnsi"/>
        </w:rPr>
      </w:pPr>
    </w:p>
    <w:p w14:paraId="26DB1FA4" w14:textId="77777777" w:rsidR="002B04D9" w:rsidRPr="009105A5" w:rsidRDefault="002B04D9" w:rsidP="008D5DB0">
      <w:pPr>
        <w:pStyle w:val="NoSpacing"/>
        <w:spacing w:line="360" w:lineRule="auto"/>
        <w:jc w:val="both"/>
        <w:rPr>
          <w:rFonts w:cstheme="minorHAnsi"/>
        </w:rPr>
      </w:pPr>
    </w:p>
    <w:p w14:paraId="694E6A0A" w14:textId="77777777" w:rsidR="002B04D9" w:rsidRPr="009105A5" w:rsidRDefault="002B04D9" w:rsidP="008D5DB0">
      <w:pPr>
        <w:pStyle w:val="NoSpacing"/>
        <w:spacing w:line="360" w:lineRule="auto"/>
        <w:jc w:val="both"/>
        <w:rPr>
          <w:rFonts w:cstheme="minorHAnsi"/>
        </w:rPr>
      </w:pPr>
    </w:p>
    <w:p w14:paraId="3D947222" w14:textId="77777777" w:rsidR="002B04D9" w:rsidRPr="009105A5" w:rsidRDefault="002B04D9" w:rsidP="008D5DB0">
      <w:pPr>
        <w:pStyle w:val="NoSpacing"/>
        <w:spacing w:line="360" w:lineRule="auto"/>
        <w:jc w:val="both"/>
        <w:rPr>
          <w:rFonts w:cstheme="minorHAnsi"/>
        </w:rPr>
      </w:pPr>
    </w:p>
    <w:p w14:paraId="188A9764" w14:textId="77777777" w:rsidR="002B04D9" w:rsidRPr="009105A5" w:rsidRDefault="002B04D9" w:rsidP="008D5DB0">
      <w:pPr>
        <w:pStyle w:val="NoSpacing"/>
        <w:spacing w:line="360" w:lineRule="auto"/>
        <w:jc w:val="both"/>
        <w:rPr>
          <w:rFonts w:cstheme="minorHAnsi"/>
        </w:rPr>
      </w:pPr>
    </w:p>
    <w:p w14:paraId="4FFB83F3" w14:textId="77777777" w:rsidR="002B04D9" w:rsidRPr="009105A5" w:rsidRDefault="002B04D9" w:rsidP="008D5DB0">
      <w:pPr>
        <w:pStyle w:val="NoSpacing"/>
        <w:spacing w:line="360" w:lineRule="auto"/>
        <w:jc w:val="both"/>
        <w:rPr>
          <w:rFonts w:cstheme="minorHAnsi"/>
        </w:rPr>
      </w:pPr>
    </w:p>
    <w:p w14:paraId="060356C8" w14:textId="77777777" w:rsidR="002B04D9" w:rsidRPr="009105A5" w:rsidRDefault="002B04D9" w:rsidP="008D5DB0">
      <w:pPr>
        <w:pStyle w:val="NoSpacing"/>
        <w:spacing w:line="360" w:lineRule="auto"/>
        <w:jc w:val="both"/>
        <w:rPr>
          <w:rFonts w:cstheme="minorHAnsi"/>
        </w:rPr>
      </w:pPr>
    </w:p>
    <w:p w14:paraId="266B00B8" w14:textId="77777777" w:rsidR="002B04D9" w:rsidRPr="009105A5" w:rsidRDefault="002B04D9" w:rsidP="008D5DB0">
      <w:pPr>
        <w:pStyle w:val="NoSpacing"/>
        <w:spacing w:line="360" w:lineRule="auto"/>
        <w:jc w:val="both"/>
        <w:rPr>
          <w:rFonts w:cstheme="minorHAnsi"/>
        </w:rPr>
      </w:pPr>
    </w:p>
    <w:p w14:paraId="5FE1950A" w14:textId="77777777" w:rsidR="00490DB9" w:rsidRPr="009105A5" w:rsidRDefault="00490DB9" w:rsidP="008D5DB0">
      <w:pPr>
        <w:pStyle w:val="NoSpacing"/>
        <w:spacing w:line="360" w:lineRule="auto"/>
        <w:jc w:val="both"/>
        <w:rPr>
          <w:rFonts w:cstheme="minorHAnsi"/>
        </w:rPr>
      </w:pPr>
    </w:p>
    <w:p w14:paraId="521E377C" w14:textId="77777777" w:rsidR="00E24241" w:rsidRPr="009105A5" w:rsidRDefault="00E24241" w:rsidP="008D5DB0">
      <w:pPr>
        <w:pStyle w:val="NoSpacing"/>
        <w:spacing w:line="360" w:lineRule="auto"/>
        <w:jc w:val="both"/>
        <w:rPr>
          <w:rFonts w:cstheme="minorHAnsi"/>
        </w:rPr>
      </w:pPr>
    </w:p>
    <w:p w14:paraId="76F6692F" w14:textId="77777777" w:rsidR="00E24241" w:rsidRPr="009105A5" w:rsidRDefault="00E24241" w:rsidP="008D5DB0">
      <w:pPr>
        <w:pStyle w:val="NoSpacing"/>
        <w:spacing w:line="360" w:lineRule="auto"/>
        <w:jc w:val="both"/>
        <w:rPr>
          <w:rFonts w:cstheme="minorHAnsi"/>
        </w:rPr>
      </w:pPr>
    </w:p>
    <w:p w14:paraId="0EF7E224" w14:textId="77777777" w:rsidR="00490DB9" w:rsidRDefault="00490DB9" w:rsidP="008D5DB0">
      <w:pPr>
        <w:pStyle w:val="NoSpacing"/>
        <w:spacing w:line="360" w:lineRule="auto"/>
        <w:jc w:val="both"/>
        <w:rPr>
          <w:rFonts w:cstheme="minorHAnsi"/>
        </w:rPr>
      </w:pPr>
    </w:p>
    <w:p w14:paraId="1768BB2F" w14:textId="77777777" w:rsidR="00DA366C" w:rsidRPr="009105A5" w:rsidRDefault="00DA366C" w:rsidP="008D5DB0">
      <w:pPr>
        <w:pStyle w:val="NoSpacing"/>
        <w:spacing w:line="360" w:lineRule="auto"/>
        <w:jc w:val="both"/>
        <w:rPr>
          <w:rFonts w:cstheme="minorHAnsi"/>
        </w:rPr>
      </w:pPr>
    </w:p>
    <w:p w14:paraId="01437D50" w14:textId="77777777" w:rsidR="00490DB9" w:rsidRPr="009105A5" w:rsidRDefault="00490DB9" w:rsidP="008D5DB0">
      <w:pPr>
        <w:pStyle w:val="NoSpacing"/>
        <w:spacing w:line="360" w:lineRule="auto"/>
        <w:jc w:val="both"/>
        <w:rPr>
          <w:rFonts w:cstheme="minorHAnsi"/>
        </w:rPr>
      </w:pPr>
    </w:p>
    <w:p w14:paraId="1D243DD3" w14:textId="77777777" w:rsidR="002B04D9" w:rsidRPr="009105A5" w:rsidRDefault="002B04D9" w:rsidP="008D5DB0">
      <w:pPr>
        <w:pStyle w:val="NoSpacing"/>
        <w:spacing w:line="360" w:lineRule="auto"/>
        <w:jc w:val="both"/>
        <w:rPr>
          <w:rFonts w:cstheme="minorHAnsi"/>
        </w:rPr>
      </w:pPr>
    </w:p>
    <w:bookmarkEnd w:id="34"/>
    <w:p w14:paraId="0333476E" w14:textId="3145AB2C" w:rsidR="008D5DB0" w:rsidRPr="009105A5" w:rsidRDefault="00AB476D" w:rsidP="008D5DB0">
      <w:pPr>
        <w:pStyle w:val="NoSpacing"/>
        <w:spacing w:line="360" w:lineRule="auto"/>
        <w:jc w:val="center"/>
        <w:rPr>
          <w:rFonts w:cstheme="minorHAnsi"/>
          <w:b/>
          <w:u w:val="single"/>
        </w:rPr>
      </w:pPr>
      <w:r w:rsidRPr="009105A5">
        <w:rPr>
          <w:rFonts w:cstheme="minorHAnsi"/>
          <w:b/>
          <w:u w:val="single"/>
        </w:rPr>
        <w:t>R</w:t>
      </w:r>
      <w:r w:rsidR="008D5DB0" w:rsidRPr="009105A5">
        <w:rPr>
          <w:rFonts w:cstheme="minorHAnsi"/>
          <w:b/>
          <w:u w:val="single"/>
        </w:rPr>
        <w:t>ESULTS</w:t>
      </w:r>
    </w:p>
    <w:p w14:paraId="2F9A4606" w14:textId="4E8E154E" w:rsidR="0053516F" w:rsidRPr="009105A5" w:rsidRDefault="0053516F" w:rsidP="00F06C62">
      <w:pPr>
        <w:pStyle w:val="NoSpacing"/>
        <w:spacing w:line="360" w:lineRule="auto"/>
        <w:rPr>
          <w:rFonts w:cstheme="minorHAnsi"/>
        </w:rPr>
      </w:pPr>
    </w:p>
    <w:p w14:paraId="5026C88D" w14:textId="7BAF2C71" w:rsidR="00C462B7" w:rsidRPr="009105A5" w:rsidRDefault="00DB422D" w:rsidP="00DA366C">
      <w:pPr>
        <w:pStyle w:val="NoSpacing"/>
        <w:spacing w:line="360" w:lineRule="auto"/>
        <w:jc w:val="both"/>
        <w:rPr>
          <w:rFonts w:cstheme="minorHAnsi"/>
        </w:rPr>
      </w:pPr>
      <w:r w:rsidRPr="009105A5">
        <w:rPr>
          <w:rFonts w:cstheme="minorHAnsi"/>
        </w:rPr>
        <w:t>Curtailment of antibiotic usage (τ → 0 g/PCU) in the fattening pigs case studies resulted in the largest increase in the daily incidence with a 1.11-fold (0.668 per 100,000) increase relative to baseline levels, and a 1.20-fold (0.72 per 100,000) for the ampicillin and tetracycline case studies respectively</w:t>
      </w:r>
      <w:r w:rsidR="00D81A19" w:rsidRPr="009105A5">
        <w:rPr>
          <w:rFonts w:cstheme="minorHAnsi"/>
        </w:rPr>
        <w:t xml:space="preserve"> (Figure 2)</w:t>
      </w:r>
      <w:r w:rsidRPr="009105A5">
        <w:rPr>
          <w:rFonts w:cstheme="minorHAnsi"/>
        </w:rPr>
        <w:t xml:space="preserve">. In contrast, increases in daily incidence for the broiler poultry case studies ranged from a zero-fold change below 3 significant figures (0.598 per 100,000) for the ampicillin case study and a 1.02-fold (0.617 per 100,000) increase in the daily incidence for the tetracycline usage case study. This suggests relatively minor increases in the daily incidence from antibiotic curtailment across all four case studies. </w:t>
      </w:r>
    </w:p>
    <w:p w14:paraId="7E9546DA" w14:textId="77777777" w:rsidR="00C462B7" w:rsidRDefault="00C462B7" w:rsidP="00F06C62">
      <w:pPr>
        <w:pStyle w:val="NoSpacing"/>
        <w:spacing w:line="360" w:lineRule="auto"/>
        <w:rPr>
          <w:rFonts w:cstheme="minorHAnsi"/>
        </w:rPr>
      </w:pPr>
    </w:p>
    <w:p w14:paraId="39DC9069" w14:textId="77777777" w:rsidR="00DA366C" w:rsidRDefault="00DA366C" w:rsidP="00F06C62">
      <w:pPr>
        <w:pStyle w:val="NoSpacing"/>
        <w:spacing w:line="360" w:lineRule="auto"/>
        <w:rPr>
          <w:rFonts w:cstheme="minorHAnsi"/>
        </w:rPr>
      </w:pPr>
    </w:p>
    <w:p w14:paraId="64F0E3EC" w14:textId="77777777" w:rsidR="00DA366C" w:rsidRDefault="00DA366C" w:rsidP="00F06C62">
      <w:pPr>
        <w:pStyle w:val="NoSpacing"/>
        <w:spacing w:line="360" w:lineRule="auto"/>
        <w:rPr>
          <w:rFonts w:cstheme="minorHAnsi"/>
        </w:rPr>
      </w:pPr>
    </w:p>
    <w:p w14:paraId="3285D16E" w14:textId="77777777" w:rsidR="00DA366C" w:rsidRDefault="00DA366C" w:rsidP="00F06C62">
      <w:pPr>
        <w:pStyle w:val="NoSpacing"/>
        <w:spacing w:line="360" w:lineRule="auto"/>
        <w:rPr>
          <w:rFonts w:cstheme="minorHAnsi"/>
        </w:rPr>
      </w:pPr>
    </w:p>
    <w:p w14:paraId="6466D136" w14:textId="77777777" w:rsidR="00DA366C" w:rsidRDefault="00DA366C" w:rsidP="00F06C62">
      <w:pPr>
        <w:pStyle w:val="NoSpacing"/>
        <w:spacing w:line="360" w:lineRule="auto"/>
        <w:rPr>
          <w:rFonts w:cstheme="minorHAnsi"/>
        </w:rPr>
      </w:pPr>
    </w:p>
    <w:p w14:paraId="5377307E" w14:textId="77777777" w:rsidR="00DA366C" w:rsidRDefault="00DA366C" w:rsidP="00F06C62">
      <w:pPr>
        <w:pStyle w:val="NoSpacing"/>
        <w:spacing w:line="360" w:lineRule="auto"/>
        <w:rPr>
          <w:rFonts w:cstheme="minorHAnsi"/>
        </w:rPr>
      </w:pPr>
    </w:p>
    <w:p w14:paraId="1C6CA563" w14:textId="77777777" w:rsidR="00DA366C" w:rsidRDefault="00DA366C" w:rsidP="00F06C62">
      <w:pPr>
        <w:pStyle w:val="NoSpacing"/>
        <w:spacing w:line="360" w:lineRule="auto"/>
        <w:rPr>
          <w:rFonts w:cstheme="minorHAnsi"/>
        </w:rPr>
      </w:pPr>
    </w:p>
    <w:p w14:paraId="25CA8273" w14:textId="77777777" w:rsidR="00DA366C" w:rsidRDefault="00DA366C" w:rsidP="00F06C62">
      <w:pPr>
        <w:pStyle w:val="NoSpacing"/>
        <w:spacing w:line="360" w:lineRule="auto"/>
        <w:rPr>
          <w:rFonts w:cstheme="minorHAnsi"/>
        </w:rPr>
      </w:pPr>
    </w:p>
    <w:p w14:paraId="7435BA68" w14:textId="77777777" w:rsidR="00DA366C" w:rsidRPr="009105A5" w:rsidRDefault="00DA366C" w:rsidP="00F06C62">
      <w:pPr>
        <w:pStyle w:val="NoSpacing"/>
        <w:spacing w:line="360" w:lineRule="auto"/>
        <w:rPr>
          <w:rFonts w:cstheme="minorHAnsi"/>
        </w:rPr>
      </w:pPr>
    </w:p>
    <w:p w14:paraId="7ED2032D" w14:textId="631A04C5" w:rsidR="0018541F" w:rsidRPr="009105A5" w:rsidRDefault="008C784C" w:rsidP="008D5DB0">
      <w:pPr>
        <w:pStyle w:val="NoSpacing"/>
        <w:spacing w:line="360" w:lineRule="auto"/>
        <w:jc w:val="center"/>
        <w:rPr>
          <w:rFonts w:cstheme="minorHAnsi"/>
        </w:rPr>
      </w:pPr>
      <w:r w:rsidRPr="009105A5">
        <w:rPr>
          <w:noProof/>
          <w:lang w:eastAsia="en-GB"/>
        </w:rPr>
        <w:lastRenderedPageBreak/>
        <w:drawing>
          <wp:inline distT="0" distB="0" distL="0" distR="0" wp14:anchorId="5F855FF9" wp14:editId="09906A53">
            <wp:extent cx="5643976" cy="4616605"/>
            <wp:effectExtent l="0" t="0" r="0" b="635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05445" cy="4666885"/>
                    </a:xfrm>
                    <a:prstGeom prst="rect">
                      <a:avLst/>
                    </a:prstGeom>
                    <a:noFill/>
                    <a:ln>
                      <a:noFill/>
                    </a:ln>
                  </pic:spPr>
                </pic:pic>
              </a:graphicData>
            </a:graphic>
          </wp:inline>
        </w:drawing>
      </w:r>
    </w:p>
    <w:p w14:paraId="0AAFDA2A" w14:textId="58C44B30" w:rsidR="00C07684" w:rsidRDefault="00C07684" w:rsidP="00DA366C">
      <w:pPr>
        <w:spacing w:after="0" w:line="360" w:lineRule="auto"/>
        <w:jc w:val="both"/>
        <w:rPr>
          <w:rFonts w:cstheme="minorHAnsi"/>
        </w:rPr>
      </w:pPr>
      <w:r w:rsidRPr="009105A5">
        <w:rPr>
          <w:rFonts w:cstheme="minorHAnsi"/>
          <w:b/>
        </w:rPr>
        <w:t>F</w:t>
      </w:r>
      <w:r w:rsidR="008B1C3F" w:rsidRPr="009105A5">
        <w:rPr>
          <w:rFonts w:cstheme="minorHAnsi"/>
          <w:b/>
        </w:rPr>
        <w:t xml:space="preserve">igure </w:t>
      </w:r>
      <w:r w:rsidR="007C5710" w:rsidRPr="009105A5">
        <w:rPr>
          <w:rFonts w:cstheme="minorHAnsi"/>
          <w:b/>
        </w:rPr>
        <w:t>2</w:t>
      </w:r>
      <w:r w:rsidR="00E36D15" w:rsidRPr="009105A5">
        <w:rPr>
          <w:rFonts w:cstheme="minorHAnsi"/>
          <w:b/>
        </w:rPr>
        <w:t>.</w:t>
      </w:r>
      <w:r w:rsidR="00B23C09" w:rsidRPr="009105A5">
        <w:rPr>
          <w:rFonts w:cstheme="minorHAnsi"/>
          <w:b/>
        </w:rPr>
        <w:t xml:space="preserve"> </w:t>
      </w:r>
      <w:r w:rsidR="008D5DB0" w:rsidRPr="009105A5">
        <w:rPr>
          <w:rFonts w:cstheme="minorHAnsi"/>
          <w:b/>
        </w:rPr>
        <w:t xml:space="preserve">Impact of alterations in livestock antibiotic </w:t>
      </w:r>
      <w:r w:rsidR="00515740" w:rsidRPr="009105A5">
        <w:rPr>
          <w:rFonts w:cstheme="minorHAnsi"/>
          <w:b/>
        </w:rPr>
        <w:t xml:space="preserve">usage </w:t>
      </w:r>
      <w:r w:rsidR="008D5DB0" w:rsidRPr="009105A5">
        <w:rPr>
          <w:rFonts w:cstheme="minorHAnsi"/>
          <w:b/>
        </w:rPr>
        <w:t xml:space="preserve">(τ) on </w:t>
      </w:r>
      <w:r w:rsidR="00B23C09" w:rsidRPr="009105A5">
        <w:rPr>
          <w:rFonts w:cstheme="minorHAnsi"/>
          <w:b/>
        </w:rPr>
        <w:t>the daily incidence of salmonellosis</w:t>
      </w:r>
      <w:r w:rsidR="008D5DB0" w:rsidRPr="009105A5">
        <w:rPr>
          <w:rFonts w:cstheme="minorHAnsi"/>
          <w:b/>
        </w:rPr>
        <w:t xml:space="preserve"> and the proportion of resistant human infection (</w:t>
      </w:r>
      <w:r w:rsidR="00262AFB" w:rsidRPr="009105A5">
        <w:rPr>
          <w:rFonts w:cstheme="minorHAnsi"/>
          <w:b/>
        </w:rPr>
        <w:t>I</w:t>
      </w:r>
      <w:r w:rsidR="00262AFB" w:rsidRPr="009105A5">
        <w:rPr>
          <w:rFonts w:cstheme="minorHAnsi"/>
          <w:b/>
          <w:vertAlign w:val="superscript"/>
        </w:rPr>
        <w:t>*</w:t>
      </w:r>
      <w:proofErr w:type="spellStart"/>
      <w:r w:rsidR="00262AFB" w:rsidRPr="009105A5">
        <w:rPr>
          <w:rFonts w:cstheme="minorHAnsi"/>
          <w:b/>
          <w:vertAlign w:val="subscript"/>
        </w:rPr>
        <w:t>RH</w:t>
      </w:r>
      <w:r w:rsidR="0018541F" w:rsidRPr="009105A5">
        <w:rPr>
          <w:rFonts w:cstheme="minorHAnsi"/>
          <w:b/>
          <w:vertAlign w:val="subscript"/>
        </w:rPr>
        <w:t>Prop</w:t>
      </w:r>
      <w:proofErr w:type="spellEnd"/>
      <w:r w:rsidR="008D5DB0" w:rsidRPr="009105A5">
        <w:rPr>
          <w:rFonts w:cstheme="minorHAnsi"/>
          <w:b/>
        </w:rPr>
        <w:t xml:space="preserve">). </w:t>
      </w:r>
      <w:r w:rsidR="008D5DB0" w:rsidRPr="009105A5">
        <w:rPr>
          <w:rFonts w:cstheme="minorHAnsi"/>
          <w:bCs/>
        </w:rPr>
        <w:t xml:space="preserve">A) </w:t>
      </w:r>
      <w:r w:rsidR="0053516F" w:rsidRPr="009105A5">
        <w:rPr>
          <w:rFonts w:cstheme="minorHAnsi"/>
          <w:bCs/>
        </w:rPr>
        <w:t>Ampicillin</w:t>
      </w:r>
      <w:r w:rsidR="008D5DB0" w:rsidRPr="009105A5">
        <w:rPr>
          <w:rFonts w:cstheme="minorHAnsi"/>
          <w:bCs/>
        </w:rPr>
        <w:t xml:space="preserve">-resistant human salmonellosis from </w:t>
      </w:r>
      <w:r w:rsidR="0053516F" w:rsidRPr="009105A5">
        <w:rPr>
          <w:rFonts w:cstheme="minorHAnsi"/>
          <w:bCs/>
        </w:rPr>
        <w:t>broiler poultry</w:t>
      </w:r>
      <w:r w:rsidR="008D5DB0" w:rsidRPr="009105A5">
        <w:rPr>
          <w:rFonts w:cstheme="minorHAnsi"/>
          <w:bCs/>
        </w:rPr>
        <w:t xml:space="preserve">. B) </w:t>
      </w:r>
      <w:r w:rsidR="0053516F" w:rsidRPr="009105A5">
        <w:rPr>
          <w:rFonts w:cstheme="minorHAnsi"/>
          <w:bCs/>
        </w:rPr>
        <w:t>Tetracycline</w:t>
      </w:r>
      <w:r w:rsidR="008D5DB0" w:rsidRPr="009105A5">
        <w:rPr>
          <w:rFonts w:cstheme="minorHAnsi"/>
          <w:bCs/>
        </w:rPr>
        <w:t xml:space="preserve">-resistant human salmonellosis from </w:t>
      </w:r>
      <w:r w:rsidR="0053516F" w:rsidRPr="009105A5">
        <w:rPr>
          <w:rFonts w:cstheme="minorHAnsi"/>
          <w:bCs/>
        </w:rPr>
        <w:t>broiler poultry</w:t>
      </w:r>
      <w:r w:rsidR="008D5DB0" w:rsidRPr="009105A5">
        <w:rPr>
          <w:rFonts w:cstheme="minorHAnsi"/>
          <w:bCs/>
        </w:rPr>
        <w:t xml:space="preserve">. C) </w:t>
      </w:r>
      <w:r w:rsidR="0053516F" w:rsidRPr="009105A5">
        <w:rPr>
          <w:rFonts w:cstheme="minorHAnsi"/>
          <w:bCs/>
        </w:rPr>
        <w:t>Ampicillin</w:t>
      </w:r>
      <w:r w:rsidR="008D5DB0" w:rsidRPr="009105A5">
        <w:rPr>
          <w:rFonts w:cstheme="minorHAnsi"/>
          <w:bCs/>
        </w:rPr>
        <w:t xml:space="preserve">-resistant human salmonellosis from </w:t>
      </w:r>
      <w:r w:rsidR="0053516F" w:rsidRPr="009105A5">
        <w:rPr>
          <w:rFonts w:cstheme="minorHAnsi"/>
          <w:bCs/>
        </w:rPr>
        <w:t>fattening pigs</w:t>
      </w:r>
      <w:r w:rsidR="008D5DB0" w:rsidRPr="009105A5">
        <w:rPr>
          <w:rFonts w:cstheme="minorHAnsi"/>
          <w:bCs/>
        </w:rPr>
        <w:t>.</w:t>
      </w:r>
      <w:r w:rsidR="0053516F" w:rsidRPr="009105A5">
        <w:rPr>
          <w:rFonts w:cstheme="minorHAnsi"/>
          <w:bCs/>
        </w:rPr>
        <w:t xml:space="preserve"> D) Tetracycline-resistant human salmonellosis from fattening pigs.</w:t>
      </w:r>
      <w:r w:rsidR="008D5DB0" w:rsidRPr="009105A5">
        <w:rPr>
          <w:rFonts w:cstheme="minorHAnsi"/>
          <w:bCs/>
        </w:rPr>
        <w:t xml:space="preserve"> Grey bar denotes the case study specific baseline livestock antibiotic </w:t>
      </w:r>
      <w:r w:rsidR="00515740" w:rsidRPr="009105A5">
        <w:rPr>
          <w:rFonts w:cstheme="minorHAnsi"/>
          <w:bCs/>
        </w:rPr>
        <w:t>usage</w:t>
      </w:r>
      <w:r w:rsidRPr="009105A5">
        <w:rPr>
          <w:rFonts w:cstheme="minorHAnsi"/>
          <w:bCs/>
        </w:rPr>
        <w:t xml:space="preserve"> (</w:t>
      </w:r>
      <w:r w:rsidRPr="009105A5">
        <w:rPr>
          <w:bCs/>
        </w:rPr>
        <w:sym w:font="Symbol" w:char="F061"/>
      </w:r>
      <w:r w:rsidRPr="009105A5">
        <w:rPr>
          <w:rFonts w:cstheme="minorHAnsi"/>
          <w:bCs/>
        </w:rPr>
        <w:t xml:space="preserve"> = </w:t>
      </w:r>
      <w:r w:rsidRPr="009105A5">
        <w:rPr>
          <w:rFonts w:ascii="Calibri" w:hAnsi="Calibri" w:cs="Calibri"/>
          <w:color w:val="000000"/>
        </w:rPr>
        <w:t>0.0035/0.0049/0.0081/0.0109</w:t>
      </w:r>
      <w:r w:rsidRPr="009105A5">
        <w:rPr>
          <w:rFonts w:cstheme="minorHAnsi"/>
          <w:bCs/>
        </w:rPr>
        <w:t>)</w:t>
      </w:r>
      <w:r w:rsidR="008D5DB0" w:rsidRPr="009105A5">
        <w:rPr>
          <w:rFonts w:cstheme="minorHAnsi"/>
          <w:bCs/>
        </w:rPr>
        <w:t xml:space="preserve">. Numbers above the bars denote </w:t>
      </w:r>
      <w:r w:rsidR="00262AFB" w:rsidRPr="009105A5">
        <w:rPr>
          <w:rFonts w:cstheme="minorHAnsi"/>
        </w:rPr>
        <w:t>I</w:t>
      </w:r>
      <w:r w:rsidR="00262AFB" w:rsidRPr="009105A5">
        <w:rPr>
          <w:rFonts w:cstheme="minorHAnsi"/>
          <w:vertAlign w:val="superscript"/>
        </w:rPr>
        <w:t>*</w:t>
      </w:r>
      <w:proofErr w:type="spellStart"/>
      <w:r w:rsidR="00262AFB" w:rsidRPr="009105A5">
        <w:rPr>
          <w:rFonts w:cstheme="minorHAnsi"/>
          <w:vertAlign w:val="subscript"/>
        </w:rPr>
        <w:t>RH</w:t>
      </w:r>
      <w:r w:rsidR="0018541F" w:rsidRPr="009105A5">
        <w:rPr>
          <w:rFonts w:cstheme="minorHAnsi"/>
          <w:vertAlign w:val="subscript"/>
        </w:rPr>
        <w:t>Prop</w:t>
      </w:r>
      <w:proofErr w:type="spellEnd"/>
      <w:r w:rsidR="008D5DB0" w:rsidRPr="009105A5">
        <w:rPr>
          <w:rFonts w:cstheme="minorHAnsi"/>
          <w:bCs/>
        </w:rPr>
        <w:t xml:space="preserve">. </w:t>
      </w:r>
      <w:r w:rsidR="003F069E" w:rsidRPr="009105A5">
        <w:rPr>
          <w:rFonts w:cstheme="minorHAnsi"/>
          <w:bCs/>
        </w:rPr>
        <w:t>Information on the model fitting procedure and t</w:t>
      </w:r>
      <w:r w:rsidR="00DB422D" w:rsidRPr="009105A5">
        <w:rPr>
          <w:rFonts w:cstheme="minorHAnsi"/>
        </w:rPr>
        <w:t>he fitted daily incidence and I</w:t>
      </w:r>
      <w:r w:rsidR="00DB422D" w:rsidRPr="009105A5">
        <w:rPr>
          <w:rFonts w:cstheme="minorHAnsi"/>
          <w:vertAlign w:val="superscript"/>
        </w:rPr>
        <w:t>*</w:t>
      </w:r>
      <w:proofErr w:type="spellStart"/>
      <w:r w:rsidR="00DB422D" w:rsidRPr="009105A5">
        <w:rPr>
          <w:rFonts w:cstheme="minorHAnsi"/>
          <w:vertAlign w:val="subscript"/>
        </w:rPr>
        <w:t>RHProp</w:t>
      </w:r>
      <w:proofErr w:type="spellEnd"/>
      <w:r w:rsidR="00DB422D" w:rsidRPr="009105A5">
        <w:rPr>
          <w:rFonts w:cstheme="minorHAnsi"/>
        </w:rPr>
        <w:t xml:space="preserve"> for each case study can be found in the supplementary material (Table S6). </w:t>
      </w:r>
    </w:p>
    <w:p w14:paraId="7162E7EE" w14:textId="77777777" w:rsidR="00DA366C" w:rsidRPr="009105A5" w:rsidRDefault="00DA366C" w:rsidP="00DA366C">
      <w:pPr>
        <w:spacing w:after="0" w:line="360" w:lineRule="auto"/>
        <w:jc w:val="both"/>
        <w:rPr>
          <w:rFonts w:ascii="Calibri" w:hAnsi="Calibri" w:cs="Calibri"/>
          <w:color w:val="000000"/>
        </w:rPr>
      </w:pPr>
    </w:p>
    <w:p w14:paraId="6D58F082" w14:textId="53F77F27" w:rsidR="007C5710" w:rsidRPr="009105A5" w:rsidRDefault="007C5710" w:rsidP="00DA366C">
      <w:pPr>
        <w:pStyle w:val="NoSpacing"/>
        <w:spacing w:line="360" w:lineRule="auto"/>
        <w:jc w:val="both"/>
        <w:rPr>
          <w:rFonts w:cstheme="minorHAnsi"/>
        </w:rPr>
      </w:pPr>
      <w:r w:rsidRPr="009105A5">
        <w:rPr>
          <w:rFonts w:cstheme="minorHAnsi"/>
        </w:rPr>
        <w:t xml:space="preserve">Increases in livestock antibiotic usage above baseline usage levels in the four case studies resulted in the opposite phenomenon, with decreases in overall human foodborne disease and increases in the proportion of resistant infection (Figure 2). </w:t>
      </w:r>
    </w:p>
    <w:p w14:paraId="358FF96C" w14:textId="77777777" w:rsidR="00490DB9" w:rsidRPr="009105A5" w:rsidRDefault="00490DB9" w:rsidP="00DA366C">
      <w:pPr>
        <w:pStyle w:val="NoSpacing"/>
        <w:spacing w:line="360" w:lineRule="auto"/>
        <w:jc w:val="both"/>
        <w:rPr>
          <w:rFonts w:cstheme="minorHAnsi"/>
        </w:rPr>
      </w:pPr>
    </w:p>
    <w:p w14:paraId="0C91DFB6" w14:textId="32DB2FA7" w:rsidR="006364F9" w:rsidRPr="009105A5" w:rsidRDefault="00DB422D" w:rsidP="00DA366C">
      <w:pPr>
        <w:pStyle w:val="NoSpacing"/>
        <w:spacing w:line="360" w:lineRule="auto"/>
        <w:jc w:val="both"/>
        <w:rPr>
          <w:rFonts w:cstheme="minorHAnsi"/>
        </w:rPr>
      </w:pPr>
      <w:r w:rsidRPr="009105A5">
        <w:rPr>
          <w:rFonts w:cstheme="minorHAnsi"/>
        </w:rPr>
        <w:t>A Fourier amplitude sensitivity test (FAST) was</w:t>
      </w:r>
      <w:r w:rsidR="00DA366C">
        <w:rPr>
          <w:rFonts w:cstheme="minorHAnsi"/>
        </w:rPr>
        <w:t xml:space="preserve"> next</w:t>
      </w:r>
      <w:r w:rsidRPr="009105A5">
        <w:rPr>
          <w:rFonts w:cstheme="minorHAnsi"/>
        </w:rPr>
        <w:t xml:space="preserve"> performed t</w:t>
      </w:r>
      <w:r w:rsidR="00E32F26" w:rsidRPr="009105A5">
        <w:rPr>
          <w:rFonts w:cstheme="minorHAnsi"/>
        </w:rPr>
        <w:t>o identify t</w:t>
      </w:r>
      <w:r w:rsidR="008D5DB0" w:rsidRPr="009105A5">
        <w:rPr>
          <w:rFonts w:cstheme="minorHAnsi"/>
        </w:rPr>
        <w:t>he parameters which had the greatest influence on</w:t>
      </w:r>
      <w:r w:rsidRPr="009105A5">
        <w:rPr>
          <w:rFonts w:cstheme="minorHAnsi"/>
        </w:rPr>
        <w:t xml:space="preserve"> the</w:t>
      </w:r>
      <w:r w:rsidR="008D5DB0" w:rsidRPr="009105A5">
        <w:rPr>
          <w:rFonts w:cstheme="minorHAnsi"/>
        </w:rPr>
        <w:t xml:space="preserve"> relative increase in </w:t>
      </w:r>
      <w:r w:rsidR="00CC7C17" w:rsidRPr="009105A5">
        <w:rPr>
          <w:rFonts w:cstheme="minorHAnsi"/>
        </w:rPr>
        <w:t xml:space="preserve">the daily incidence </w:t>
      </w:r>
      <w:r w:rsidR="008D5DB0" w:rsidRPr="009105A5">
        <w:rPr>
          <w:rFonts w:cstheme="minorHAnsi"/>
        </w:rPr>
        <w:t>when livestock antibiotics were curtailed</w:t>
      </w:r>
      <w:r w:rsidRPr="009105A5">
        <w:rPr>
          <w:rFonts w:cstheme="minorHAnsi"/>
        </w:rPr>
        <w:t xml:space="preserve"> (τ → 0 g/PCU)</w:t>
      </w:r>
      <w:r w:rsidR="007C5710" w:rsidRPr="009105A5">
        <w:rPr>
          <w:rFonts w:cstheme="minorHAnsi"/>
        </w:rPr>
        <w:t xml:space="preserve"> (Figure 3)</w:t>
      </w:r>
      <w:r w:rsidRPr="009105A5">
        <w:rPr>
          <w:rFonts w:cstheme="minorHAnsi"/>
        </w:rPr>
        <w:t>.</w:t>
      </w:r>
      <w:r w:rsidR="00490DB9" w:rsidRPr="009105A5">
        <w:rPr>
          <w:rFonts w:cstheme="minorHAnsi"/>
        </w:rPr>
        <w:t xml:space="preserve"> Briefly, FAST analyses are a type of global sensitivity test using </w:t>
      </w:r>
      <w:r w:rsidR="00490DB9" w:rsidRPr="009105A5">
        <w:rPr>
          <w:rFonts w:cstheme="minorHAnsi"/>
        </w:rPr>
        <w:lastRenderedPageBreak/>
        <w:t xml:space="preserve">periodic sampling and Fourier transformations to decompose variance in a model outcome measure to individual model parameters. </w:t>
      </w:r>
      <w:r w:rsidR="006364F9" w:rsidRPr="009105A5">
        <w:rPr>
          <w:rFonts w:cstheme="minorHAnsi"/>
          <w:bCs/>
        </w:rPr>
        <w:t>Therefore, influential model parameters in th</w:t>
      </w:r>
      <w:r w:rsidR="00D81A19" w:rsidRPr="009105A5">
        <w:rPr>
          <w:rFonts w:cstheme="minorHAnsi"/>
          <w:bCs/>
        </w:rPr>
        <w:t>is</w:t>
      </w:r>
      <w:r w:rsidR="00DA366C">
        <w:rPr>
          <w:rFonts w:cstheme="minorHAnsi"/>
          <w:bCs/>
        </w:rPr>
        <w:t xml:space="preserve"> specific</w:t>
      </w:r>
      <w:r w:rsidR="006364F9" w:rsidRPr="009105A5">
        <w:rPr>
          <w:rFonts w:cstheme="minorHAnsi"/>
          <w:bCs/>
        </w:rPr>
        <w:t xml:space="preserve"> FAST analys</w:t>
      </w:r>
      <w:r w:rsidR="00D81A19" w:rsidRPr="009105A5">
        <w:rPr>
          <w:rFonts w:cstheme="minorHAnsi"/>
          <w:bCs/>
        </w:rPr>
        <w:t>i</w:t>
      </w:r>
      <w:r w:rsidR="006364F9" w:rsidRPr="009105A5">
        <w:rPr>
          <w:rFonts w:cstheme="minorHAnsi"/>
          <w:bCs/>
        </w:rPr>
        <w:t>s can be interpreted as parameters that lead to case studies with large relative changes in daily incidence compared to baseline antibiotic usage</w:t>
      </w:r>
      <w:r w:rsidR="007C5710" w:rsidRPr="009105A5">
        <w:rPr>
          <w:rFonts w:cstheme="minorHAnsi"/>
          <w:bCs/>
        </w:rPr>
        <w:t xml:space="preserve"> under antibiotic curtailment</w:t>
      </w:r>
      <w:r w:rsidR="006364F9" w:rsidRPr="009105A5">
        <w:rPr>
          <w:rFonts w:cstheme="minorHAnsi"/>
          <w:bCs/>
        </w:rPr>
        <w:t>.</w:t>
      </w:r>
    </w:p>
    <w:p w14:paraId="57C1B0CA" w14:textId="77777777" w:rsidR="006364F9" w:rsidRPr="009105A5" w:rsidRDefault="006364F9" w:rsidP="00490DB9">
      <w:pPr>
        <w:pStyle w:val="NoSpacing"/>
        <w:spacing w:line="360" w:lineRule="auto"/>
        <w:jc w:val="both"/>
        <w:rPr>
          <w:rFonts w:cstheme="minorHAnsi"/>
        </w:rPr>
      </w:pPr>
    </w:p>
    <w:p w14:paraId="2EA5B28B" w14:textId="10F13A21" w:rsidR="00490DB9" w:rsidRPr="009105A5" w:rsidRDefault="00490DB9" w:rsidP="00490DB9">
      <w:pPr>
        <w:pStyle w:val="NoSpacing"/>
        <w:spacing w:line="360" w:lineRule="auto"/>
        <w:jc w:val="both"/>
        <w:rPr>
          <w:rFonts w:cstheme="minorHAnsi"/>
          <w:bCs/>
        </w:rPr>
      </w:pPr>
      <w:r w:rsidRPr="009105A5">
        <w:rPr>
          <w:rFonts w:cstheme="minorHAnsi"/>
        </w:rPr>
        <w:t xml:space="preserve">The model outcome measure used to explore relative increases in daily incidence under curtailment was defined </w:t>
      </w:r>
      <w:r w:rsidR="00DB422D" w:rsidRPr="009105A5">
        <w:rPr>
          <w:rFonts w:cstheme="minorHAnsi"/>
        </w:rPr>
        <w:t>as the relative change in t</w:t>
      </w:r>
      <w:r w:rsidR="00E32F26" w:rsidRPr="009105A5">
        <w:rPr>
          <w:rFonts w:cstheme="minorHAnsi"/>
        </w:rPr>
        <w:t xml:space="preserve">he </w:t>
      </w:r>
      <w:r w:rsidR="00CC7C17" w:rsidRPr="009105A5">
        <w:rPr>
          <w:rFonts w:cstheme="minorHAnsi"/>
        </w:rPr>
        <w:t>daily incidence</w:t>
      </w:r>
      <w:r w:rsidR="008D5DB0" w:rsidRPr="009105A5">
        <w:rPr>
          <w:rFonts w:cstheme="minorHAnsi"/>
        </w:rPr>
        <w:t xml:space="preserve"> at mean baseline livestock antibiotic</w:t>
      </w:r>
      <w:r w:rsidR="00E32F26" w:rsidRPr="009105A5">
        <w:rPr>
          <w:rFonts w:cstheme="minorHAnsi"/>
        </w:rPr>
        <w:t xml:space="preserve"> usage (τ = 0.00934 g/PCU) </w:t>
      </w:r>
      <w:r w:rsidR="00DB422D" w:rsidRPr="009105A5">
        <w:rPr>
          <w:rFonts w:cstheme="minorHAnsi"/>
        </w:rPr>
        <w:t xml:space="preserve">when compared to incidence </w:t>
      </w:r>
      <w:r w:rsidR="00E32F26" w:rsidRPr="009105A5">
        <w:rPr>
          <w:rFonts w:cstheme="minorHAnsi"/>
        </w:rPr>
        <w:t xml:space="preserve">under livestock antibiotic curtailment (τ = 0 g/PCU) </w:t>
      </w:r>
      <w:r w:rsidR="008D5DB0" w:rsidRPr="009105A5">
        <w:rPr>
          <w:rFonts w:cstheme="minorHAnsi"/>
        </w:rPr>
        <w:t xml:space="preserve">across the </w:t>
      </w:r>
      <w:r w:rsidR="00CC7C17" w:rsidRPr="009105A5">
        <w:rPr>
          <w:rFonts w:cstheme="minorHAnsi"/>
        </w:rPr>
        <w:t>four</w:t>
      </w:r>
      <w:r w:rsidR="008D5DB0" w:rsidRPr="009105A5">
        <w:rPr>
          <w:rFonts w:cstheme="minorHAnsi"/>
        </w:rPr>
        <w:t xml:space="preserve"> case studies </w:t>
      </w:r>
      <w:r w:rsidR="008D5DB0" w:rsidRPr="009105A5">
        <w:rPr>
          <w:rFonts w:cstheme="minorHAnsi"/>
          <w:bCs/>
        </w:rPr>
        <w:t>(</w:t>
      </w:r>
      <w:r w:rsidR="008B1C3F" w:rsidRPr="009105A5">
        <w:rPr>
          <w:rFonts w:cstheme="minorHAnsi"/>
          <w:bCs/>
        </w:rPr>
        <w:t xml:space="preserve">Figure </w:t>
      </w:r>
      <w:r w:rsidR="007C5710" w:rsidRPr="009105A5">
        <w:rPr>
          <w:rFonts w:cstheme="minorHAnsi"/>
          <w:bCs/>
        </w:rPr>
        <w:t>3</w:t>
      </w:r>
      <w:r w:rsidR="008D5DB0" w:rsidRPr="009105A5">
        <w:rPr>
          <w:rFonts w:cstheme="minorHAnsi"/>
          <w:bCs/>
        </w:rPr>
        <w:t>A).</w:t>
      </w:r>
      <w:r w:rsidR="00DC2A69" w:rsidRPr="009105A5">
        <w:rPr>
          <w:rFonts w:cstheme="minorHAnsi"/>
          <w:bCs/>
        </w:rPr>
        <w:t xml:space="preserve"> </w:t>
      </w:r>
      <w:r w:rsidR="006364F9" w:rsidRPr="009105A5">
        <w:rPr>
          <w:rFonts w:cstheme="minorHAnsi"/>
          <w:bCs/>
        </w:rPr>
        <w:t xml:space="preserve">As each parameter combination explored by the FAST search curve will result in a different daily incidence at </w:t>
      </w:r>
      <w:r w:rsidRPr="009105A5">
        <w:rPr>
          <w:rFonts w:cstheme="minorHAnsi"/>
          <w:bCs/>
        </w:rPr>
        <w:t>baseline antibiotic usage (</w:t>
      </w:r>
      <w:r w:rsidRPr="009105A5">
        <w:rPr>
          <w:rFonts w:cstheme="minorHAnsi"/>
        </w:rPr>
        <w:t>τ = 0.00934 g/PCU)</w:t>
      </w:r>
      <w:r w:rsidR="006364F9" w:rsidRPr="009105A5">
        <w:rPr>
          <w:rFonts w:cstheme="minorHAnsi"/>
        </w:rPr>
        <w:t>, this can be interpreted as exploring</w:t>
      </w:r>
      <w:r w:rsidRPr="009105A5">
        <w:rPr>
          <w:rFonts w:cstheme="minorHAnsi"/>
          <w:bCs/>
        </w:rPr>
        <w:t xml:space="preserve"> case studies </w:t>
      </w:r>
      <w:r w:rsidR="006364F9" w:rsidRPr="009105A5">
        <w:rPr>
          <w:rFonts w:cstheme="minorHAnsi"/>
          <w:bCs/>
        </w:rPr>
        <w:t xml:space="preserve">and scenarios </w:t>
      </w:r>
      <w:r w:rsidRPr="009105A5">
        <w:rPr>
          <w:rFonts w:cstheme="minorHAnsi"/>
          <w:bCs/>
        </w:rPr>
        <w:t>other than the specific drug/livestock/pathogen combinations used as baseline scenarios in this study</w:t>
      </w:r>
      <w:r w:rsidRPr="009105A5">
        <w:rPr>
          <w:rFonts w:cstheme="minorHAnsi"/>
        </w:rPr>
        <w:t xml:space="preserve">. </w:t>
      </w:r>
    </w:p>
    <w:p w14:paraId="5D344530" w14:textId="77777777" w:rsidR="00490DB9" w:rsidRPr="009105A5" w:rsidRDefault="00490DB9" w:rsidP="008D5DB0">
      <w:pPr>
        <w:pStyle w:val="NoSpacing"/>
        <w:spacing w:line="360" w:lineRule="auto"/>
        <w:jc w:val="both"/>
        <w:rPr>
          <w:rFonts w:cstheme="minorHAnsi"/>
          <w:bCs/>
        </w:rPr>
      </w:pPr>
    </w:p>
    <w:p w14:paraId="0E3C09C3" w14:textId="77777777" w:rsidR="008D5DB0" w:rsidRPr="009105A5" w:rsidRDefault="008D5DB0" w:rsidP="008D5DB0">
      <w:pPr>
        <w:pStyle w:val="NoSpacing"/>
        <w:spacing w:line="360" w:lineRule="auto"/>
        <w:jc w:val="both"/>
        <w:rPr>
          <w:rFonts w:cstheme="minorHAnsi"/>
        </w:rPr>
      </w:pPr>
    </w:p>
    <w:p w14:paraId="2187585F" w14:textId="0E12089A" w:rsidR="00F06C62" w:rsidRPr="009105A5" w:rsidRDefault="00880247" w:rsidP="008D5DB0">
      <w:pPr>
        <w:pStyle w:val="NoSpacing"/>
        <w:spacing w:line="360" w:lineRule="auto"/>
        <w:jc w:val="both"/>
        <w:rPr>
          <w:rFonts w:cstheme="minorHAnsi"/>
        </w:rPr>
      </w:pPr>
      <w:r w:rsidRPr="009105A5">
        <w:rPr>
          <w:noProof/>
          <w:lang w:eastAsia="en-GB"/>
        </w:rPr>
        <w:lastRenderedPageBreak/>
        <w:drawing>
          <wp:inline distT="0" distB="0" distL="0" distR="0" wp14:anchorId="3A41C20F" wp14:editId="1FEC36A3">
            <wp:extent cx="5731510" cy="5731510"/>
            <wp:effectExtent l="0" t="0" r="2540" b="254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B7F66F0" w14:textId="7E90F422" w:rsidR="008D5DB0" w:rsidRPr="009105A5" w:rsidRDefault="008D5DB0" w:rsidP="008D5DB0">
      <w:pPr>
        <w:pStyle w:val="NoSpacing"/>
        <w:spacing w:line="360" w:lineRule="auto"/>
        <w:jc w:val="both"/>
        <w:rPr>
          <w:rFonts w:cstheme="minorHAnsi"/>
          <w:bCs/>
        </w:rPr>
      </w:pPr>
      <w:bookmarkStart w:id="36" w:name="_Hlk55379253"/>
      <w:r w:rsidRPr="009105A5">
        <w:rPr>
          <w:rFonts w:cstheme="minorHAnsi"/>
          <w:b/>
        </w:rPr>
        <w:t xml:space="preserve">Figure </w:t>
      </w:r>
      <w:r w:rsidR="00896A95" w:rsidRPr="009105A5">
        <w:rPr>
          <w:rFonts w:cstheme="minorHAnsi"/>
          <w:b/>
        </w:rPr>
        <w:t>3</w:t>
      </w:r>
      <w:r w:rsidR="00E36D15" w:rsidRPr="009105A5">
        <w:rPr>
          <w:rFonts w:cstheme="minorHAnsi"/>
          <w:b/>
        </w:rPr>
        <w:t>.</w:t>
      </w:r>
      <w:r w:rsidRPr="009105A5">
        <w:rPr>
          <w:rFonts w:cstheme="minorHAnsi"/>
          <w:b/>
        </w:rPr>
        <w:t xml:space="preserve"> Fourier amplitude </w:t>
      </w:r>
      <w:r w:rsidR="00762533" w:rsidRPr="009105A5">
        <w:rPr>
          <w:rFonts w:cstheme="minorHAnsi"/>
          <w:b/>
        </w:rPr>
        <w:t>sensitivity</w:t>
      </w:r>
      <w:r w:rsidRPr="009105A5">
        <w:rPr>
          <w:rFonts w:cstheme="minorHAnsi"/>
          <w:b/>
        </w:rPr>
        <w:t xml:space="preserve"> test (FAST) to identify the most influential model parameter for</w:t>
      </w:r>
      <w:r w:rsidR="00080E3A" w:rsidRPr="009105A5">
        <w:rPr>
          <w:rFonts w:cstheme="minorHAnsi"/>
          <w:b/>
        </w:rPr>
        <w:t>: A) Relative change in daily incidence</w:t>
      </w:r>
      <w:r w:rsidRPr="009105A5">
        <w:rPr>
          <w:rFonts w:cstheme="minorHAnsi"/>
          <w:b/>
        </w:rPr>
        <w:t xml:space="preserve"> under curtailment (0 g/PCU) compared to the averaged baselin</w:t>
      </w:r>
      <w:r w:rsidR="00080E3A" w:rsidRPr="009105A5">
        <w:rPr>
          <w:rFonts w:cstheme="minorHAnsi"/>
          <w:b/>
        </w:rPr>
        <w:t>e antibiotic usage level (0.00934</w:t>
      </w:r>
      <w:r w:rsidRPr="009105A5">
        <w:rPr>
          <w:rFonts w:cstheme="minorHAnsi"/>
          <w:b/>
        </w:rPr>
        <w:t xml:space="preserve"> g/PCU). B) </w:t>
      </w:r>
      <w:r w:rsidR="00080E3A" w:rsidRPr="009105A5">
        <w:rPr>
          <w:rFonts w:cstheme="minorHAnsi"/>
          <w:b/>
        </w:rPr>
        <w:t>Mitigating changes in daily incidence</w:t>
      </w:r>
      <w:r w:rsidRPr="009105A5">
        <w:rPr>
          <w:rFonts w:cstheme="minorHAnsi"/>
          <w:b/>
        </w:rPr>
        <w:t xml:space="preserve"> under curtailment compared to the level of foodborne disease experienced under current levels o</w:t>
      </w:r>
      <w:r w:rsidR="00080E3A" w:rsidRPr="009105A5">
        <w:rPr>
          <w:rFonts w:cstheme="minorHAnsi"/>
          <w:b/>
        </w:rPr>
        <w:t>f livestock antibiotic usage (0.593</w:t>
      </w:r>
      <w:r w:rsidRPr="009105A5">
        <w:rPr>
          <w:rFonts w:cstheme="minorHAnsi"/>
          <w:b/>
        </w:rPr>
        <w:t xml:space="preserve"> per 100,000 population).</w:t>
      </w:r>
      <w:r w:rsidR="00AB476D" w:rsidRPr="009105A5">
        <w:rPr>
          <w:rFonts w:cstheme="minorHAnsi"/>
          <w:b/>
        </w:rPr>
        <w:t xml:space="preserve"> </w:t>
      </w:r>
      <w:r w:rsidR="00AB476D" w:rsidRPr="009105A5">
        <w:rPr>
          <w:rFonts w:cstheme="minorHAnsi"/>
          <w:bCs/>
        </w:rPr>
        <w:t>Higher bars indicate greater sensitivity.</w:t>
      </w:r>
      <w:r w:rsidR="00A61623" w:rsidRPr="009105A5">
        <w:rPr>
          <w:rFonts w:cstheme="minorHAnsi"/>
          <w:bCs/>
        </w:rPr>
        <w:t xml:space="preserve"> </w:t>
      </w:r>
      <w:r w:rsidR="00D81A19" w:rsidRPr="009105A5">
        <w:rPr>
          <w:rFonts w:cstheme="minorHAnsi"/>
          <w:bCs/>
        </w:rPr>
        <w:t xml:space="preserve">A FAST analysis of baseline model outcome measure, daily </w:t>
      </w:r>
      <w:proofErr w:type="gramStart"/>
      <w:r w:rsidR="00D81A19" w:rsidRPr="009105A5">
        <w:rPr>
          <w:rFonts w:cstheme="minorHAnsi"/>
          <w:bCs/>
        </w:rPr>
        <w:t>incidence</w:t>
      </w:r>
      <w:proofErr w:type="gramEnd"/>
      <w:r w:rsidR="00D81A19" w:rsidRPr="009105A5">
        <w:rPr>
          <w:rFonts w:cstheme="minorHAnsi"/>
          <w:bCs/>
        </w:rPr>
        <w:t xml:space="preserve"> and </w:t>
      </w:r>
      <w:r w:rsidR="00D81A19" w:rsidRPr="009105A5">
        <w:rPr>
          <w:rFonts w:eastAsiaTheme="minorEastAsia" w:cstheme="minorHAnsi"/>
          <w:iCs/>
        </w:rPr>
        <w:t>I</w:t>
      </w:r>
      <w:r w:rsidR="00D81A19" w:rsidRPr="009105A5">
        <w:rPr>
          <w:rFonts w:eastAsiaTheme="minorEastAsia" w:cstheme="minorHAnsi"/>
          <w:iCs/>
          <w:vertAlign w:val="superscript"/>
        </w:rPr>
        <w:t>*</w:t>
      </w:r>
      <w:r w:rsidR="00D81A19" w:rsidRPr="009105A5">
        <w:rPr>
          <w:rFonts w:eastAsiaTheme="minorEastAsia" w:cstheme="minorHAnsi"/>
          <w:iCs/>
        </w:rPr>
        <w:softHyphen/>
      </w:r>
      <w:proofErr w:type="spellStart"/>
      <w:r w:rsidR="00D81A19" w:rsidRPr="009105A5">
        <w:rPr>
          <w:rFonts w:eastAsiaTheme="minorEastAsia" w:cstheme="minorHAnsi"/>
          <w:iCs/>
          <w:vertAlign w:val="subscript"/>
        </w:rPr>
        <w:t>RHProp</w:t>
      </w:r>
      <w:proofErr w:type="spellEnd"/>
      <w:r w:rsidR="00D81A19" w:rsidRPr="009105A5">
        <w:rPr>
          <w:rFonts w:cstheme="minorHAnsi"/>
          <w:bCs/>
        </w:rPr>
        <w:t xml:space="preserve"> was also performed (</w:t>
      </w:r>
      <w:r w:rsidR="00AD76F9" w:rsidRPr="009105A5">
        <w:rPr>
          <w:rFonts w:cstheme="minorHAnsi"/>
          <w:bCs/>
        </w:rPr>
        <w:t>Figure S14</w:t>
      </w:r>
      <w:r w:rsidR="00D81A19" w:rsidRPr="009105A5">
        <w:rPr>
          <w:rFonts w:cstheme="minorHAnsi"/>
          <w:bCs/>
        </w:rPr>
        <w:t>)</w:t>
      </w:r>
    </w:p>
    <w:p w14:paraId="482762CD" w14:textId="77777777" w:rsidR="00A153F4" w:rsidRPr="009105A5" w:rsidRDefault="00A153F4" w:rsidP="008D5DB0">
      <w:pPr>
        <w:pStyle w:val="NoSpacing"/>
        <w:spacing w:line="360" w:lineRule="auto"/>
        <w:jc w:val="both"/>
        <w:rPr>
          <w:rFonts w:cstheme="minorHAnsi"/>
          <w:b/>
        </w:rPr>
      </w:pPr>
    </w:p>
    <w:p w14:paraId="74F19F55" w14:textId="56CDC6D2" w:rsidR="008D502B" w:rsidRPr="009105A5" w:rsidRDefault="008D502B" w:rsidP="008D5DB0">
      <w:pPr>
        <w:pStyle w:val="NoSpacing"/>
        <w:spacing w:line="360" w:lineRule="auto"/>
        <w:jc w:val="both"/>
        <w:rPr>
          <w:rFonts w:cstheme="minorHAnsi"/>
        </w:rPr>
      </w:pPr>
      <w:r w:rsidRPr="009105A5">
        <w:rPr>
          <w:rFonts w:cstheme="minorHAnsi"/>
        </w:rPr>
        <w:t xml:space="preserve">Transmission related fitness costs associated with antibiotic-resistance (α), the per capita rate of background transmission to livestock populations (ζ) and efficacy of antibiotic-mediated livestock recovery (κ) were found to be the most influential parameters in determining the relative increase in daily incidence from baseline livestock antibiotic usage when antibiotics where curtailed. (Figure </w:t>
      </w:r>
      <w:r w:rsidR="00896A95" w:rsidRPr="009105A5">
        <w:rPr>
          <w:rFonts w:cstheme="minorHAnsi"/>
        </w:rPr>
        <w:t>3</w:t>
      </w:r>
      <w:r w:rsidRPr="009105A5">
        <w:rPr>
          <w:rFonts w:cstheme="minorHAnsi"/>
        </w:rPr>
        <w:t xml:space="preserve">A). </w:t>
      </w:r>
      <w:r w:rsidRPr="009105A5">
        <w:rPr>
          <w:rFonts w:cstheme="minorHAnsi"/>
        </w:rPr>
        <w:lastRenderedPageBreak/>
        <w:t>Specifically, it was lower κ and α, and higher ζ parameter values that resulted in lower relative increases in daily incidence when livestock antibiotics were curtailed (τ = 0 g/PCU) (</w:t>
      </w:r>
      <w:r w:rsidRPr="009105A5">
        <w:rPr>
          <w:rFonts w:cstheme="minorHAnsi"/>
          <w:bCs/>
        </w:rPr>
        <w:t>Figure S1</w:t>
      </w:r>
      <w:r w:rsidR="00AD76F9" w:rsidRPr="009105A5">
        <w:rPr>
          <w:rFonts w:cstheme="minorHAnsi"/>
          <w:bCs/>
        </w:rPr>
        <w:t>6</w:t>
      </w:r>
      <w:r w:rsidRPr="009105A5">
        <w:rPr>
          <w:rFonts w:cstheme="minorHAnsi"/>
          <w:bCs/>
        </w:rPr>
        <w:t>)</w:t>
      </w:r>
      <w:r w:rsidRPr="009105A5">
        <w:rPr>
          <w:rFonts w:cstheme="minorHAnsi"/>
        </w:rPr>
        <w:t xml:space="preserve">. </w:t>
      </w:r>
    </w:p>
    <w:p w14:paraId="15D8CA8F" w14:textId="77777777" w:rsidR="008D502B" w:rsidRPr="009105A5" w:rsidRDefault="008D502B" w:rsidP="008D5DB0">
      <w:pPr>
        <w:pStyle w:val="NoSpacing"/>
        <w:spacing w:line="360" w:lineRule="auto"/>
        <w:jc w:val="both"/>
        <w:rPr>
          <w:rFonts w:cstheme="minorHAnsi"/>
          <w:b/>
        </w:rPr>
      </w:pPr>
    </w:p>
    <w:p w14:paraId="3B73F64F" w14:textId="6E1FCBDF" w:rsidR="005A4D68" w:rsidRPr="009105A5" w:rsidRDefault="00490DB9" w:rsidP="006364F9">
      <w:pPr>
        <w:pStyle w:val="NoSpacing"/>
        <w:spacing w:line="360" w:lineRule="auto"/>
        <w:jc w:val="both"/>
        <w:rPr>
          <w:rFonts w:cstheme="minorHAnsi"/>
          <w:bCs/>
        </w:rPr>
      </w:pPr>
      <w:r w:rsidRPr="009105A5">
        <w:rPr>
          <w:rFonts w:cstheme="minorHAnsi"/>
          <w:bCs/>
        </w:rPr>
        <w:t xml:space="preserve">A follow up sensitivity analysis was </w:t>
      </w:r>
      <w:r w:rsidR="006364F9" w:rsidRPr="009105A5">
        <w:rPr>
          <w:rFonts w:cstheme="minorHAnsi"/>
          <w:bCs/>
        </w:rPr>
        <w:t xml:space="preserve">performed </w:t>
      </w:r>
      <w:bookmarkEnd w:id="36"/>
      <w:r w:rsidR="008D5DB0" w:rsidRPr="009105A5">
        <w:rPr>
          <w:rFonts w:cstheme="minorHAnsi"/>
          <w:bCs/>
        </w:rPr>
        <w:t xml:space="preserve">to identify parameters that could best </w:t>
      </w:r>
      <w:r w:rsidR="008D5DB0" w:rsidRPr="009105A5">
        <w:rPr>
          <w:rFonts w:cstheme="minorHAnsi"/>
          <w:bCs/>
          <w:i/>
          <w:iCs/>
        </w:rPr>
        <w:t>mitigate</w:t>
      </w:r>
      <w:r w:rsidR="008D5DB0" w:rsidRPr="009105A5">
        <w:rPr>
          <w:rFonts w:cstheme="minorHAnsi"/>
          <w:bCs/>
        </w:rPr>
        <w:t xml:space="preserve"> increases in </w:t>
      </w:r>
      <w:r w:rsidR="00080E3A" w:rsidRPr="009105A5">
        <w:rPr>
          <w:rFonts w:cstheme="minorHAnsi"/>
          <w:bCs/>
        </w:rPr>
        <w:t xml:space="preserve">daily incidence </w:t>
      </w:r>
      <w:r w:rsidR="008D5DB0" w:rsidRPr="009105A5">
        <w:rPr>
          <w:rFonts w:cstheme="minorHAnsi"/>
          <w:bCs/>
        </w:rPr>
        <w:t xml:space="preserve">under antibiotic curtailment </w:t>
      </w:r>
      <w:r w:rsidR="006553BB" w:rsidRPr="009105A5">
        <w:rPr>
          <w:rFonts w:cstheme="minorHAnsi"/>
          <w:bCs/>
        </w:rPr>
        <w:t xml:space="preserve">for the </w:t>
      </w:r>
      <w:proofErr w:type="gramStart"/>
      <w:r w:rsidR="006553BB" w:rsidRPr="009105A5">
        <w:rPr>
          <w:rFonts w:cstheme="minorHAnsi"/>
          <w:bCs/>
        </w:rPr>
        <w:t>particular ampicillin/tetracycline</w:t>
      </w:r>
      <w:proofErr w:type="gramEnd"/>
      <w:r w:rsidR="006553BB" w:rsidRPr="009105A5">
        <w:rPr>
          <w:rFonts w:cstheme="minorHAnsi"/>
          <w:bCs/>
        </w:rPr>
        <w:t xml:space="preserve"> in broiler poultry/fattening pigs case studies used in this study</w:t>
      </w:r>
      <w:r w:rsidR="00F8032F" w:rsidRPr="009105A5">
        <w:rPr>
          <w:rFonts w:cstheme="minorHAnsi"/>
          <w:bCs/>
        </w:rPr>
        <w:t xml:space="preserve"> (</w:t>
      </w:r>
      <w:r w:rsidR="001135B6" w:rsidRPr="009105A5">
        <w:rPr>
          <w:rFonts w:cstheme="minorHAnsi"/>
          <w:bCs/>
        </w:rPr>
        <w:t>Figure</w:t>
      </w:r>
      <w:r w:rsidR="008B1C3F" w:rsidRPr="009105A5">
        <w:rPr>
          <w:rFonts w:cstheme="minorHAnsi"/>
          <w:bCs/>
        </w:rPr>
        <w:t xml:space="preserve"> </w:t>
      </w:r>
      <w:r w:rsidR="00896A95" w:rsidRPr="009105A5">
        <w:rPr>
          <w:rFonts w:cstheme="minorHAnsi"/>
          <w:bCs/>
        </w:rPr>
        <w:t>3</w:t>
      </w:r>
      <w:r w:rsidR="00F8032F" w:rsidRPr="009105A5">
        <w:rPr>
          <w:rFonts w:cstheme="minorHAnsi"/>
          <w:bCs/>
        </w:rPr>
        <w:t>B)</w:t>
      </w:r>
      <w:r w:rsidR="008D5DB0" w:rsidRPr="009105A5">
        <w:rPr>
          <w:rFonts w:cstheme="minorHAnsi"/>
          <w:bCs/>
        </w:rPr>
        <w:t xml:space="preserve">. </w:t>
      </w:r>
      <w:r w:rsidR="006364F9" w:rsidRPr="009105A5">
        <w:rPr>
          <w:rFonts w:cstheme="minorHAnsi"/>
          <w:bCs/>
        </w:rPr>
        <w:t>This was identified by comparing increases in daily incidence under antibiotic curtailment (τ → 0 g/PCU) to a fixed daily incidence at baseline antibiotic usage of</w:t>
      </w:r>
      <w:r w:rsidR="006553BB" w:rsidRPr="009105A5">
        <w:rPr>
          <w:rFonts w:cstheme="minorHAnsi"/>
          <w:bCs/>
        </w:rPr>
        <w:t xml:space="preserve"> 0.593 per 100,000 population</w:t>
      </w:r>
      <w:r w:rsidR="006364F9" w:rsidRPr="009105A5">
        <w:rPr>
          <w:rFonts w:cstheme="minorHAnsi"/>
          <w:bCs/>
        </w:rPr>
        <w:t xml:space="preserve"> (</w:t>
      </w:r>
      <w:r w:rsidR="00D81A19" w:rsidRPr="009105A5">
        <w:rPr>
          <w:rFonts w:cstheme="minorHAnsi"/>
          <w:bCs/>
        </w:rPr>
        <w:t xml:space="preserve">average </w:t>
      </w:r>
      <w:r w:rsidR="006364F9" w:rsidRPr="009105A5">
        <w:rPr>
          <w:rFonts w:cstheme="minorHAnsi"/>
          <w:bCs/>
        </w:rPr>
        <w:t>τ = 0</w:t>
      </w:r>
      <w:r w:rsidR="00D81A19" w:rsidRPr="009105A5">
        <w:rPr>
          <w:rFonts w:cstheme="minorHAnsi"/>
          <w:bCs/>
        </w:rPr>
        <w:t>.0</w:t>
      </w:r>
      <w:r w:rsidR="006364F9" w:rsidRPr="009105A5">
        <w:rPr>
          <w:rFonts w:cstheme="minorHAnsi"/>
          <w:bCs/>
        </w:rPr>
        <w:t>0934 g/PCU)</w:t>
      </w:r>
      <w:r w:rsidR="006553BB" w:rsidRPr="009105A5">
        <w:rPr>
          <w:rFonts w:cstheme="minorHAnsi"/>
          <w:bCs/>
        </w:rPr>
        <w:t xml:space="preserve">, as this is the baseline daily incidence of salmonellosis relevant </w:t>
      </w:r>
      <w:r w:rsidR="006364F9" w:rsidRPr="009105A5">
        <w:rPr>
          <w:rFonts w:cstheme="minorHAnsi"/>
          <w:bCs/>
        </w:rPr>
        <w:t>for</w:t>
      </w:r>
      <w:r w:rsidR="006553BB" w:rsidRPr="009105A5">
        <w:rPr>
          <w:rFonts w:cstheme="minorHAnsi"/>
          <w:bCs/>
        </w:rPr>
        <w:t xml:space="preserve"> our case studies. Influential model parameters are therefore those that cause the </w:t>
      </w:r>
      <w:r w:rsidR="005A4D68" w:rsidRPr="009105A5">
        <w:rPr>
          <w:rFonts w:cstheme="minorHAnsi"/>
          <w:bCs/>
        </w:rPr>
        <w:t xml:space="preserve">greatest relative change in </w:t>
      </w:r>
      <w:r w:rsidR="00CC7C17" w:rsidRPr="009105A5">
        <w:rPr>
          <w:rFonts w:cstheme="minorHAnsi"/>
          <w:bCs/>
        </w:rPr>
        <w:t xml:space="preserve">daily incidence </w:t>
      </w:r>
      <w:r w:rsidR="005A4D68" w:rsidRPr="009105A5">
        <w:rPr>
          <w:rFonts w:cstheme="minorHAnsi"/>
          <w:bCs/>
        </w:rPr>
        <w:t>from</w:t>
      </w:r>
      <w:r w:rsidR="00505779" w:rsidRPr="009105A5">
        <w:rPr>
          <w:rFonts w:cstheme="minorHAnsi"/>
          <w:bCs/>
        </w:rPr>
        <w:t xml:space="preserve"> </w:t>
      </w:r>
      <w:r w:rsidR="00CC7C17" w:rsidRPr="009105A5">
        <w:rPr>
          <w:rFonts w:cstheme="minorHAnsi"/>
          <w:bCs/>
        </w:rPr>
        <w:t xml:space="preserve">the </w:t>
      </w:r>
      <w:r w:rsidR="00505779" w:rsidRPr="009105A5">
        <w:rPr>
          <w:rFonts w:cstheme="minorHAnsi"/>
          <w:bCs/>
          <w:i/>
          <w:iCs/>
        </w:rPr>
        <w:t>fixed</w:t>
      </w:r>
      <w:r w:rsidR="00CC7C17" w:rsidRPr="009105A5">
        <w:rPr>
          <w:rFonts w:cstheme="minorHAnsi"/>
          <w:bCs/>
        </w:rPr>
        <w:t xml:space="preserve"> baseline value of 0.593</w:t>
      </w:r>
      <w:r w:rsidR="005A4D68" w:rsidRPr="009105A5">
        <w:rPr>
          <w:rFonts w:cstheme="minorHAnsi"/>
          <w:bCs/>
        </w:rPr>
        <w:t xml:space="preserve"> per 100,000. By extension, interventions targeting these</w:t>
      </w:r>
      <w:r w:rsidR="0045009A" w:rsidRPr="009105A5">
        <w:rPr>
          <w:rFonts w:cstheme="minorHAnsi"/>
          <w:bCs/>
        </w:rPr>
        <w:t xml:space="preserve"> identified</w:t>
      </w:r>
      <w:r w:rsidR="005A4D68" w:rsidRPr="009105A5">
        <w:rPr>
          <w:rFonts w:cstheme="minorHAnsi"/>
          <w:bCs/>
        </w:rPr>
        <w:t xml:space="preserve"> parameters will be more capable of reducing levels of</w:t>
      </w:r>
      <w:r w:rsidR="00CC7C17" w:rsidRPr="009105A5">
        <w:rPr>
          <w:rFonts w:cstheme="minorHAnsi"/>
          <w:bCs/>
        </w:rPr>
        <w:t xml:space="preserve"> daily incidence </w:t>
      </w:r>
      <w:r w:rsidR="000C4FDF" w:rsidRPr="009105A5">
        <w:rPr>
          <w:rFonts w:cstheme="minorHAnsi"/>
          <w:bCs/>
        </w:rPr>
        <w:t>back down to the</w:t>
      </w:r>
      <w:r w:rsidR="006364F9" w:rsidRPr="009105A5">
        <w:rPr>
          <w:rFonts w:cstheme="minorHAnsi"/>
          <w:bCs/>
        </w:rPr>
        <w:t>se</w:t>
      </w:r>
      <w:r w:rsidR="000C4FDF" w:rsidRPr="009105A5">
        <w:rPr>
          <w:rFonts w:cstheme="minorHAnsi"/>
          <w:bCs/>
        </w:rPr>
        <w:t xml:space="preserve"> baseline levels currently observed</w:t>
      </w:r>
      <w:r w:rsidR="006553BB" w:rsidRPr="009105A5">
        <w:rPr>
          <w:rFonts w:cstheme="minorHAnsi"/>
          <w:bCs/>
        </w:rPr>
        <w:t xml:space="preserve"> for the modelled case studies</w:t>
      </w:r>
      <w:r w:rsidR="005A4D68" w:rsidRPr="009105A5">
        <w:rPr>
          <w:rFonts w:cstheme="minorHAnsi"/>
          <w:bCs/>
        </w:rPr>
        <w:t xml:space="preserve">. </w:t>
      </w:r>
    </w:p>
    <w:p w14:paraId="04629F9C" w14:textId="77777777" w:rsidR="006553BB" w:rsidRPr="009105A5" w:rsidRDefault="006553BB" w:rsidP="008D5DB0">
      <w:pPr>
        <w:pStyle w:val="NoSpacing"/>
        <w:spacing w:line="360" w:lineRule="auto"/>
        <w:jc w:val="both"/>
        <w:rPr>
          <w:rFonts w:cstheme="minorHAnsi"/>
        </w:rPr>
      </w:pPr>
    </w:p>
    <w:p w14:paraId="4C9D44D6" w14:textId="3E61DE06" w:rsidR="008D5DB0" w:rsidRPr="009105A5" w:rsidRDefault="00E32F26" w:rsidP="008D5DB0">
      <w:pPr>
        <w:pStyle w:val="NoSpacing"/>
        <w:spacing w:line="360" w:lineRule="auto"/>
        <w:jc w:val="both"/>
        <w:rPr>
          <w:rFonts w:cstheme="minorHAnsi"/>
        </w:rPr>
      </w:pPr>
      <w:r w:rsidRPr="009105A5">
        <w:rPr>
          <w:rFonts w:cstheme="minorHAnsi"/>
        </w:rPr>
        <w:t>T</w:t>
      </w:r>
      <w:r w:rsidR="00CC7C17" w:rsidRPr="009105A5">
        <w:rPr>
          <w:rFonts w:cstheme="minorHAnsi"/>
        </w:rPr>
        <w:t xml:space="preserve">he </w:t>
      </w:r>
      <w:r w:rsidR="008D5DB0" w:rsidRPr="009105A5">
        <w:rPr>
          <w:rFonts w:cstheme="minorHAnsi"/>
        </w:rPr>
        <w:t>per capita rate of animal-to-</w:t>
      </w:r>
      <w:r w:rsidR="001159D5" w:rsidRPr="009105A5">
        <w:rPr>
          <w:rFonts w:cstheme="minorHAnsi"/>
        </w:rPr>
        <w:t>human</w:t>
      </w:r>
      <w:r w:rsidR="008D5DB0" w:rsidRPr="009105A5">
        <w:rPr>
          <w:rFonts w:cstheme="minorHAnsi"/>
        </w:rPr>
        <w:t xml:space="preserve"> transmission (β</w:t>
      </w:r>
      <w:r w:rsidR="008D5DB0" w:rsidRPr="009105A5">
        <w:rPr>
          <w:rFonts w:cstheme="minorHAnsi"/>
          <w:vertAlign w:val="subscript"/>
        </w:rPr>
        <w:t>HA</w:t>
      </w:r>
      <w:r w:rsidR="00CC7C17" w:rsidRPr="009105A5">
        <w:rPr>
          <w:rFonts w:cstheme="minorHAnsi"/>
        </w:rPr>
        <w:t xml:space="preserve">) </w:t>
      </w:r>
      <w:r w:rsidRPr="009105A5">
        <w:rPr>
          <w:rFonts w:cstheme="minorHAnsi"/>
        </w:rPr>
        <w:t xml:space="preserve">was identified </w:t>
      </w:r>
      <w:r w:rsidR="00CC7C17" w:rsidRPr="009105A5">
        <w:rPr>
          <w:rFonts w:cstheme="minorHAnsi"/>
        </w:rPr>
        <w:t>as the key parameter</w:t>
      </w:r>
      <w:r w:rsidR="008D5DB0" w:rsidRPr="009105A5">
        <w:rPr>
          <w:rFonts w:cstheme="minorHAnsi"/>
        </w:rPr>
        <w:t xml:space="preserve"> to mitigate increases in</w:t>
      </w:r>
      <w:r w:rsidR="00CC7C17" w:rsidRPr="009105A5">
        <w:rPr>
          <w:rFonts w:cstheme="minorHAnsi"/>
        </w:rPr>
        <w:t xml:space="preserve"> daily incidence</w:t>
      </w:r>
      <w:r w:rsidR="006364F9" w:rsidRPr="009105A5">
        <w:rPr>
          <w:rFonts w:cstheme="minorHAnsi"/>
        </w:rPr>
        <w:t xml:space="preserve"> (Figure </w:t>
      </w:r>
      <w:r w:rsidR="00896A95" w:rsidRPr="009105A5">
        <w:rPr>
          <w:rFonts w:cstheme="minorHAnsi"/>
        </w:rPr>
        <w:t>3</w:t>
      </w:r>
      <w:r w:rsidR="006364F9" w:rsidRPr="009105A5">
        <w:rPr>
          <w:rFonts w:cstheme="minorHAnsi"/>
        </w:rPr>
        <w:t>B)</w:t>
      </w:r>
      <w:r w:rsidR="00CC7C17" w:rsidRPr="009105A5">
        <w:rPr>
          <w:rFonts w:cstheme="minorHAnsi"/>
        </w:rPr>
        <w:t>. Intuitively, d</w:t>
      </w:r>
      <w:r w:rsidR="005A4D68" w:rsidRPr="009105A5">
        <w:rPr>
          <w:rFonts w:cstheme="minorHAnsi"/>
        </w:rPr>
        <w:t xml:space="preserve">ecreasing </w:t>
      </w:r>
      <w:r w:rsidR="008D5DB0" w:rsidRPr="009105A5">
        <w:rPr>
          <w:rFonts w:cstheme="minorHAnsi"/>
        </w:rPr>
        <w:t>β</w:t>
      </w:r>
      <w:r w:rsidR="008D5DB0" w:rsidRPr="009105A5">
        <w:rPr>
          <w:rFonts w:cstheme="minorHAnsi"/>
          <w:vertAlign w:val="subscript"/>
        </w:rPr>
        <w:t>HA</w:t>
      </w:r>
      <w:r w:rsidR="00E05825" w:rsidRPr="009105A5">
        <w:rPr>
          <w:rFonts w:cstheme="minorHAnsi"/>
        </w:rPr>
        <w:t xml:space="preserve"> leads to a non-linear decrease in the daily incidence observed (</w:t>
      </w:r>
      <w:r w:rsidR="00E05825" w:rsidRPr="009105A5">
        <w:rPr>
          <w:rFonts w:cstheme="minorHAnsi"/>
          <w:bCs/>
        </w:rPr>
        <w:t>Figure S</w:t>
      </w:r>
      <w:r w:rsidR="00F1415A" w:rsidRPr="009105A5">
        <w:rPr>
          <w:rFonts w:cstheme="minorHAnsi"/>
          <w:bCs/>
        </w:rPr>
        <w:t>1</w:t>
      </w:r>
      <w:r w:rsidR="00AD76F9" w:rsidRPr="009105A5">
        <w:rPr>
          <w:rFonts w:cstheme="minorHAnsi"/>
          <w:bCs/>
        </w:rPr>
        <w:t>6</w:t>
      </w:r>
      <w:r w:rsidR="00E05825" w:rsidRPr="009105A5">
        <w:rPr>
          <w:rFonts w:cstheme="minorHAnsi"/>
        </w:rPr>
        <w:t>).</w:t>
      </w:r>
      <w:r w:rsidR="00CC7C17" w:rsidRPr="009105A5">
        <w:rPr>
          <w:rFonts w:cstheme="minorHAnsi"/>
        </w:rPr>
        <w:t xml:space="preserve"> This therefore represents</w:t>
      </w:r>
      <w:r w:rsidR="008D5DB0" w:rsidRPr="009105A5">
        <w:rPr>
          <w:rFonts w:cstheme="minorHAnsi"/>
        </w:rPr>
        <w:t xml:space="preserve"> the best</w:t>
      </w:r>
      <w:r w:rsidR="005A4D68" w:rsidRPr="009105A5">
        <w:rPr>
          <w:rFonts w:cstheme="minorHAnsi"/>
        </w:rPr>
        <w:t xml:space="preserve"> parameter</w:t>
      </w:r>
      <w:r w:rsidR="008D5DB0" w:rsidRPr="009105A5">
        <w:rPr>
          <w:rFonts w:cstheme="minorHAnsi"/>
        </w:rPr>
        <w:t xml:space="preserve"> </w:t>
      </w:r>
      <w:r w:rsidR="00CC7C17" w:rsidRPr="009105A5">
        <w:rPr>
          <w:rFonts w:cstheme="minorHAnsi"/>
        </w:rPr>
        <w:t xml:space="preserve">to target to </w:t>
      </w:r>
      <w:r w:rsidR="008D5DB0" w:rsidRPr="009105A5">
        <w:rPr>
          <w:rFonts w:cstheme="minorHAnsi"/>
        </w:rPr>
        <w:t xml:space="preserve">mitigate potential increases in </w:t>
      </w:r>
      <w:r w:rsidR="00175239" w:rsidRPr="009105A5">
        <w:rPr>
          <w:rFonts w:cstheme="minorHAnsi"/>
        </w:rPr>
        <w:t xml:space="preserve">daily incidence </w:t>
      </w:r>
      <w:r w:rsidR="008D5DB0" w:rsidRPr="009105A5">
        <w:rPr>
          <w:rFonts w:cstheme="minorHAnsi"/>
        </w:rPr>
        <w:t>due to livestock antibiotic curtailment.</w:t>
      </w:r>
    </w:p>
    <w:p w14:paraId="7566EB63" w14:textId="08613C10" w:rsidR="006553BB" w:rsidRPr="009105A5" w:rsidRDefault="006553BB" w:rsidP="008D5DB0">
      <w:pPr>
        <w:pStyle w:val="NoSpacing"/>
        <w:spacing w:line="360" w:lineRule="auto"/>
        <w:jc w:val="both"/>
        <w:rPr>
          <w:rFonts w:cstheme="minorHAnsi"/>
        </w:rPr>
      </w:pPr>
    </w:p>
    <w:p w14:paraId="53AEFD5E" w14:textId="6B1B713D" w:rsidR="008D5DB0" w:rsidRPr="009105A5" w:rsidRDefault="001159D5" w:rsidP="00896A95">
      <w:pPr>
        <w:pStyle w:val="NoSpacing"/>
        <w:spacing w:line="360" w:lineRule="auto"/>
        <w:jc w:val="both"/>
        <w:rPr>
          <w:rFonts w:cstheme="minorHAnsi"/>
        </w:rPr>
      </w:pPr>
      <w:r w:rsidRPr="009105A5">
        <w:rPr>
          <w:rFonts w:cstheme="minorHAnsi"/>
        </w:rPr>
        <w:t xml:space="preserve">Due to the importance of targeting the animal-to-human transmission route to control increases in daily incidence, we next </w:t>
      </w:r>
      <w:r w:rsidR="00E32F26" w:rsidRPr="009105A5">
        <w:rPr>
          <w:rFonts w:cstheme="minorHAnsi"/>
        </w:rPr>
        <w:t>quantified</w:t>
      </w:r>
      <w:r w:rsidRPr="009105A5">
        <w:rPr>
          <w:rFonts w:cstheme="minorHAnsi"/>
        </w:rPr>
        <w:t xml:space="preserve"> the alterations in β</w:t>
      </w:r>
      <w:r w:rsidRPr="009105A5">
        <w:rPr>
          <w:rFonts w:cstheme="minorHAnsi"/>
          <w:vertAlign w:val="subscript"/>
        </w:rPr>
        <w:t>HA</w:t>
      </w:r>
      <w:r w:rsidRPr="009105A5">
        <w:rPr>
          <w:rFonts w:cstheme="minorHAnsi"/>
        </w:rPr>
        <w:t xml:space="preserve"> required to </w:t>
      </w:r>
      <w:r w:rsidR="00175239" w:rsidRPr="009105A5">
        <w:rPr>
          <w:rFonts w:cstheme="minorHAnsi"/>
        </w:rPr>
        <w:t>mitigate increases in daily incidence</w:t>
      </w:r>
      <w:r w:rsidR="008D5DB0" w:rsidRPr="009105A5">
        <w:rPr>
          <w:rFonts w:cstheme="minorHAnsi"/>
        </w:rPr>
        <w:t xml:space="preserve"> under antibiotic curtailment (0</w:t>
      </w:r>
      <w:r w:rsidR="00175239" w:rsidRPr="009105A5">
        <w:rPr>
          <w:rFonts w:cstheme="minorHAnsi"/>
        </w:rPr>
        <w:t xml:space="preserve"> g/PCU), below a threshold of 0.593</w:t>
      </w:r>
      <w:r w:rsidR="008D5DB0" w:rsidRPr="009105A5">
        <w:rPr>
          <w:rFonts w:cstheme="minorHAnsi"/>
        </w:rPr>
        <w:t xml:space="preserve"> per 100,000 population</w:t>
      </w:r>
      <w:r w:rsidR="00896A95" w:rsidRPr="009105A5">
        <w:rPr>
          <w:rFonts w:cstheme="minorHAnsi"/>
        </w:rPr>
        <w:t xml:space="preserve"> (Figure 4)</w:t>
      </w:r>
      <w:r w:rsidR="008D5DB0" w:rsidRPr="009105A5">
        <w:rPr>
          <w:rFonts w:cstheme="minorHAnsi"/>
        </w:rPr>
        <w:t>. This threshold represent</w:t>
      </w:r>
      <w:r w:rsidR="00924E01" w:rsidRPr="009105A5">
        <w:rPr>
          <w:rFonts w:cstheme="minorHAnsi"/>
        </w:rPr>
        <w:t>s</w:t>
      </w:r>
      <w:r w:rsidR="008D5DB0" w:rsidRPr="009105A5">
        <w:rPr>
          <w:rFonts w:cstheme="minorHAnsi"/>
        </w:rPr>
        <w:t xml:space="preserve"> a removal of livestock antibiotic selection pressure (0 g/</w:t>
      </w:r>
      <w:proofErr w:type="spellStart"/>
      <w:r w:rsidR="008D5DB0" w:rsidRPr="009105A5">
        <w:rPr>
          <w:rFonts w:cstheme="minorHAnsi"/>
        </w:rPr>
        <w:t>pCU</w:t>
      </w:r>
      <w:proofErr w:type="spellEnd"/>
      <w:r w:rsidR="008D5DB0" w:rsidRPr="009105A5">
        <w:rPr>
          <w:rFonts w:cstheme="minorHAnsi"/>
        </w:rPr>
        <w:t>) and a prevention of increases in</w:t>
      </w:r>
      <w:r w:rsidR="00175239" w:rsidRPr="009105A5">
        <w:rPr>
          <w:rFonts w:cstheme="minorHAnsi"/>
        </w:rPr>
        <w:t xml:space="preserve"> daily incidence </w:t>
      </w:r>
      <w:r w:rsidR="008D5DB0" w:rsidRPr="009105A5">
        <w:rPr>
          <w:rFonts w:cstheme="minorHAnsi"/>
        </w:rPr>
        <w:t>above what is currently obse</w:t>
      </w:r>
      <w:r w:rsidR="00175239" w:rsidRPr="009105A5">
        <w:rPr>
          <w:rFonts w:cstheme="minorHAnsi"/>
        </w:rPr>
        <w:t>rved for human salmonellosis (0.593</w:t>
      </w:r>
      <w:r w:rsidR="008D5DB0" w:rsidRPr="009105A5">
        <w:rPr>
          <w:rFonts w:cstheme="minorHAnsi"/>
        </w:rPr>
        <w:t xml:space="preserve"> per 100,000). </w:t>
      </w:r>
      <w:r w:rsidRPr="009105A5">
        <w:rPr>
          <w:rFonts w:cstheme="minorHAnsi"/>
        </w:rPr>
        <w:t xml:space="preserve">Alterations to </w:t>
      </w:r>
      <w:r w:rsidR="00CC7C17" w:rsidRPr="009105A5">
        <w:rPr>
          <w:rFonts w:cstheme="minorHAnsi"/>
        </w:rPr>
        <w:t>β</w:t>
      </w:r>
      <w:r w:rsidR="00CC7C17" w:rsidRPr="009105A5">
        <w:rPr>
          <w:rFonts w:cstheme="minorHAnsi"/>
          <w:vertAlign w:val="subscript"/>
        </w:rPr>
        <w:t>AA</w:t>
      </w:r>
      <w:r w:rsidR="00CC7C17" w:rsidRPr="009105A5">
        <w:rPr>
          <w:rFonts w:cstheme="minorHAnsi"/>
        </w:rPr>
        <w:t xml:space="preserve"> and ζ parameters</w:t>
      </w:r>
      <w:r w:rsidRPr="009105A5">
        <w:rPr>
          <w:rFonts w:cstheme="minorHAnsi"/>
        </w:rPr>
        <w:t xml:space="preserve"> were also chosen</w:t>
      </w:r>
      <w:r w:rsidR="00CC7C17" w:rsidRPr="009105A5">
        <w:rPr>
          <w:rFonts w:cstheme="minorHAnsi"/>
        </w:rPr>
        <w:t xml:space="preserve"> as potential intervention targets, due to their relevance in agricultural biosecurity strategies to promote livestock health and mitigate livestock disease/AMR </w:t>
      </w:r>
      <w:r w:rsidR="003B0B12" w:rsidRPr="009105A5">
        <w:fldChar w:fldCharType="begin"/>
      </w:r>
      <w:r w:rsidR="009105A5" w:rsidRPr="009105A5">
        <w:instrText xml:space="preserve"> ADDIN EN.CITE &lt;EndNote&gt;&lt;Cite&gt;&lt;Author&gt;Department for Environment&lt;/Author&gt;&lt;Year&gt;2015&lt;/Year&gt;&lt;RecNum&gt;348&lt;/RecNum&gt;&lt;DisplayText&gt;(43, 44)&lt;/DisplayText&gt;&lt;record&gt;&lt;rec-number&gt;348&lt;/rec-number&gt;&lt;foreign-keys&gt;&lt;key app="EN" db-id="220f9fvwmzexdkefseqvwpscaepfaza5z05x" timestamp="1679848254"&gt;348&lt;/key&gt;&lt;/foreign-keys&gt;&lt;ref-type name="Web Page"&gt;12&lt;/ref-type&gt;&lt;contributors&gt;&lt;authors&gt;&lt;author&gt;Department for Environment, Food &amp;amp; Rural Affairs&lt;/author&gt;&lt;author&gt;Animal and Plant Health Agency&lt;/author&gt;&lt;/authors&gt;&lt;/contributors&gt;&lt;titles&gt;&lt;title&gt;Disease prevention for livestock and poultry keepers&lt;/title&gt;&lt;/titles&gt;&lt;volume&gt;2021&lt;/volume&gt;&lt;number&gt;25/10/2021&lt;/number&gt;&lt;dates&gt;&lt;year&gt;2015&lt;/year&gt;&lt;/dates&gt;&lt;pub-location&gt;United Kingdom&lt;/pub-location&gt;&lt;publisher&gt;Department for Environment, Food &amp;amp; Rural Affairs and Animal and Plant Health Agency&lt;/publisher&gt;&lt;urls&gt;&lt;related-urls&gt;&lt;url&gt;https://www.gov.uk/guidance/disease-prevention-for-livestock-farmers&lt;/url&gt;&lt;/related-urls&gt;&lt;/urls&gt;&lt;custom1&gt;2021&lt;/custom1&gt;&lt;/record&gt;&lt;/Cite&gt;&lt;Cite&gt;&lt;Author&gt;Aarestrup&lt;/Author&gt;&lt;Year&gt;2008&lt;/Year&gt;&lt;RecNum&gt;338&lt;/RecNum&gt;&lt;record&gt;&lt;rec-number&gt;338&lt;/rec-number&gt;&lt;foreign-keys&gt;&lt;key app="EN" db-id="220f9fvwmzexdkefseqvwpscaepfaza5z05x" timestamp="1679848254"&gt;338&lt;/key&gt;&lt;/foreign-keys&gt;&lt;ref-type name="Journal Article"&gt;17&lt;/ref-type&gt;&lt;contributors&gt;&lt;authors&gt;&lt;author&gt;Aarestrup, Frank M&lt;/author&gt;&lt;author&gt;Wegener, Henrik C&lt;/author&gt;&lt;author&gt;Collignon, Peter&lt;/author&gt;&lt;/authors&gt;&lt;/contributors&gt;&lt;titles&gt;&lt;title&gt;Resistance in bacteria of the food chain: epidemiology and control strategies&lt;/title&gt;&lt;secondary-title&gt;Expert Review of Anti-infective Therapy&lt;/secondary-title&gt;&lt;/titles&gt;&lt;periodical&gt;&lt;full-title&gt;Expert Review of Anti-infective Therapy&lt;/full-title&gt;&lt;/periodical&gt;&lt;pages&gt;733-750&lt;/pages&gt;&lt;volume&gt;6&lt;/volume&gt;&lt;number&gt;5&lt;/number&gt;&lt;dates&gt;&lt;year&gt;2008&lt;/year&gt;&lt;/dates&gt;&lt;isbn&gt;1478-7210&lt;/isbn&gt;&lt;urls&gt;&lt;/urls&gt;&lt;/record&gt;&lt;/Cite&gt;&lt;/EndNote&gt;</w:instrText>
      </w:r>
      <w:r w:rsidR="003B0B12" w:rsidRPr="009105A5">
        <w:fldChar w:fldCharType="separate"/>
      </w:r>
      <w:r w:rsidR="009105A5" w:rsidRPr="009105A5">
        <w:rPr>
          <w:noProof/>
        </w:rPr>
        <w:t>(43, 44)</w:t>
      </w:r>
      <w:r w:rsidR="003B0B12" w:rsidRPr="009105A5">
        <w:fldChar w:fldCharType="end"/>
      </w:r>
      <w:r w:rsidR="00CC7C17" w:rsidRPr="009105A5">
        <w:rPr>
          <w:rFonts w:cstheme="minorHAnsi"/>
        </w:rPr>
        <w:t xml:space="preserve">. </w:t>
      </w:r>
      <w:r w:rsidR="00B71122" w:rsidRPr="009105A5">
        <w:rPr>
          <w:rFonts w:cstheme="minorHAnsi"/>
        </w:rPr>
        <w:t>Limited t</w:t>
      </w:r>
      <w:r w:rsidR="008D5DB0" w:rsidRPr="009105A5">
        <w:rPr>
          <w:rFonts w:cstheme="minorHAnsi"/>
        </w:rPr>
        <w:t>ransmission pa</w:t>
      </w:r>
      <w:r w:rsidRPr="009105A5">
        <w:rPr>
          <w:rFonts w:cstheme="minorHAnsi"/>
        </w:rPr>
        <w:t>rameter reductions were explored for β</w:t>
      </w:r>
      <w:r w:rsidRPr="009105A5">
        <w:rPr>
          <w:rFonts w:cstheme="minorHAnsi"/>
          <w:vertAlign w:val="subscript"/>
        </w:rPr>
        <w:t>HA</w:t>
      </w:r>
      <w:r w:rsidR="008D5DB0" w:rsidRPr="009105A5">
        <w:rPr>
          <w:rFonts w:cstheme="minorHAnsi"/>
          <w:vertAlign w:val="subscript"/>
        </w:rPr>
        <w:t xml:space="preserve"> </w:t>
      </w:r>
      <w:r w:rsidR="008D5DB0" w:rsidRPr="009105A5">
        <w:rPr>
          <w:rFonts w:cstheme="minorHAnsi"/>
        </w:rPr>
        <w:t>(</w:t>
      </w:r>
      <w:r w:rsidR="006849B8" w:rsidRPr="009105A5">
        <w:rPr>
          <w:rFonts w:cstheme="minorHAnsi"/>
        </w:rPr>
        <w:t xml:space="preserve">0% - </w:t>
      </w:r>
      <w:r w:rsidR="00717076" w:rsidRPr="009105A5">
        <w:rPr>
          <w:rFonts w:cstheme="minorHAnsi"/>
        </w:rPr>
        <w:t>25</w:t>
      </w:r>
      <w:r w:rsidR="00D546AA" w:rsidRPr="009105A5">
        <w:rPr>
          <w:rFonts w:cstheme="minorHAnsi"/>
        </w:rPr>
        <w:t>%)</w:t>
      </w:r>
      <w:r w:rsidRPr="009105A5">
        <w:rPr>
          <w:rFonts w:cstheme="minorHAnsi"/>
        </w:rPr>
        <w:t xml:space="preserve">, </w:t>
      </w:r>
      <w:r w:rsidR="00B71122" w:rsidRPr="009105A5">
        <w:rPr>
          <w:rFonts w:cstheme="minorHAnsi"/>
        </w:rPr>
        <w:t xml:space="preserve">but </w:t>
      </w:r>
      <w:r w:rsidRPr="009105A5">
        <w:rPr>
          <w:rFonts w:cstheme="minorHAnsi"/>
        </w:rPr>
        <w:t>with alterations to</w:t>
      </w:r>
      <w:r w:rsidR="008D5DB0" w:rsidRPr="009105A5">
        <w:rPr>
          <w:rFonts w:cstheme="minorHAnsi"/>
        </w:rPr>
        <w:t xml:space="preserve"> </w:t>
      </w:r>
      <w:r w:rsidRPr="009105A5">
        <w:rPr>
          <w:rFonts w:cstheme="minorHAnsi"/>
        </w:rPr>
        <w:t>β</w:t>
      </w:r>
      <w:r w:rsidRPr="009105A5">
        <w:rPr>
          <w:rFonts w:cstheme="minorHAnsi"/>
          <w:vertAlign w:val="subscript"/>
        </w:rPr>
        <w:t>AA</w:t>
      </w:r>
      <w:r w:rsidRPr="009105A5">
        <w:rPr>
          <w:rFonts w:cstheme="minorHAnsi"/>
        </w:rPr>
        <w:t xml:space="preserve"> and ζ parameters </w:t>
      </w:r>
      <w:r w:rsidR="00B71122" w:rsidRPr="009105A5">
        <w:rPr>
          <w:rFonts w:cstheme="minorHAnsi"/>
        </w:rPr>
        <w:t>allowed to vary from</w:t>
      </w:r>
      <w:r w:rsidRPr="009105A5">
        <w:rPr>
          <w:rFonts w:cstheme="minorHAnsi"/>
        </w:rPr>
        <w:t xml:space="preserve"> 0-100%</w:t>
      </w:r>
      <w:r w:rsidR="008D5DB0" w:rsidRPr="009105A5">
        <w:rPr>
          <w:rFonts w:cstheme="minorHAnsi"/>
          <w:b/>
        </w:rPr>
        <w:t>.</w:t>
      </w:r>
    </w:p>
    <w:p w14:paraId="449542A1" w14:textId="217397FB" w:rsidR="0084700F" w:rsidRPr="009105A5" w:rsidRDefault="001159D5" w:rsidP="008D5DB0">
      <w:pPr>
        <w:pStyle w:val="NoSpacing"/>
        <w:spacing w:line="360" w:lineRule="auto"/>
        <w:jc w:val="center"/>
        <w:rPr>
          <w:rFonts w:cstheme="minorHAnsi"/>
        </w:rPr>
      </w:pPr>
      <w:r w:rsidRPr="009105A5">
        <w:rPr>
          <w:noProof/>
          <w:lang w:eastAsia="en-GB"/>
        </w:rPr>
        <w:lastRenderedPageBreak/>
        <w:drawing>
          <wp:inline distT="0" distB="0" distL="0" distR="0" wp14:anchorId="6A9A2C2E" wp14:editId="7FC8D640">
            <wp:extent cx="5731510" cy="5731510"/>
            <wp:effectExtent l="0" t="0" r="2540" b="254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B3AD803" w14:textId="7AF30D16" w:rsidR="008D5DB0" w:rsidRPr="009105A5" w:rsidRDefault="008B1C3F" w:rsidP="008D5DB0">
      <w:pPr>
        <w:pStyle w:val="NoSpacing"/>
        <w:spacing w:line="360" w:lineRule="auto"/>
        <w:jc w:val="both"/>
        <w:rPr>
          <w:rFonts w:cstheme="minorHAnsi"/>
          <w:bCs/>
        </w:rPr>
      </w:pPr>
      <w:r w:rsidRPr="009105A5">
        <w:rPr>
          <w:rFonts w:cstheme="minorHAnsi"/>
          <w:b/>
        </w:rPr>
        <w:t xml:space="preserve">Figure </w:t>
      </w:r>
      <w:r w:rsidR="00896A95" w:rsidRPr="009105A5">
        <w:rPr>
          <w:rFonts w:cstheme="minorHAnsi"/>
          <w:b/>
        </w:rPr>
        <w:t>4</w:t>
      </w:r>
      <w:r w:rsidR="00E36D15" w:rsidRPr="009105A5">
        <w:rPr>
          <w:rFonts w:cstheme="minorHAnsi"/>
          <w:b/>
        </w:rPr>
        <w:t>.</w:t>
      </w:r>
      <w:r w:rsidR="008D5DB0" w:rsidRPr="009105A5">
        <w:rPr>
          <w:rFonts w:cstheme="minorHAnsi"/>
          <w:b/>
        </w:rPr>
        <w:t xml:space="preserve"> Reductions to key model parameters</w:t>
      </w:r>
      <w:r w:rsidR="00F06C62" w:rsidRPr="009105A5">
        <w:rPr>
          <w:rFonts w:cstheme="minorHAnsi"/>
          <w:b/>
        </w:rPr>
        <w:t xml:space="preserve">, </w:t>
      </w:r>
      <w:r w:rsidR="008D5DB0" w:rsidRPr="009105A5">
        <w:rPr>
          <w:rFonts w:cstheme="minorHAnsi"/>
          <w:b/>
        </w:rPr>
        <w:t>animal-to-human transmission</w:t>
      </w:r>
      <w:r w:rsidR="00F06C62" w:rsidRPr="009105A5">
        <w:rPr>
          <w:rFonts w:cstheme="minorHAnsi"/>
          <w:b/>
        </w:rPr>
        <w:t xml:space="preserve"> (β</w:t>
      </w:r>
      <w:r w:rsidR="00F06C62" w:rsidRPr="009105A5">
        <w:rPr>
          <w:rFonts w:cstheme="minorHAnsi"/>
          <w:b/>
          <w:vertAlign w:val="subscript"/>
        </w:rPr>
        <w:t>HA</w:t>
      </w:r>
      <w:r w:rsidR="00F06C62" w:rsidRPr="009105A5">
        <w:rPr>
          <w:rFonts w:cstheme="minorHAnsi"/>
          <w:b/>
        </w:rPr>
        <w:t>)</w:t>
      </w:r>
      <w:r w:rsidR="008D5DB0" w:rsidRPr="009105A5">
        <w:rPr>
          <w:rFonts w:cstheme="minorHAnsi"/>
          <w:b/>
        </w:rPr>
        <w:t>, animal-to-animal transmission</w:t>
      </w:r>
      <w:r w:rsidR="00F06C62" w:rsidRPr="009105A5">
        <w:rPr>
          <w:rFonts w:cstheme="minorHAnsi"/>
          <w:b/>
        </w:rPr>
        <w:t xml:space="preserve"> (β</w:t>
      </w:r>
      <w:r w:rsidR="00F06C62" w:rsidRPr="009105A5">
        <w:rPr>
          <w:rFonts w:cstheme="minorHAnsi"/>
          <w:b/>
          <w:vertAlign w:val="subscript"/>
        </w:rPr>
        <w:t>AA</w:t>
      </w:r>
      <w:r w:rsidR="00F06C62" w:rsidRPr="009105A5">
        <w:rPr>
          <w:rFonts w:cstheme="minorHAnsi"/>
          <w:b/>
        </w:rPr>
        <w:t>)</w:t>
      </w:r>
      <w:r w:rsidR="008D5DB0" w:rsidRPr="009105A5">
        <w:rPr>
          <w:rFonts w:cstheme="minorHAnsi"/>
          <w:b/>
        </w:rPr>
        <w:t xml:space="preserve"> and the background transmission rate to animal populations</w:t>
      </w:r>
      <w:r w:rsidR="00F06C62" w:rsidRPr="009105A5">
        <w:rPr>
          <w:rFonts w:cstheme="minorHAnsi"/>
          <w:b/>
        </w:rPr>
        <w:t xml:space="preserve"> (ζ</w:t>
      </w:r>
      <w:r w:rsidR="00D546AA" w:rsidRPr="009105A5">
        <w:rPr>
          <w:rFonts w:cstheme="minorHAnsi"/>
          <w:b/>
        </w:rPr>
        <w:t>)</w:t>
      </w:r>
      <w:r w:rsidR="008D5DB0" w:rsidRPr="009105A5">
        <w:rPr>
          <w:rFonts w:cstheme="minorHAnsi"/>
          <w:b/>
        </w:rPr>
        <w:t xml:space="preserve"> </w:t>
      </w:r>
      <w:r w:rsidR="00175239" w:rsidRPr="009105A5">
        <w:rPr>
          <w:rFonts w:cstheme="minorHAnsi"/>
          <w:b/>
        </w:rPr>
        <w:t xml:space="preserve">to mitigate increases in the daily incidence of </w:t>
      </w:r>
      <w:r w:rsidR="00243A06" w:rsidRPr="009105A5">
        <w:rPr>
          <w:rFonts w:cstheme="minorHAnsi"/>
          <w:b/>
        </w:rPr>
        <w:t>salmonellosis under</w:t>
      </w:r>
      <w:r w:rsidR="008D5DB0" w:rsidRPr="009105A5">
        <w:rPr>
          <w:rFonts w:cstheme="minorHAnsi"/>
          <w:b/>
        </w:rPr>
        <w:t xml:space="preserve"> livestock antibiotic curtailment (τ = 0 g/PCU). </w:t>
      </w:r>
      <w:r w:rsidR="00175239" w:rsidRPr="009105A5">
        <w:rPr>
          <w:rFonts w:cstheme="minorHAnsi"/>
          <w:b/>
        </w:rPr>
        <w:t>A) Ampicillin-resistance in broiler poultry, B) tetracycline-resistance in broiler poultry, C</w:t>
      </w:r>
      <w:r w:rsidR="008D5DB0" w:rsidRPr="009105A5">
        <w:rPr>
          <w:rFonts w:cstheme="minorHAnsi"/>
          <w:b/>
        </w:rPr>
        <w:t xml:space="preserve">) </w:t>
      </w:r>
      <w:r w:rsidR="00175239" w:rsidRPr="009105A5">
        <w:rPr>
          <w:rFonts w:cstheme="minorHAnsi"/>
          <w:b/>
        </w:rPr>
        <w:t xml:space="preserve">ampicillin-resistance in fattening pigs and D) </w:t>
      </w:r>
      <w:r w:rsidR="008D5DB0" w:rsidRPr="009105A5">
        <w:rPr>
          <w:rFonts w:cstheme="minorHAnsi"/>
          <w:b/>
        </w:rPr>
        <w:t xml:space="preserve">tetracycline-resistance in fattening pigs. </w:t>
      </w:r>
      <w:r w:rsidR="00D67AE7" w:rsidRPr="009105A5">
        <w:rPr>
          <w:rFonts w:cstheme="minorHAnsi"/>
          <w:bCs/>
        </w:rPr>
        <w:t>Axes</w:t>
      </w:r>
      <w:r w:rsidR="008D5DB0" w:rsidRPr="009105A5">
        <w:rPr>
          <w:rFonts w:cstheme="minorHAnsi"/>
          <w:bCs/>
        </w:rPr>
        <w:t xml:space="preserve"> represent </w:t>
      </w:r>
      <w:r w:rsidR="00E50022" w:rsidRPr="009105A5">
        <w:rPr>
          <w:rFonts w:cstheme="minorHAnsi"/>
          <w:bCs/>
        </w:rPr>
        <w:t xml:space="preserve">interventions that reduce the labelled transmission rate(s) to </w:t>
      </w:r>
      <w:r w:rsidR="008D5DB0" w:rsidRPr="009105A5">
        <w:rPr>
          <w:rFonts w:cstheme="minorHAnsi"/>
          <w:bCs/>
        </w:rPr>
        <w:t xml:space="preserve">% </w:t>
      </w:r>
      <w:r w:rsidR="00E50022" w:rsidRPr="009105A5">
        <w:rPr>
          <w:rFonts w:cstheme="minorHAnsi"/>
          <w:bCs/>
        </w:rPr>
        <w:t xml:space="preserve">of their original values. </w:t>
      </w:r>
      <w:r w:rsidR="008D5DB0" w:rsidRPr="009105A5">
        <w:rPr>
          <w:rFonts w:cstheme="minorHAnsi"/>
          <w:bCs/>
        </w:rPr>
        <w:t>Note that the top right corner of each contour plot represents a scenario with curtailment of antibiotics and no further alterations to any model parameter. The red line represents the threshold at which</w:t>
      </w:r>
      <w:r w:rsidR="00175239" w:rsidRPr="009105A5">
        <w:rPr>
          <w:rFonts w:cstheme="minorHAnsi"/>
          <w:bCs/>
        </w:rPr>
        <w:t xml:space="preserve"> daily incidence</w:t>
      </w:r>
      <w:r w:rsidR="008D5DB0" w:rsidRPr="009105A5">
        <w:rPr>
          <w:rFonts w:cstheme="minorHAnsi"/>
          <w:bCs/>
        </w:rPr>
        <w:t xml:space="preserve"> is below </w:t>
      </w:r>
      <w:r w:rsidR="0018541F" w:rsidRPr="009105A5">
        <w:rPr>
          <w:rFonts w:cstheme="minorHAnsi"/>
          <w:bCs/>
        </w:rPr>
        <w:t xml:space="preserve">current </w:t>
      </w:r>
      <w:r w:rsidR="00F06C62" w:rsidRPr="009105A5">
        <w:rPr>
          <w:rFonts w:cstheme="minorHAnsi"/>
          <w:bCs/>
        </w:rPr>
        <w:t>levels (</w:t>
      </w:r>
      <w:r w:rsidR="00175239" w:rsidRPr="009105A5">
        <w:rPr>
          <w:rFonts w:cstheme="minorHAnsi"/>
          <w:bCs/>
        </w:rPr>
        <w:t>0.593</w:t>
      </w:r>
      <w:r w:rsidR="008D5DB0" w:rsidRPr="009105A5">
        <w:rPr>
          <w:rFonts w:cstheme="minorHAnsi"/>
          <w:bCs/>
        </w:rPr>
        <w:t xml:space="preserve"> per 100,000). </w:t>
      </w:r>
      <w:r w:rsidR="00B71122" w:rsidRPr="009105A5">
        <w:rPr>
          <w:rFonts w:cstheme="minorHAnsi"/>
          <w:bCs/>
        </w:rPr>
        <w:t>Note the asymmetrical % reduction for both x and y-axis.</w:t>
      </w:r>
    </w:p>
    <w:p w14:paraId="3BEE78FC" w14:textId="77777777" w:rsidR="00880247" w:rsidRPr="009105A5" w:rsidRDefault="00880247" w:rsidP="008D5DB0">
      <w:pPr>
        <w:pStyle w:val="NoSpacing"/>
        <w:spacing w:line="360" w:lineRule="auto"/>
        <w:jc w:val="both"/>
        <w:rPr>
          <w:rFonts w:cstheme="minorHAnsi"/>
          <w:bCs/>
        </w:rPr>
      </w:pPr>
    </w:p>
    <w:p w14:paraId="592E4B8F" w14:textId="520FED0E" w:rsidR="00697720" w:rsidRPr="009105A5" w:rsidRDefault="00986E3F" w:rsidP="00CC0A96">
      <w:pPr>
        <w:pStyle w:val="NoSpacing"/>
        <w:spacing w:line="360" w:lineRule="auto"/>
        <w:jc w:val="both"/>
        <w:rPr>
          <w:rFonts w:cstheme="minorHAnsi"/>
        </w:rPr>
      </w:pPr>
      <w:r w:rsidRPr="009105A5">
        <w:rPr>
          <w:rFonts w:cstheme="minorHAnsi"/>
        </w:rPr>
        <w:lastRenderedPageBreak/>
        <w:t>Only</w:t>
      </w:r>
      <w:r w:rsidR="00C122B2" w:rsidRPr="009105A5">
        <w:rPr>
          <w:rFonts w:cstheme="minorHAnsi"/>
        </w:rPr>
        <w:t xml:space="preserve"> r</w:t>
      </w:r>
      <w:r w:rsidR="00EF6E77" w:rsidRPr="009105A5">
        <w:rPr>
          <w:rFonts w:cstheme="minorHAnsi"/>
        </w:rPr>
        <w:t>eductions to β</w:t>
      </w:r>
      <w:r w:rsidR="00EF6E77" w:rsidRPr="009105A5">
        <w:rPr>
          <w:rFonts w:cstheme="minorHAnsi"/>
          <w:vertAlign w:val="subscript"/>
        </w:rPr>
        <w:t xml:space="preserve">HA </w:t>
      </w:r>
      <w:r w:rsidR="00EF6E77" w:rsidRPr="009105A5">
        <w:rPr>
          <w:rFonts w:cstheme="minorHAnsi"/>
        </w:rPr>
        <w:t xml:space="preserve">were </w:t>
      </w:r>
      <w:r w:rsidR="00697720" w:rsidRPr="009105A5">
        <w:rPr>
          <w:rFonts w:cstheme="minorHAnsi"/>
        </w:rPr>
        <w:t xml:space="preserve">capable of </w:t>
      </w:r>
      <w:r w:rsidR="00EF6E77" w:rsidRPr="009105A5">
        <w:rPr>
          <w:rFonts w:cstheme="minorHAnsi"/>
        </w:rPr>
        <w:t>mitigat</w:t>
      </w:r>
      <w:r w:rsidR="00697720" w:rsidRPr="009105A5">
        <w:rPr>
          <w:rFonts w:cstheme="minorHAnsi"/>
        </w:rPr>
        <w:t>ing</w:t>
      </w:r>
      <w:r w:rsidRPr="009105A5">
        <w:rPr>
          <w:rFonts w:cstheme="minorHAnsi"/>
        </w:rPr>
        <w:t xml:space="preserve"> increases to daily incidence</w:t>
      </w:r>
      <w:r w:rsidR="00EF6E77" w:rsidRPr="009105A5">
        <w:rPr>
          <w:rFonts w:cstheme="minorHAnsi"/>
        </w:rPr>
        <w:t xml:space="preserve"> below baseline levels </w:t>
      </w:r>
      <w:r w:rsidR="00C122B2" w:rsidRPr="009105A5">
        <w:rPr>
          <w:rFonts w:cstheme="minorHAnsi"/>
        </w:rPr>
        <w:t xml:space="preserve">across </w:t>
      </w:r>
      <w:r w:rsidR="00836F29" w:rsidRPr="009105A5">
        <w:rPr>
          <w:rFonts w:cstheme="minorHAnsi"/>
        </w:rPr>
        <w:t>all</w:t>
      </w:r>
      <w:r w:rsidR="00C122B2" w:rsidRPr="009105A5">
        <w:rPr>
          <w:rFonts w:cstheme="minorHAnsi"/>
        </w:rPr>
        <w:t xml:space="preserve"> considered case studies</w:t>
      </w:r>
      <w:r w:rsidRPr="009105A5">
        <w:rPr>
          <w:rFonts w:cstheme="minorHAnsi"/>
        </w:rPr>
        <w:t xml:space="preserve"> </w:t>
      </w:r>
      <w:r w:rsidR="00E05825" w:rsidRPr="009105A5">
        <w:rPr>
          <w:rFonts w:cstheme="minorHAnsi"/>
        </w:rPr>
        <w:t>in</w:t>
      </w:r>
      <w:r w:rsidRPr="009105A5">
        <w:rPr>
          <w:rFonts w:cstheme="minorHAnsi"/>
        </w:rPr>
        <w:t xml:space="preserve"> the explored parameter space,</w:t>
      </w:r>
      <w:r w:rsidR="00C122B2" w:rsidRPr="009105A5">
        <w:rPr>
          <w:rFonts w:cstheme="minorHAnsi"/>
        </w:rPr>
        <w:t xml:space="preserve"> with a reduction of </w:t>
      </w:r>
      <w:r w:rsidR="00DD29AA" w:rsidRPr="009105A5">
        <w:rPr>
          <w:rFonts w:cstheme="minorHAnsi"/>
        </w:rPr>
        <w:t>1</w:t>
      </w:r>
      <w:r w:rsidR="00836F29" w:rsidRPr="009105A5">
        <w:rPr>
          <w:rFonts w:cstheme="minorHAnsi"/>
        </w:rPr>
        <w:t>%</w:t>
      </w:r>
      <w:r w:rsidR="00C53D33" w:rsidRPr="009105A5">
        <w:rPr>
          <w:rFonts w:cstheme="minorHAnsi"/>
        </w:rPr>
        <w:t>,</w:t>
      </w:r>
      <w:r w:rsidR="006835D6" w:rsidRPr="009105A5">
        <w:rPr>
          <w:rFonts w:cstheme="minorHAnsi"/>
        </w:rPr>
        <w:t xml:space="preserve"> 4%,</w:t>
      </w:r>
      <w:r w:rsidR="00C122B2" w:rsidRPr="009105A5">
        <w:rPr>
          <w:rFonts w:cstheme="minorHAnsi"/>
        </w:rPr>
        <w:t xml:space="preserve"> </w:t>
      </w:r>
      <w:r w:rsidR="00DD29AA" w:rsidRPr="009105A5">
        <w:rPr>
          <w:rFonts w:cstheme="minorHAnsi"/>
        </w:rPr>
        <w:t>12</w:t>
      </w:r>
      <w:r w:rsidR="00836F29" w:rsidRPr="009105A5">
        <w:rPr>
          <w:rFonts w:cstheme="minorHAnsi"/>
        </w:rPr>
        <w:t>%</w:t>
      </w:r>
      <w:r w:rsidR="006835D6" w:rsidRPr="009105A5">
        <w:rPr>
          <w:rFonts w:cstheme="minorHAnsi"/>
        </w:rPr>
        <w:t xml:space="preserve"> and 18%</w:t>
      </w:r>
      <w:r w:rsidR="00C122B2" w:rsidRPr="009105A5">
        <w:rPr>
          <w:rFonts w:cstheme="minorHAnsi"/>
        </w:rPr>
        <w:t xml:space="preserve"> required for each case study </w:t>
      </w:r>
      <w:r w:rsidR="00697720" w:rsidRPr="009105A5">
        <w:rPr>
          <w:rFonts w:cstheme="minorHAnsi"/>
        </w:rPr>
        <w:t>(</w:t>
      </w:r>
      <w:r w:rsidR="008B1C3F" w:rsidRPr="009105A5">
        <w:rPr>
          <w:rFonts w:cstheme="minorHAnsi"/>
        </w:rPr>
        <w:t xml:space="preserve">Figure </w:t>
      </w:r>
      <w:r w:rsidR="00896A95" w:rsidRPr="009105A5">
        <w:rPr>
          <w:rFonts w:cstheme="minorHAnsi"/>
        </w:rPr>
        <w:t>4</w:t>
      </w:r>
      <w:r w:rsidR="00697720" w:rsidRPr="009105A5">
        <w:rPr>
          <w:rFonts w:cstheme="minorHAnsi"/>
        </w:rPr>
        <w:t>)</w:t>
      </w:r>
      <w:r w:rsidR="00C122B2" w:rsidRPr="009105A5">
        <w:rPr>
          <w:rFonts w:cstheme="minorHAnsi"/>
        </w:rPr>
        <w:t xml:space="preserve">. </w:t>
      </w:r>
      <w:r w:rsidR="00697720" w:rsidRPr="009105A5">
        <w:rPr>
          <w:rFonts w:cstheme="minorHAnsi"/>
        </w:rPr>
        <w:t>I</w:t>
      </w:r>
      <w:r w:rsidR="00C122B2" w:rsidRPr="009105A5">
        <w:rPr>
          <w:rFonts w:cstheme="minorHAnsi"/>
        </w:rPr>
        <w:t>solated</w:t>
      </w:r>
      <w:r w:rsidR="005F3DDA" w:rsidRPr="009105A5">
        <w:rPr>
          <w:rFonts w:cstheme="minorHAnsi"/>
        </w:rPr>
        <w:t xml:space="preserve"> </w:t>
      </w:r>
      <w:r w:rsidR="00272AEC" w:rsidRPr="009105A5">
        <w:rPr>
          <w:rFonts w:cstheme="minorHAnsi"/>
        </w:rPr>
        <w:t>or</w:t>
      </w:r>
      <w:r w:rsidR="005F3DDA" w:rsidRPr="009105A5">
        <w:rPr>
          <w:rFonts w:cstheme="minorHAnsi"/>
        </w:rPr>
        <w:t xml:space="preserve"> even </w:t>
      </w:r>
      <w:r w:rsidR="00272AEC" w:rsidRPr="009105A5">
        <w:rPr>
          <w:rFonts w:cstheme="minorHAnsi"/>
        </w:rPr>
        <w:t>combined</w:t>
      </w:r>
      <w:r w:rsidR="00C122B2" w:rsidRPr="009105A5">
        <w:rPr>
          <w:rFonts w:cstheme="minorHAnsi"/>
        </w:rPr>
        <w:t xml:space="preserve"> reductions to </w:t>
      </w:r>
      <w:r w:rsidR="00697720" w:rsidRPr="009105A5">
        <w:rPr>
          <w:rFonts w:cstheme="minorHAnsi"/>
        </w:rPr>
        <w:t>β</w:t>
      </w:r>
      <w:r w:rsidR="00697720" w:rsidRPr="009105A5">
        <w:rPr>
          <w:rFonts w:cstheme="minorHAnsi"/>
          <w:vertAlign w:val="subscript"/>
        </w:rPr>
        <w:t>AA</w:t>
      </w:r>
      <w:r w:rsidR="00697720" w:rsidRPr="009105A5">
        <w:rPr>
          <w:rFonts w:cstheme="minorHAnsi"/>
        </w:rPr>
        <w:t xml:space="preserve"> or ζ </w:t>
      </w:r>
      <w:r w:rsidR="00B71122" w:rsidRPr="009105A5">
        <w:rPr>
          <w:rFonts w:cstheme="minorHAnsi"/>
        </w:rPr>
        <w:t>were only capable of reducing d</w:t>
      </w:r>
      <w:r w:rsidRPr="009105A5">
        <w:rPr>
          <w:rFonts w:cstheme="minorHAnsi"/>
        </w:rPr>
        <w:t>aily incidence</w:t>
      </w:r>
      <w:r w:rsidR="00836F29" w:rsidRPr="009105A5">
        <w:rPr>
          <w:rFonts w:cstheme="minorHAnsi"/>
        </w:rPr>
        <w:t xml:space="preserve"> </w:t>
      </w:r>
      <w:r w:rsidR="00C122B2" w:rsidRPr="009105A5">
        <w:rPr>
          <w:rFonts w:cstheme="minorHAnsi"/>
        </w:rPr>
        <w:t xml:space="preserve">below baseline levels </w:t>
      </w:r>
      <w:r w:rsidR="00B71122" w:rsidRPr="009105A5">
        <w:rPr>
          <w:rFonts w:cstheme="minorHAnsi"/>
        </w:rPr>
        <w:t>with strong reductions below ~50%, or if</w:t>
      </w:r>
      <w:r w:rsidR="00717076" w:rsidRPr="009105A5">
        <w:rPr>
          <w:rFonts w:cstheme="minorHAnsi"/>
        </w:rPr>
        <w:t xml:space="preserve"> the initial increase in daily incidence is negligible</w:t>
      </w:r>
      <w:r w:rsidR="00DD29AA" w:rsidRPr="009105A5">
        <w:rPr>
          <w:rFonts w:cstheme="minorHAnsi"/>
        </w:rPr>
        <w:t xml:space="preserve"> upon antibiotic curtailment</w:t>
      </w:r>
      <w:r w:rsidR="00717076" w:rsidRPr="009105A5">
        <w:rPr>
          <w:rFonts w:cstheme="minorHAnsi"/>
        </w:rPr>
        <w:t xml:space="preserve">, as </w:t>
      </w:r>
      <w:r w:rsidR="00DD29AA" w:rsidRPr="009105A5">
        <w:rPr>
          <w:rFonts w:cstheme="minorHAnsi"/>
        </w:rPr>
        <w:t>seen</w:t>
      </w:r>
      <w:r w:rsidR="00717076" w:rsidRPr="009105A5">
        <w:rPr>
          <w:rFonts w:cstheme="minorHAnsi"/>
        </w:rPr>
        <w:t xml:space="preserve"> with the </w:t>
      </w:r>
      <w:r w:rsidR="007075A3" w:rsidRPr="009105A5">
        <w:rPr>
          <w:rFonts w:cstheme="minorHAnsi"/>
        </w:rPr>
        <w:t>ampicillin</w:t>
      </w:r>
      <w:r w:rsidR="00717076" w:rsidRPr="009105A5">
        <w:rPr>
          <w:rFonts w:cstheme="minorHAnsi"/>
        </w:rPr>
        <w:t xml:space="preserve"> usage in broiler poultry case study </w:t>
      </w:r>
      <w:r w:rsidR="00B71122" w:rsidRPr="009105A5">
        <w:rPr>
          <w:rFonts w:cstheme="minorHAnsi"/>
        </w:rPr>
        <w:t xml:space="preserve">(Figure </w:t>
      </w:r>
      <w:r w:rsidR="00896A95" w:rsidRPr="009105A5">
        <w:rPr>
          <w:rFonts w:cstheme="minorHAnsi"/>
        </w:rPr>
        <w:t>4</w:t>
      </w:r>
      <w:r w:rsidR="00B71122" w:rsidRPr="009105A5">
        <w:rPr>
          <w:rFonts w:cstheme="minorHAnsi"/>
        </w:rPr>
        <w:t>A</w:t>
      </w:r>
      <w:r w:rsidR="00E05825" w:rsidRPr="009105A5">
        <w:rPr>
          <w:rFonts w:cstheme="minorHAnsi"/>
        </w:rPr>
        <w:t>)</w:t>
      </w:r>
      <w:r w:rsidRPr="009105A5">
        <w:rPr>
          <w:rFonts w:cstheme="minorHAnsi"/>
        </w:rPr>
        <w:t xml:space="preserve">. </w:t>
      </w:r>
    </w:p>
    <w:p w14:paraId="0437EFC0" w14:textId="70F55570" w:rsidR="008D5DB0" w:rsidRPr="009105A5" w:rsidRDefault="008D5DB0" w:rsidP="008D5DB0">
      <w:pPr>
        <w:pStyle w:val="NoSpacing"/>
      </w:pPr>
    </w:p>
    <w:p w14:paraId="0EDBAED7" w14:textId="1CCF190B" w:rsidR="008D5DB0" w:rsidRPr="009105A5" w:rsidRDefault="008D5DB0" w:rsidP="008D5DB0">
      <w:pPr>
        <w:pStyle w:val="NoSpacing"/>
      </w:pPr>
    </w:p>
    <w:p w14:paraId="5000718B" w14:textId="3C10C454" w:rsidR="008D5DB0" w:rsidRPr="009105A5" w:rsidRDefault="008D5DB0" w:rsidP="008D5DB0">
      <w:pPr>
        <w:pStyle w:val="NoSpacing"/>
      </w:pPr>
    </w:p>
    <w:p w14:paraId="6A489465" w14:textId="7D71C446" w:rsidR="008D5DB0" w:rsidRPr="009105A5" w:rsidRDefault="008D5DB0" w:rsidP="008D5DB0">
      <w:pPr>
        <w:pStyle w:val="NoSpacing"/>
      </w:pPr>
    </w:p>
    <w:p w14:paraId="1083AC9D" w14:textId="2681CE31" w:rsidR="008D5DB0" w:rsidRPr="009105A5" w:rsidRDefault="008D5DB0" w:rsidP="008D5DB0">
      <w:pPr>
        <w:pStyle w:val="NoSpacing"/>
      </w:pPr>
    </w:p>
    <w:p w14:paraId="5CCFE865" w14:textId="2F13462E" w:rsidR="008D5DB0" w:rsidRPr="009105A5" w:rsidRDefault="008D5DB0" w:rsidP="008D5DB0">
      <w:pPr>
        <w:pStyle w:val="NoSpacing"/>
      </w:pPr>
    </w:p>
    <w:p w14:paraId="1178243C" w14:textId="4912DD40" w:rsidR="008D5DB0" w:rsidRPr="009105A5" w:rsidRDefault="008D5DB0" w:rsidP="008D5DB0">
      <w:pPr>
        <w:pStyle w:val="NoSpacing"/>
      </w:pPr>
    </w:p>
    <w:p w14:paraId="73BEB6B7" w14:textId="76747BD8" w:rsidR="008D5DB0" w:rsidRPr="009105A5" w:rsidRDefault="008D5DB0" w:rsidP="008D5DB0">
      <w:pPr>
        <w:pStyle w:val="NoSpacing"/>
      </w:pPr>
    </w:p>
    <w:p w14:paraId="6DC006ED" w14:textId="7AD69CDE" w:rsidR="008D5DB0" w:rsidRPr="009105A5" w:rsidRDefault="008D5DB0" w:rsidP="008D5DB0">
      <w:pPr>
        <w:pStyle w:val="NoSpacing"/>
      </w:pPr>
    </w:p>
    <w:p w14:paraId="164CEAB6" w14:textId="1FD4F78D" w:rsidR="008D5DB0" w:rsidRPr="009105A5" w:rsidRDefault="008D5DB0" w:rsidP="008D5DB0">
      <w:pPr>
        <w:pStyle w:val="NoSpacing"/>
      </w:pPr>
    </w:p>
    <w:p w14:paraId="48298EE0" w14:textId="7D5AF91E" w:rsidR="008D5DB0" w:rsidRPr="009105A5" w:rsidRDefault="008D5DB0" w:rsidP="008D5DB0">
      <w:pPr>
        <w:pStyle w:val="NoSpacing"/>
      </w:pPr>
    </w:p>
    <w:p w14:paraId="2613FA9F" w14:textId="67827003" w:rsidR="008D5DB0" w:rsidRPr="009105A5" w:rsidRDefault="008D5DB0" w:rsidP="008D5DB0">
      <w:pPr>
        <w:pStyle w:val="NoSpacing"/>
      </w:pPr>
    </w:p>
    <w:p w14:paraId="12102385" w14:textId="102F6588" w:rsidR="008D5DB0" w:rsidRPr="009105A5" w:rsidRDefault="008D5DB0" w:rsidP="008D5DB0">
      <w:pPr>
        <w:pStyle w:val="NoSpacing"/>
      </w:pPr>
    </w:p>
    <w:p w14:paraId="0556DF70" w14:textId="00A8F2DA" w:rsidR="008D5DB0" w:rsidRPr="009105A5" w:rsidRDefault="008D5DB0" w:rsidP="008D5DB0">
      <w:pPr>
        <w:pStyle w:val="NoSpacing"/>
      </w:pPr>
    </w:p>
    <w:p w14:paraId="6C7940CD" w14:textId="02B7EDBE" w:rsidR="00400728" w:rsidRPr="009105A5" w:rsidRDefault="00400728" w:rsidP="008D5DB0">
      <w:pPr>
        <w:pStyle w:val="NoSpacing"/>
      </w:pPr>
    </w:p>
    <w:p w14:paraId="65283503" w14:textId="5286ADA0" w:rsidR="00400728" w:rsidRPr="009105A5" w:rsidRDefault="00400728" w:rsidP="008D5DB0">
      <w:pPr>
        <w:pStyle w:val="NoSpacing"/>
      </w:pPr>
    </w:p>
    <w:p w14:paraId="13BFB56F" w14:textId="3CA022CA" w:rsidR="00400728" w:rsidRPr="009105A5" w:rsidRDefault="00400728" w:rsidP="008D5DB0">
      <w:pPr>
        <w:pStyle w:val="NoSpacing"/>
      </w:pPr>
    </w:p>
    <w:p w14:paraId="66637373" w14:textId="1050FB57" w:rsidR="00400728" w:rsidRPr="009105A5" w:rsidRDefault="00400728" w:rsidP="008D5DB0">
      <w:pPr>
        <w:pStyle w:val="NoSpacing"/>
      </w:pPr>
    </w:p>
    <w:p w14:paraId="0DC6F60D" w14:textId="24DA021A" w:rsidR="00400728" w:rsidRPr="009105A5" w:rsidRDefault="00400728" w:rsidP="008D5DB0">
      <w:pPr>
        <w:pStyle w:val="NoSpacing"/>
      </w:pPr>
    </w:p>
    <w:p w14:paraId="5A8F6DD2" w14:textId="4B74EAFA" w:rsidR="00400728" w:rsidRPr="009105A5" w:rsidRDefault="00400728" w:rsidP="008D5DB0">
      <w:pPr>
        <w:pStyle w:val="NoSpacing"/>
      </w:pPr>
    </w:p>
    <w:p w14:paraId="5F6762EB" w14:textId="1C4AB301" w:rsidR="00400728" w:rsidRPr="009105A5" w:rsidRDefault="00400728" w:rsidP="008D5DB0">
      <w:pPr>
        <w:pStyle w:val="NoSpacing"/>
      </w:pPr>
    </w:p>
    <w:p w14:paraId="78C1FAD6" w14:textId="44C0DCE7" w:rsidR="00400728" w:rsidRPr="009105A5" w:rsidRDefault="00400728" w:rsidP="008D5DB0">
      <w:pPr>
        <w:pStyle w:val="NoSpacing"/>
      </w:pPr>
    </w:p>
    <w:p w14:paraId="35E758D2" w14:textId="54C27035" w:rsidR="00400728" w:rsidRPr="009105A5" w:rsidRDefault="00400728" w:rsidP="008D5DB0">
      <w:pPr>
        <w:pStyle w:val="NoSpacing"/>
      </w:pPr>
    </w:p>
    <w:p w14:paraId="42577267" w14:textId="2FCCA865" w:rsidR="00400728" w:rsidRPr="009105A5" w:rsidRDefault="00400728" w:rsidP="008D5DB0">
      <w:pPr>
        <w:pStyle w:val="NoSpacing"/>
      </w:pPr>
    </w:p>
    <w:p w14:paraId="5964EF66" w14:textId="1643A106" w:rsidR="00400728" w:rsidRPr="009105A5" w:rsidRDefault="00400728" w:rsidP="008D5DB0">
      <w:pPr>
        <w:pStyle w:val="NoSpacing"/>
      </w:pPr>
    </w:p>
    <w:p w14:paraId="3B851216" w14:textId="7B13A497" w:rsidR="00737B8B" w:rsidRPr="009105A5" w:rsidRDefault="00737B8B" w:rsidP="008D5DB0">
      <w:pPr>
        <w:pStyle w:val="NoSpacing"/>
      </w:pPr>
    </w:p>
    <w:p w14:paraId="3B9E2373" w14:textId="3CC2D083" w:rsidR="00737B8B" w:rsidRPr="009105A5" w:rsidRDefault="00737B8B" w:rsidP="008D5DB0">
      <w:pPr>
        <w:pStyle w:val="NoSpacing"/>
      </w:pPr>
    </w:p>
    <w:p w14:paraId="18C61459" w14:textId="02075D3F" w:rsidR="00737B8B" w:rsidRPr="009105A5" w:rsidRDefault="00737B8B" w:rsidP="008D5DB0">
      <w:pPr>
        <w:pStyle w:val="NoSpacing"/>
      </w:pPr>
    </w:p>
    <w:p w14:paraId="633E3F95" w14:textId="02F7CE80" w:rsidR="005E0DB4" w:rsidRPr="009105A5" w:rsidRDefault="005E0DB4" w:rsidP="008D5DB0">
      <w:pPr>
        <w:pStyle w:val="NoSpacing"/>
      </w:pPr>
    </w:p>
    <w:p w14:paraId="4CD4DE2A" w14:textId="2AB704CA" w:rsidR="005E0DB4" w:rsidRPr="009105A5" w:rsidRDefault="005E0DB4" w:rsidP="008D5DB0">
      <w:pPr>
        <w:pStyle w:val="NoSpacing"/>
      </w:pPr>
    </w:p>
    <w:p w14:paraId="4A3F8655" w14:textId="77777777" w:rsidR="00BC500C" w:rsidRPr="009105A5" w:rsidRDefault="00BC500C" w:rsidP="008D5DB0">
      <w:pPr>
        <w:pStyle w:val="NoSpacing"/>
      </w:pPr>
    </w:p>
    <w:p w14:paraId="646BDCAF" w14:textId="77777777" w:rsidR="005E0DB4" w:rsidRPr="009105A5" w:rsidRDefault="005E0DB4" w:rsidP="008D5DB0">
      <w:pPr>
        <w:pStyle w:val="NoSpacing"/>
      </w:pPr>
    </w:p>
    <w:p w14:paraId="0DAFD4CE" w14:textId="2D839F88" w:rsidR="00737B8B" w:rsidRPr="009105A5" w:rsidRDefault="00737B8B" w:rsidP="008D5DB0">
      <w:pPr>
        <w:pStyle w:val="NoSpacing"/>
      </w:pPr>
    </w:p>
    <w:p w14:paraId="2D8BDCD4" w14:textId="69A3823C" w:rsidR="00737B8B" w:rsidRPr="009105A5" w:rsidRDefault="00737B8B" w:rsidP="008D5DB0">
      <w:pPr>
        <w:pStyle w:val="NoSpacing"/>
      </w:pPr>
    </w:p>
    <w:p w14:paraId="40C8341A" w14:textId="0BD7D23D" w:rsidR="00737B8B" w:rsidRPr="009105A5" w:rsidRDefault="00737B8B" w:rsidP="008D5DB0">
      <w:pPr>
        <w:pStyle w:val="NoSpacing"/>
      </w:pPr>
    </w:p>
    <w:p w14:paraId="71A915A5" w14:textId="7EB05093" w:rsidR="00B71122" w:rsidRPr="009105A5" w:rsidRDefault="00B71122" w:rsidP="008D5DB0">
      <w:pPr>
        <w:pStyle w:val="NoSpacing"/>
      </w:pPr>
    </w:p>
    <w:p w14:paraId="4D101E7F" w14:textId="7E6EDB27" w:rsidR="00B71122" w:rsidRPr="009105A5" w:rsidRDefault="00B71122" w:rsidP="008D5DB0">
      <w:pPr>
        <w:pStyle w:val="NoSpacing"/>
      </w:pPr>
    </w:p>
    <w:p w14:paraId="7DDA7262" w14:textId="40630653" w:rsidR="00B71122" w:rsidRPr="009105A5" w:rsidRDefault="00B71122" w:rsidP="008D5DB0">
      <w:pPr>
        <w:pStyle w:val="NoSpacing"/>
      </w:pPr>
    </w:p>
    <w:p w14:paraId="31F66735" w14:textId="77777777" w:rsidR="00B71122" w:rsidRPr="009105A5" w:rsidRDefault="00B71122" w:rsidP="008D5DB0">
      <w:pPr>
        <w:pStyle w:val="NoSpacing"/>
      </w:pPr>
    </w:p>
    <w:p w14:paraId="028F1FDB" w14:textId="47C5C26A" w:rsidR="006849B8" w:rsidRPr="009105A5" w:rsidRDefault="006849B8" w:rsidP="008D5DB0">
      <w:pPr>
        <w:pStyle w:val="NoSpacing"/>
      </w:pPr>
    </w:p>
    <w:p w14:paraId="6613028F" w14:textId="6171CFBC" w:rsidR="00737B8B" w:rsidRPr="009105A5" w:rsidRDefault="00737B8B" w:rsidP="008D5DB0">
      <w:pPr>
        <w:pStyle w:val="NoSpacing"/>
      </w:pPr>
    </w:p>
    <w:p w14:paraId="663B3A1C" w14:textId="093123B6" w:rsidR="00880247" w:rsidRPr="009105A5" w:rsidRDefault="00880247" w:rsidP="008D5DB0">
      <w:pPr>
        <w:pStyle w:val="NoSpacing"/>
      </w:pPr>
    </w:p>
    <w:p w14:paraId="12490688" w14:textId="08737579" w:rsidR="004D647C" w:rsidRPr="009105A5" w:rsidRDefault="008D5DB0" w:rsidP="003C0C75">
      <w:pPr>
        <w:pStyle w:val="NoSpacing"/>
        <w:spacing w:line="360" w:lineRule="auto"/>
        <w:jc w:val="center"/>
        <w:rPr>
          <w:rFonts w:cstheme="minorHAnsi"/>
          <w:b/>
          <w:u w:val="single"/>
        </w:rPr>
      </w:pPr>
      <w:r w:rsidRPr="009105A5">
        <w:rPr>
          <w:rFonts w:cstheme="minorHAnsi"/>
          <w:b/>
          <w:u w:val="single"/>
        </w:rPr>
        <w:lastRenderedPageBreak/>
        <w:t>DISCUSSION</w:t>
      </w:r>
    </w:p>
    <w:p w14:paraId="63B4BFDD" w14:textId="77777777" w:rsidR="008D502B" w:rsidRPr="009105A5" w:rsidRDefault="008D502B" w:rsidP="008D5DB0">
      <w:pPr>
        <w:pStyle w:val="NoSpacing"/>
        <w:spacing w:line="360" w:lineRule="auto"/>
        <w:jc w:val="both"/>
        <w:rPr>
          <w:rFonts w:cstheme="minorHAnsi"/>
        </w:rPr>
      </w:pPr>
    </w:p>
    <w:p w14:paraId="28E7B361" w14:textId="790A7D25" w:rsidR="00F24343" w:rsidRPr="009105A5" w:rsidRDefault="00D96CB1" w:rsidP="00F24343">
      <w:pPr>
        <w:pStyle w:val="NoSpacing"/>
        <w:spacing w:line="360" w:lineRule="auto"/>
        <w:jc w:val="both"/>
        <w:rPr>
          <w:rFonts w:cstheme="minorHAnsi"/>
        </w:rPr>
      </w:pPr>
      <w:r w:rsidRPr="009105A5">
        <w:rPr>
          <w:rFonts w:cstheme="minorHAnsi"/>
        </w:rPr>
        <w:t>A</w:t>
      </w:r>
      <w:r w:rsidR="00FB60F6" w:rsidRPr="009105A5">
        <w:rPr>
          <w:rFonts w:cstheme="minorHAnsi"/>
        </w:rPr>
        <w:t xml:space="preserve"> </w:t>
      </w:r>
      <w:r w:rsidR="008E49CF" w:rsidRPr="009105A5">
        <w:rPr>
          <w:rFonts w:cstheme="minorHAnsi"/>
        </w:rPr>
        <w:t>mathematical</w:t>
      </w:r>
      <w:r w:rsidR="00FB60F6" w:rsidRPr="009105A5">
        <w:rPr>
          <w:rFonts w:cstheme="minorHAnsi"/>
        </w:rPr>
        <w:t xml:space="preserve"> model</w:t>
      </w:r>
      <w:r w:rsidR="008E49CF" w:rsidRPr="009105A5">
        <w:rPr>
          <w:rFonts w:cstheme="minorHAnsi"/>
        </w:rPr>
        <w:t>ling approach</w:t>
      </w:r>
      <w:r w:rsidRPr="009105A5">
        <w:rPr>
          <w:rFonts w:cstheme="minorHAnsi"/>
        </w:rPr>
        <w:t xml:space="preserve"> was used to identify </w:t>
      </w:r>
      <w:r w:rsidR="00762533" w:rsidRPr="009105A5">
        <w:rPr>
          <w:rFonts w:cstheme="minorHAnsi"/>
        </w:rPr>
        <w:t>changes</w:t>
      </w:r>
      <w:r w:rsidRPr="009105A5">
        <w:rPr>
          <w:rFonts w:cstheme="minorHAnsi"/>
        </w:rPr>
        <w:t xml:space="preserve"> in </w:t>
      </w:r>
      <w:r w:rsidR="006849B8" w:rsidRPr="009105A5">
        <w:rPr>
          <w:rFonts w:cstheme="minorHAnsi"/>
        </w:rPr>
        <w:t xml:space="preserve">the daily incidence of </w:t>
      </w:r>
      <w:r w:rsidR="003C0C75" w:rsidRPr="009105A5">
        <w:rPr>
          <w:rFonts w:cstheme="minorHAnsi"/>
        </w:rPr>
        <w:t>non-</w:t>
      </w:r>
      <w:r w:rsidRPr="009105A5">
        <w:rPr>
          <w:rFonts w:cstheme="minorHAnsi"/>
        </w:rPr>
        <w:t>typhoidal human salmonellosis</w:t>
      </w:r>
      <w:r w:rsidR="00853632" w:rsidRPr="009105A5">
        <w:rPr>
          <w:rFonts w:cstheme="minorHAnsi"/>
        </w:rPr>
        <w:t>,</w:t>
      </w:r>
      <w:r w:rsidRPr="009105A5">
        <w:rPr>
          <w:rFonts w:cstheme="minorHAnsi"/>
        </w:rPr>
        <w:t xml:space="preserve"> </w:t>
      </w:r>
      <w:r w:rsidR="003C0C75" w:rsidRPr="009105A5">
        <w:rPr>
          <w:rFonts w:cstheme="minorHAnsi"/>
        </w:rPr>
        <w:t>as well</w:t>
      </w:r>
      <w:r w:rsidRPr="009105A5">
        <w:rPr>
          <w:rFonts w:cstheme="minorHAnsi"/>
        </w:rPr>
        <w:t xml:space="preserve"> as </w:t>
      </w:r>
      <w:r w:rsidR="00762533" w:rsidRPr="009105A5">
        <w:rPr>
          <w:rFonts w:cstheme="minorHAnsi"/>
        </w:rPr>
        <w:t>changes</w:t>
      </w:r>
      <w:r w:rsidRPr="009105A5">
        <w:rPr>
          <w:rFonts w:cstheme="minorHAnsi"/>
        </w:rPr>
        <w:t xml:space="preserve"> in the proportion of resistant human salmonellosis following</w:t>
      </w:r>
      <w:r w:rsidR="00FB60F6" w:rsidRPr="009105A5">
        <w:rPr>
          <w:rFonts w:cstheme="minorHAnsi"/>
        </w:rPr>
        <w:t xml:space="preserve"> livestock antibiotic curtailment. T</w:t>
      </w:r>
      <w:r w:rsidR="00B16CB4" w:rsidRPr="009105A5">
        <w:rPr>
          <w:rFonts w:cstheme="minorHAnsi"/>
        </w:rPr>
        <w:t>his was explored across</w:t>
      </w:r>
      <w:r w:rsidR="006849B8" w:rsidRPr="009105A5">
        <w:rPr>
          <w:rFonts w:cstheme="minorHAnsi"/>
        </w:rPr>
        <w:t xml:space="preserve"> four relevant antibiotic/livestock</w:t>
      </w:r>
      <w:r w:rsidR="00DD6D82" w:rsidRPr="009105A5">
        <w:rPr>
          <w:rFonts w:cstheme="minorHAnsi"/>
        </w:rPr>
        <w:t xml:space="preserve"> specific</w:t>
      </w:r>
      <w:r w:rsidR="006849B8" w:rsidRPr="009105A5">
        <w:rPr>
          <w:rFonts w:cstheme="minorHAnsi"/>
        </w:rPr>
        <w:t xml:space="preserve"> case studies</w:t>
      </w:r>
      <w:r w:rsidR="003C0C75" w:rsidRPr="009105A5">
        <w:rPr>
          <w:rFonts w:cstheme="minorHAnsi"/>
        </w:rPr>
        <w:t xml:space="preserve">. </w:t>
      </w:r>
      <w:r w:rsidR="00E85246" w:rsidRPr="009105A5">
        <w:rPr>
          <w:rFonts w:cstheme="minorHAnsi"/>
        </w:rPr>
        <w:t>S</w:t>
      </w:r>
      <w:r w:rsidR="002E0AEC" w:rsidRPr="009105A5">
        <w:rPr>
          <w:rFonts w:cstheme="minorHAnsi"/>
        </w:rPr>
        <w:t xml:space="preserve">cenarios with </w:t>
      </w:r>
      <w:r w:rsidR="007F6D14" w:rsidRPr="009105A5">
        <w:rPr>
          <w:rFonts w:cstheme="minorHAnsi"/>
        </w:rPr>
        <w:t>h</w:t>
      </w:r>
      <w:r w:rsidR="00773207" w:rsidRPr="009105A5">
        <w:rPr>
          <w:rFonts w:cstheme="minorHAnsi"/>
        </w:rPr>
        <w:t>igh transmission-related fitness costs of resistance (</w:t>
      </w:r>
      <w:r w:rsidR="000A4ED7" w:rsidRPr="009105A5">
        <w:rPr>
          <w:rFonts w:cstheme="minorHAnsi"/>
        </w:rPr>
        <w:t>α</w:t>
      </w:r>
      <w:r w:rsidR="00773207" w:rsidRPr="009105A5">
        <w:rPr>
          <w:rFonts w:cstheme="minorHAnsi"/>
        </w:rPr>
        <w:t>),</w:t>
      </w:r>
      <w:r w:rsidR="002E0AEC" w:rsidRPr="009105A5">
        <w:rPr>
          <w:rFonts w:cstheme="minorHAnsi"/>
        </w:rPr>
        <w:t xml:space="preserve"> high efficacies</w:t>
      </w:r>
      <w:r w:rsidR="00773207" w:rsidRPr="009105A5">
        <w:rPr>
          <w:rFonts w:cstheme="minorHAnsi"/>
        </w:rPr>
        <w:t xml:space="preserve"> of antibiotic-mediated livestock recovery (</w:t>
      </w:r>
      <w:r w:rsidR="000A4ED7" w:rsidRPr="009105A5">
        <w:rPr>
          <w:rFonts w:cstheme="minorHAnsi"/>
        </w:rPr>
        <w:t>κ</w:t>
      </w:r>
      <w:r w:rsidR="00773207" w:rsidRPr="009105A5">
        <w:rPr>
          <w:rFonts w:cstheme="minorHAnsi"/>
        </w:rPr>
        <w:t xml:space="preserve">) </w:t>
      </w:r>
      <w:r w:rsidR="002E0AEC" w:rsidRPr="009105A5">
        <w:rPr>
          <w:rFonts w:cstheme="minorHAnsi"/>
        </w:rPr>
        <w:t xml:space="preserve">and low background transmission rates of </w:t>
      </w:r>
      <w:r w:rsidR="002E0AEC" w:rsidRPr="009105A5">
        <w:rPr>
          <w:rFonts w:cstheme="minorHAnsi"/>
          <w:i/>
        </w:rPr>
        <w:t>Salmonella</w:t>
      </w:r>
      <w:r w:rsidR="002E0AEC" w:rsidRPr="009105A5">
        <w:rPr>
          <w:rFonts w:cstheme="minorHAnsi"/>
        </w:rPr>
        <w:t xml:space="preserve"> spp. in livestock (</w:t>
      </w:r>
      <w:r w:rsidR="000A4ED7" w:rsidRPr="009105A5">
        <w:rPr>
          <w:rFonts w:cstheme="minorHAnsi"/>
        </w:rPr>
        <w:t>ζ</w:t>
      </w:r>
      <w:r w:rsidR="002E0AEC" w:rsidRPr="009105A5">
        <w:rPr>
          <w:rFonts w:cstheme="minorHAnsi"/>
        </w:rPr>
        <w:t xml:space="preserve">) </w:t>
      </w:r>
      <w:r w:rsidR="00E85246" w:rsidRPr="009105A5">
        <w:rPr>
          <w:rFonts w:cstheme="minorHAnsi"/>
        </w:rPr>
        <w:t>were found to result</w:t>
      </w:r>
      <w:r w:rsidR="002E0AEC" w:rsidRPr="009105A5">
        <w:rPr>
          <w:rFonts w:cstheme="minorHAnsi"/>
        </w:rPr>
        <w:t xml:space="preserve"> in </w:t>
      </w:r>
      <w:r w:rsidR="007F6D14" w:rsidRPr="009105A5">
        <w:rPr>
          <w:rFonts w:cstheme="minorHAnsi"/>
        </w:rPr>
        <w:t>large increases in the daily incidence of human salmonellosis</w:t>
      </w:r>
      <w:r w:rsidR="00DD6D82" w:rsidRPr="009105A5">
        <w:rPr>
          <w:rFonts w:cstheme="minorHAnsi"/>
        </w:rPr>
        <w:t xml:space="preserve"> upon antibiotic curtailment</w:t>
      </w:r>
      <w:r w:rsidR="007F6D14" w:rsidRPr="009105A5">
        <w:rPr>
          <w:rFonts w:cstheme="minorHAnsi"/>
        </w:rPr>
        <w:t xml:space="preserve">. </w:t>
      </w:r>
      <w:r w:rsidR="00773207" w:rsidRPr="009105A5">
        <w:rPr>
          <w:rFonts w:cstheme="minorHAnsi"/>
        </w:rPr>
        <w:t xml:space="preserve">However, </w:t>
      </w:r>
      <w:r w:rsidR="00724B60" w:rsidRPr="009105A5">
        <w:rPr>
          <w:rFonts w:cstheme="minorHAnsi"/>
        </w:rPr>
        <w:t>interventions to decrease</w:t>
      </w:r>
      <w:r w:rsidR="00BF458D" w:rsidRPr="009105A5">
        <w:rPr>
          <w:rFonts w:cstheme="minorHAnsi"/>
        </w:rPr>
        <w:t xml:space="preserve"> </w:t>
      </w:r>
      <w:r w:rsidR="00773207" w:rsidRPr="009105A5">
        <w:rPr>
          <w:rFonts w:cstheme="minorHAnsi"/>
        </w:rPr>
        <w:t>animal-to-human transmission</w:t>
      </w:r>
      <w:r w:rsidR="002E0AEC" w:rsidRPr="009105A5">
        <w:rPr>
          <w:rFonts w:cstheme="minorHAnsi"/>
        </w:rPr>
        <w:t xml:space="preserve"> (β</w:t>
      </w:r>
      <w:r w:rsidR="002E0AEC" w:rsidRPr="009105A5">
        <w:rPr>
          <w:rFonts w:cstheme="minorHAnsi"/>
          <w:vertAlign w:val="subscript"/>
        </w:rPr>
        <w:t>HA</w:t>
      </w:r>
      <w:r w:rsidR="00BF458D" w:rsidRPr="009105A5">
        <w:rPr>
          <w:rFonts w:cstheme="minorHAnsi"/>
        </w:rPr>
        <w:t xml:space="preserve">) </w:t>
      </w:r>
      <w:r w:rsidR="00724B60" w:rsidRPr="009105A5">
        <w:rPr>
          <w:rFonts w:cstheme="minorHAnsi"/>
        </w:rPr>
        <w:t>were</w:t>
      </w:r>
      <w:r w:rsidR="00773207" w:rsidRPr="009105A5">
        <w:rPr>
          <w:rFonts w:cstheme="minorHAnsi"/>
        </w:rPr>
        <w:t xml:space="preserve"> found to effectively mitigate increases in the daily incidence of human salmonellosis following livestock antibiotic-curtailment. </w:t>
      </w:r>
    </w:p>
    <w:p w14:paraId="218B66E5" w14:textId="77777777" w:rsidR="00521E65" w:rsidRPr="009105A5" w:rsidRDefault="00521E65" w:rsidP="00F24343">
      <w:pPr>
        <w:pStyle w:val="NoSpacing"/>
        <w:spacing w:line="360" w:lineRule="auto"/>
        <w:jc w:val="both"/>
        <w:rPr>
          <w:rFonts w:cstheme="minorHAnsi"/>
          <w:b/>
          <w:u w:val="single"/>
        </w:rPr>
      </w:pPr>
    </w:p>
    <w:p w14:paraId="3E127C77" w14:textId="0CFE3928" w:rsidR="00832338" w:rsidRPr="009105A5" w:rsidRDefault="00F24343" w:rsidP="0024183D">
      <w:pPr>
        <w:pStyle w:val="NoSpacing"/>
        <w:spacing w:line="360" w:lineRule="auto"/>
        <w:jc w:val="both"/>
        <w:rPr>
          <w:rFonts w:cstheme="minorHAnsi"/>
        </w:rPr>
      </w:pPr>
      <w:r w:rsidRPr="009105A5">
        <w:rPr>
          <w:rFonts w:cstheme="minorHAnsi"/>
        </w:rPr>
        <w:t>These reductions to β</w:t>
      </w:r>
      <w:r w:rsidRPr="009105A5">
        <w:rPr>
          <w:rFonts w:cstheme="minorHAnsi"/>
          <w:vertAlign w:val="subscript"/>
        </w:rPr>
        <w:t>HA</w:t>
      </w:r>
      <w:r w:rsidRPr="009105A5">
        <w:rPr>
          <w:rFonts w:cstheme="minorHAnsi"/>
        </w:rPr>
        <w:t xml:space="preserve"> could take the form of interventions to increase awareness from workers in the farm-to-fork pathway to maintain good </w:t>
      </w:r>
      <w:r w:rsidR="00FC1E70" w:rsidRPr="009105A5">
        <w:rPr>
          <w:rFonts w:cstheme="minorHAnsi"/>
        </w:rPr>
        <w:t>hygiene</w:t>
      </w:r>
      <w:r w:rsidRPr="009105A5">
        <w:rPr>
          <w:rFonts w:cstheme="minorHAnsi"/>
        </w:rPr>
        <w:t xml:space="preserve">, reducing microbial contamination on carcasses, as well as comprehensive public information campaigns to promote safe handling of food products </w:t>
      </w:r>
      <w:r w:rsidRPr="009105A5">
        <w:fldChar w:fldCharType="begin"/>
      </w:r>
      <w:r w:rsidR="009105A5" w:rsidRPr="009105A5">
        <w:instrText xml:space="preserve"> ADDIN EN.CITE &lt;EndNote&gt;&lt;Cite&gt;&lt;Author&gt;Department for Environment&lt;/Author&gt;&lt;Year&gt;2015&lt;/Year&gt;&lt;RecNum&gt;348&lt;/RecNum&gt;&lt;DisplayText&gt;(43, 45)&lt;/DisplayText&gt;&lt;record&gt;&lt;rec-number&gt;348&lt;/rec-number&gt;&lt;foreign-keys&gt;&lt;key app="EN" db-id="220f9fvwmzexdkefseqvwpscaepfaza5z05x" timestamp="1679848254"&gt;348&lt;/key&gt;&lt;/foreign-keys&gt;&lt;ref-type name="Web Page"&gt;12&lt;/ref-type&gt;&lt;contributors&gt;&lt;authors&gt;&lt;author&gt;Department for Environment, Food &amp;amp; Rural Affairs&lt;/author&gt;&lt;author&gt;Animal and Plant Health Agency&lt;/author&gt;&lt;/authors&gt;&lt;/contributors&gt;&lt;titles&gt;&lt;title&gt;Disease prevention for livestock and poultry keepers&lt;/title&gt;&lt;/titles&gt;&lt;volume&gt;2021&lt;/volume&gt;&lt;number&gt;25/10/2021&lt;/number&gt;&lt;dates&gt;&lt;year&gt;2015&lt;/year&gt;&lt;/dates&gt;&lt;pub-location&gt;United Kingdom&lt;/pub-location&gt;&lt;publisher&gt;Department for Environment, Food &amp;amp; Rural Affairs and Animal and Plant Health Agency&lt;/publisher&gt;&lt;urls&gt;&lt;related-urls&gt;&lt;url&gt;https://www.gov.uk/guidance/disease-prevention-for-livestock-farmers&lt;/url&gt;&lt;/related-urls&gt;&lt;/urls&gt;&lt;custom1&gt;2021&lt;/custom1&gt;&lt;/record&gt;&lt;/Cite&gt;&lt;Cite&gt;&lt;Author&gt;Unicomb&lt;/Author&gt;&lt;Year&gt;2009&lt;/Year&gt;&lt;RecNum&gt;377&lt;/RecNum&gt;&lt;record&gt;&lt;rec-number&gt;377&lt;/rec-number&gt;&lt;foreign-keys&gt;&lt;key app="EN" db-id="220f9fvwmzexdkefseqvwpscaepfaza5z05x" timestamp="1679848254"&gt;377&lt;/key&gt;&lt;/foreign-keys&gt;&lt;ref-type name="Journal Article"&gt;17&lt;/ref-type&gt;&lt;contributors&gt;&lt;authors&gt;&lt;author&gt;Unicomb, Leanne E&lt;/author&gt;&lt;/authors&gt;&lt;/contributors&gt;&lt;titles&gt;&lt;title&gt;Food safety: pathogen transmission routes, hygiene practices and prevention&lt;/title&gt;&lt;secondary-title&gt;Journal of Health, Population, and Nutrition&lt;/secondary-title&gt;&lt;/titles&gt;&lt;periodical&gt;&lt;full-title&gt;Journal of Health, Population, and Nutrition&lt;/full-title&gt;&lt;/periodical&gt;&lt;pages&gt;599&lt;/pages&gt;&lt;volume&gt;27&lt;/volume&gt;&lt;number&gt;5&lt;/number&gt;&lt;dates&gt;&lt;year&gt;2009&lt;/year&gt;&lt;/dates&gt;&lt;urls&gt;&lt;/urls&gt;&lt;/record&gt;&lt;/Cite&gt;&lt;/EndNote&gt;</w:instrText>
      </w:r>
      <w:r w:rsidRPr="009105A5">
        <w:fldChar w:fldCharType="separate"/>
      </w:r>
      <w:r w:rsidR="009105A5" w:rsidRPr="009105A5">
        <w:rPr>
          <w:noProof/>
        </w:rPr>
        <w:t>(43, 45)</w:t>
      </w:r>
      <w:r w:rsidRPr="009105A5">
        <w:fldChar w:fldCharType="end"/>
      </w:r>
      <w:r w:rsidRPr="009105A5">
        <w:rPr>
          <w:rFonts w:cstheme="minorHAnsi"/>
        </w:rPr>
        <w:t xml:space="preserve">. </w:t>
      </w:r>
      <w:r w:rsidR="00FC1E70" w:rsidRPr="009105A5">
        <w:rPr>
          <w:rFonts w:cstheme="minorHAnsi"/>
        </w:rPr>
        <w:t>Many of these interventions have already been implemented</w:t>
      </w:r>
      <w:r w:rsidR="004A4461" w:rsidRPr="009105A5">
        <w:rPr>
          <w:rFonts w:cstheme="minorHAnsi"/>
        </w:rPr>
        <w:t>,</w:t>
      </w:r>
      <w:r w:rsidR="00FC1E70" w:rsidRPr="009105A5">
        <w:rPr>
          <w:rFonts w:cstheme="minorHAnsi"/>
        </w:rPr>
        <w:t xml:space="preserve"> w</w:t>
      </w:r>
      <w:r w:rsidR="00EC7DDF" w:rsidRPr="009105A5">
        <w:rPr>
          <w:rFonts w:cstheme="minorHAnsi"/>
        </w:rPr>
        <w:t xml:space="preserve">ith legislation requiring businesses to comply </w:t>
      </w:r>
      <w:r w:rsidR="00236815" w:rsidRPr="009105A5">
        <w:rPr>
          <w:rFonts w:cstheme="minorHAnsi"/>
        </w:rPr>
        <w:t>with</w:t>
      </w:r>
      <w:r w:rsidR="00EC7DDF" w:rsidRPr="009105A5">
        <w:rPr>
          <w:rFonts w:cstheme="minorHAnsi"/>
        </w:rPr>
        <w:t xml:space="preserve"> </w:t>
      </w:r>
      <w:r w:rsidR="004A4461" w:rsidRPr="009105A5">
        <w:rPr>
          <w:rFonts w:cstheme="minorHAnsi"/>
        </w:rPr>
        <w:t>stringent</w:t>
      </w:r>
      <w:r w:rsidR="00EC7DDF" w:rsidRPr="009105A5">
        <w:rPr>
          <w:rFonts w:cstheme="minorHAnsi"/>
        </w:rPr>
        <w:t xml:space="preserve"> hygiene standards</w:t>
      </w:r>
      <w:r w:rsidR="00896A95" w:rsidRPr="009105A5">
        <w:rPr>
          <w:rFonts w:cstheme="minorHAnsi"/>
        </w:rPr>
        <w:t xml:space="preserve"> </w:t>
      </w:r>
      <w:r w:rsidR="003F069E" w:rsidRPr="009105A5">
        <w:rPr>
          <w:rFonts w:cstheme="minorHAnsi"/>
        </w:rPr>
        <w:fldChar w:fldCharType="begin"/>
      </w:r>
      <w:r w:rsidR="009105A5" w:rsidRPr="009105A5">
        <w:rPr>
          <w:rFonts w:cstheme="minorHAnsi"/>
        </w:rPr>
        <w:instrText xml:space="preserve"> ADDIN EN.CITE &lt;EndNote&gt;&lt;Cite&gt;&lt;Author&gt;Commission&lt;/Author&gt;&lt;Year&gt;2021&lt;/Year&gt;&lt;RecNum&gt;388&lt;/RecNum&gt;&lt;DisplayText&gt;(46)&lt;/DisplayText&gt;&lt;record&gt;&lt;rec-number&gt;388&lt;/rec-number&gt;&lt;foreign-keys&gt;&lt;key app="EN" db-id="220f9fvwmzexdkefseqvwpscaepfaza5z05x" timestamp="1679856769"&gt;388&lt;/key&gt;&lt;/foreign-keys&gt;&lt;ref-type name="Web Page"&gt;12&lt;/ref-type&gt;&lt;contributors&gt;&lt;authors&gt;&lt;author&gt;European Commission&lt;/author&gt;&lt;/authors&gt;&lt;/contributors&gt;&lt;titles&gt;&lt;title&gt;Food safety — from farm to fork&lt;/title&gt;&lt;/titles&gt;&lt;volume&gt;2023&lt;/volume&gt;&lt;number&gt;26/03/23&lt;/number&gt;&lt;dates&gt;&lt;year&gt;2021&lt;/year&gt;&lt;pub-dates&gt;&lt;date&gt;25/10/2021&lt;/date&gt;&lt;/pub-dates&gt;&lt;/dates&gt;&lt;pub-location&gt;Brussels, Belgium&lt;/pub-location&gt;&lt;publisher&gt;European Commission&lt;/publisher&gt;&lt;urls&gt;&lt;related-urls&gt;&lt;url&gt;https://eur-lex.europa.eu/EN/legal-content/summary/food-safety-from-farm-to-fork.html&lt;/url&gt;&lt;/related-urls&gt;&lt;/urls&gt;&lt;/record&gt;&lt;/Cite&gt;&lt;/EndNote&gt;</w:instrText>
      </w:r>
      <w:r w:rsidR="003F069E" w:rsidRPr="009105A5">
        <w:rPr>
          <w:rFonts w:cstheme="minorHAnsi"/>
        </w:rPr>
        <w:fldChar w:fldCharType="separate"/>
      </w:r>
      <w:r w:rsidR="009105A5" w:rsidRPr="009105A5">
        <w:rPr>
          <w:rFonts w:cstheme="minorHAnsi"/>
          <w:noProof/>
        </w:rPr>
        <w:t>(46)</w:t>
      </w:r>
      <w:r w:rsidR="003F069E" w:rsidRPr="009105A5">
        <w:rPr>
          <w:rFonts w:cstheme="minorHAnsi"/>
        </w:rPr>
        <w:fldChar w:fldCharType="end"/>
      </w:r>
      <w:r w:rsidR="00896A95" w:rsidRPr="009105A5">
        <w:rPr>
          <w:rFonts w:cstheme="minorHAnsi"/>
        </w:rPr>
        <w:t>.</w:t>
      </w:r>
      <w:r w:rsidR="00EC7DDF" w:rsidRPr="009105A5">
        <w:rPr>
          <w:rFonts w:cstheme="minorHAnsi"/>
        </w:rPr>
        <w:t xml:space="preserve"> This could be a promising signal that current business</w:t>
      </w:r>
      <w:r w:rsidR="00236815" w:rsidRPr="009105A5">
        <w:rPr>
          <w:rFonts w:cstheme="minorHAnsi"/>
        </w:rPr>
        <w:t>-</w:t>
      </w:r>
      <w:r w:rsidR="00EC7DDF" w:rsidRPr="009105A5">
        <w:rPr>
          <w:rFonts w:cstheme="minorHAnsi"/>
        </w:rPr>
        <w:t>as</w:t>
      </w:r>
      <w:r w:rsidR="00236815" w:rsidRPr="009105A5">
        <w:rPr>
          <w:rFonts w:cstheme="minorHAnsi"/>
        </w:rPr>
        <w:t>-</w:t>
      </w:r>
      <w:r w:rsidR="00EC7DDF" w:rsidRPr="009105A5">
        <w:rPr>
          <w:rFonts w:cstheme="minorHAnsi"/>
        </w:rPr>
        <w:t>usual approaches could be sufficient to control increases in foodborne disease following future antibiotic usage stewardship interventions</w:t>
      </w:r>
      <w:r w:rsidRPr="009105A5">
        <w:rPr>
          <w:rFonts w:cstheme="minorHAnsi"/>
        </w:rPr>
        <w:t xml:space="preserve"> </w:t>
      </w:r>
      <w:r w:rsidRPr="009105A5">
        <w:fldChar w:fldCharType="begin">
          <w:fldData xml:space="preserve">PEVuZE5vdGU+PENpdGU+PEF1dGhvcj5DaGVuZzwvQXV0aG9yPjxZZWFyPjIwMTQ8L1llYXI+PFJl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</w:fldData>
        </w:fldChar>
      </w:r>
      <w:r w:rsidR="009105A5" w:rsidRPr="009105A5">
        <w:instrText xml:space="preserve"> ADDIN EN.CITE </w:instrText>
      </w:r>
      <w:r w:rsidR="009105A5" w:rsidRPr="009105A5">
        <w:fldChar w:fldCharType="begin">
          <w:fldData xml:space="preserve">PEVuZE5vdGU+PENpdGU+PEF1dGhvcj5DaGVuZzwvQXV0aG9yPjxZZWFyPjIwMTQ8L1llYXI+PFJl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</w:fldData>
        </w:fldChar>
      </w:r>
      <w:r w:rsidR="009105A5" w:rsidRPr="009105A5">
        <w:instrText xml:space="preserve"> ADDIN EN.CITE.DATA </w:instrText>
      </w:r>
      <w:r w:rsidR="009105A5" w:rsidRPr="009105A5">
        <w:fldChar w:fldCharType="end"/>
      </w:r>
      <w:r w:rsidRPr="009105A5">
        <w:fldChar w:fldCharType="separate"/>
      </w:r>
      <w:r w:rsidR="009105A5" w:rsidRPr="009105A5">
        <w:rPr>
          <w:noProof/>
        </w:rPr>
        <w:t>(21, 47, 48)</w:t>
      </w:r>
      <w:r w:rsidRPr="009105A5">
        <w:fldChar w:fldCharType="end"/>
      </w:r>
      <w:r w:rsidRPr="009105A5">
        <w:rPr>
          <w:rFonts w:cstheme="minorHAnsi"/>
        </w:rPr>
        <w:t>.</w:t>
      </w:r>
      <w:r w:rsidR="00F55998" w:rsidRPr="009105A5">
        <w:rPr>
          <w:rFonts w:cstheme="minorHAnsi"/>
        </w:rPr>
        <w:t xml:space="preserve"> </w:t>
      </w:r>
    </w:p>
    <w:p w14:paraId="049FC69E" w14:textId="77777777" w:rsidR="00762533" w:rsidRPr="009105A5" w:rsidRDefault="00762533" w:rsidP="0024183D">
      <w:pPr>
        <w:pStyle w:val="NoSpacing"/>
        <w:spacing w:line="360" w:lineRule="auto"/>
        <w:jc w:val="both"/>
        <w:rPr>
          <w:rFonts w:cstheme="minorHAnsi"/>
        </w:rPr>
      </w:pPr>
    </w:p>
    <w:p w14:paraId="59CD4684" w14:textId="7DFBD37C" w:rsidR="00D11626" w:rsidRPr="009105A5" w:rsidRDefault="004A4461" w:rsidP="008D5DB0">
      <w:pPr>
        <w:pStyle w:val="NoSpacing"/>
        <w:spacing w:line="360" w:lineRule="auto"/>
        <w:jc w:val="both"/>
        <w:rPr>
          <w:rFonts w:cstheme="minorHAnsi"/>
        </w:rPr>
      </w:pPr>
      <w:r w:rsidRPr="009105A5">
        <w:rPr>
          <w:rFonts w:cstheme="minorHAnsi"/>
        </w:rPr>
        <w:t xml:space="preserve">However, despite these improvements to farm-to-fork hygiene and farm-level biosecurity, it is important to note that </w:t>
      </w:r>
      <w:r w:rsidRPr="009105A5">
        <w:rPr>
          <w:rFonts w:cstheme="minorHAnsi"/>
          <w:i/>
          <w:iCs/>
        </w:rPr>
        <w:t>Salmonella</w:t>
      </w:r>
      <w:r w:rsidRPr="009105A5">
        <w:rPr>
          <w:rFonts w:cstheme="minorHAnsi"/>
        </w:rPr>
        <w:t xml:space="preserve"> incidence/prevalence has plateaued in certain regions</w:t>
      </w:r>
      <w:r w:rsidR="00B7630C">
        <w:rPr>
          <w:rFonts w:cstheme="minorHAnsi"/>
        </w:rPr>
        <w:t xml:space="preserve"> </w:t>
      </w:r>
      <w:r w:rsidR="00B7630C">
        <w:rPr>
          <w:rFonts w:cstheme="minorHAnsi"/>
        </w:rPr>
        <w:fldChar w:fldCharType="begin"/>
      </w:r>
      <w:r w:rsidR="00B7630C">
        <w:rPr>
          <w:rFonts w:cstheme="minorHAnsi"/>
        </w:rPr>
        <w:instrText xml:space="preserve"> ADDIN EN.CITE &lt;EndNote&gt;&lt;Cite&gt;&lt;Author&gt;Williams&lt;/Author&gt;&lt;Year&gt;2022&lt;/Year&gt;&lt;RecNum&gt;451&lt;/RecNum&gt;&lt;DisplayText&gt;(49, 50)&lt;/DisplayText&gt;&lt;record&gt;&lt;rec-number&gt;451&lt;/rec-number&gt;&lt;foreign-keys&gt;&lt;key app="EN" db-id="220f9fvwmzexdkefseqvwpscaepfaza5z05x" timestamp="1679925840"&gt;451&lt;/key&gt;&lt;/foreign-keys&gt;&lt;ref-type name="Journal Article"&gt;17&lt;/ref-type&gt;&lt;contributors&gt;&lt;authors&gt;&lt;author&gt;Williams, Michael S&lt;/author&gt;&lt;author&gt;Ebel, Eric D&lt;/author&gt;&lt;/authors&gt;&lt;/contributors&gt;&lt;titles&gt;&lt;title&gt;Temporal changes in the proportion of Salmonella outbreaks associated with 12 food commodity groups in the United States&lt;/title&gt;&lt;secondary-title&gt;Epidemiology &amp;amp; Infection&lt;/secondary-title&gt;&lt;/titles&gt;&lt;periodical&gt;&lt;full-title&gt;Epidemiology &amp;amp; Infection&lt;/full-title&gt;&lt;/periodical&gt;&lt;volume&gt;150&lt;/volume&gt;&lt;dates&gt;&lt;year&gt;2022&lt;/year&gt;&lt;/dates&gt;&lt;isbn&gt;0950-2688&lt;/isbn&gt;&lt;urls&gt;&lt;/urls&gt;&lt;/record&gt;&lt;/Cite&gt;&lt;Cite&gt;&lt;Author&gt;Authority&lt;/Author&gt;&lt;Year&gt;2021&lt;/Year&gt;&lt;RecNum&gt;452&lt;/RecNum&gt;&lt;record&gt;&lt;rec-number&gt;452&lt;/rec-number&gt;&lt;foreign-keys&gt;&lt;key app="EN" db-id="220f9fvwmzexdkefseqvwpscaepfaza5z05x" timestamp="1679925976"&gt;452&lt;/key&gt;&lt;/foreign-keys&gt;&lt;ref-type name="Journal Article"&gt;17&lt;/ref-type&gt;&lt;contributors&gt;&lt;authors&gt;&lt;author&gt;European Food Safety Authority&lt;/author&gt;&lt;author&gt;European Centre for Disease Prevention&lt;/author&gt;&lt;author&gt;Control&lt;/author&gt;&lt;/authors&gt;&lt;/contributors&gt;&lt;titles&gt;&lt;title&gt;The European Union one health 2020 zoonoses report&lt;/title&gt;&lt;secondary-title&gt;EFSA journal&lt;/secondary-title&gt;&lt;/titles&gt;&lt;periodical&gt;&lt;full-title&gt;EFSA Journal&lt;/full-title&gt;&lt;/periodical&gt;&lt;pages&gt;e06971&lt;/pages&gt;&lt;volume&gt;19&lt;/volume&gt;&lt;number&gt;12&lt;/number&gt;&lt;dates&gt;&lt;year&gt;2021&lt;/year&gt;&lt;/dates&gt;&lt;isbn&gt;1831-4732&lt;/isbn&gt;&lt;urls&gt;&lt;/urls&gt;&lt;/record&gt;&lt;/Cite&gt;&lt;/EndNote&gt;</w:instrText>
      </w:r>
      <w:r w:rsidR="00B7630C">
        <w:rPr>
          <w:rFonts w:cstheme="minorHAnsi"/>
        </w:rPr>
        <w:fldChar w:fldCharType="separate"/>
      </w:r>
      <w:r w:rsidR="00B7630C">
        <w:rPr>
          <w:rFonts w:cstheme="minorHAnsi"/>
          <w:noProof/>
        </w:rPr>
        <w:t>(49, 50)</w:t>
      </w:r>
      <w:r w:rsidR="00B7630C">
        <w:rPr>
          <w:rFonts w:cstheme="minorHAnsi"/>
        </w:rPr>
        <w:fldChar w:fldCharType="end"/>
      </w:r>
      <w:r w:rsidRPr="009105A5">
        <w:rPr>
          <w:rFonts w:cstheme="minorHAnsi"/>
        </w:rPr>
        <w:t xml:space="preserve">. This may be an indication that further reductions to incidence, if not already reduced by </w:t>
      </w:r>
      <w:r w:rsidR="00724B60" w:rsidRPr="009105A5">
        <w:rPr>
          <w:rFonts w:cstheme="minorHAnsi"/>
        </w:rPr>
        <w:t>current</w:t>
      </w:r>
      <w:r w:rsidRPr="009105A5">
        <w:rPr>
          <w:rFonts w:cstheme="minorHAnsi"/>
        </w:rPr>
        <w:t xml:space="preserve"> interventions to </w:t>
      </w:r>
      <w:r w:rsidR="00724B60" w:rsidRPr="009105A5">
        <w:rPr>
          <w:rFonts w:cstheme="minorHAnsi"/>
        </w:rPr>
        <w:t>reduce transmission</w:t>
      </w:r>
      <w:r w:rsidRPr="009105A5">
        <w:rPr>
          <w:rFonts w:cstheme="minorHAnsi"/>
        </w:rPr>
        <w:t>, may be difficult to achieve. It is also worth noting the</w:t>
      </w:r>
      <w:r w:rsidR="00E8453B" w:rsidRPr="009105A5">
        <w:rPr>
          <w:rFonts w:cstheme="minorHAnsi"/>
        </w:rPr>
        <w:t>re will also likely be large heterogeneity</w:t>
      </w:r>
      <w:r w:rsidRPr="009105A5">
        <w:rPr>
          <w:rFonts w:cstheme="minorHAnsi"/>
        </w:rPr>
        <w:t xml:space="preserve"> in the impact of </w:t>
      </w:r>
      <w:r w:rsidR="00E8453B" w:rsidRPr="009105A5">
        <w:rPr>
          <w:rFonts w:cstheme="minorHAnsi"/>
        </w:rPr>
        <w:t>different</w:t>
      </w:r>
      <w:r w:rsidRPr="009105A5">
        <w:rPr>
          <w:rFonts w:cstheme="minorHAnsi"/>
        </w:rPr>
        <w:t xml:space="preserve"> interventions to improve hygiene at the farm-to-fork pathway to reduce </w:t>
      </w:r>
      <w:r w:rsidRPr="009105A5">
        <w:rPr>
          <w:rFonts w:cstheme="minorHAnsi"/>
        </w:rPr>
        <w:sym w:font="Symbol" w:char="F062"/>
      </w:r>
      <w:r w:rsidRPr="009105A5">
        <w:rPr>
          <w:rFonts w:cstheme="minorHAnsi"/>
          <w:vertAlign w:val="subscript"/>
        </w:rPr>
        <w:t>HA</w:t>
      </w:r>
      <w:r w:rsidR="00B7630C">
        <w:rPr>
          <w:rFonts w:cstheme="minorHAnsi"/>
          <w:vertAlign w:val="subscript"/>
        </w:rPr>
        <w:t xml:space="preserve"> </w:t>
      </w:r>
      <w:r w:rsidR="00B7630C">
        <w:rPr>
          <w:rFonts w:cstheme="minorHAnsi"/>
          <w:vertAlign w:val="subscript"/>
        </w:rPr>
        <w:fldChar w:fldCharType="begin"/>
      </w:r>
      <w:r w:rsidR="00B7630C">
        <w:rPr>
          <w:rFonts w:cstheme="minorHAnsi"/>
          <w:vertAlign w:val="subscript"/>
        </w:rPr>
        <w:instrText xml:space="preserve"> ADDIN EN.CITE &lt;EndNote&gt;&lt;Cite&gt;&lt;Author&gt;Buckley&lt;/Author&gt;&lt;Year&gt;2010&lt;/Year&gt;&lt;RecNum&gt;453&lt;/RecNum&gt;&lt;DisplayText&gt;(51)&lt;/DisplayText&gt;&lt;record&gt;&lt;rec-number&gt;453&lt;/rec-number&gt;&lt;foreign-keys&gt;&lt;key app="EN" db-id="220f9fvwmzexdkefseqvwpscaepfaza5z05x" timestamp="1679926113"&gt;453&lt;/key&gt;&lt;/foreign-keys&gt;&lt;ref-type name="Journal Article"&gt;17&lt;/ref-type&gt;&lt;contributors&gt;&lt;authors&gt;&lt;author&gt;Buckley, Merry&lt;/author&gt;&lt;author&gt;Reid, Ann&lt;/author&gt;&lt;/authors&gt;&lt;/contributors&gt;&lt;titles&gt;&lt;title&gt;Global food safety: keeping food safe from farm to table&lt;/title&gt;&lt;secondary-title&gt;Global food safety: keeping food safe from farm to table.&lt;/secondary-title&gt;&lt;/titles&gt;&lt;periodical&gt;&lt;full-title&gt;Global food safety: keeping food safe from farm to table.&lt;/full-title&gt;&lt;/periodical&gt;&lt;dates&gt;&lt;year&gt;2010&lt;/year&gt;&lt;/dates&gt;&lt;urls&gt;&lt;/urls&gt;&lt;/record&gt;&lt;/Cite&gt;&lt;/EndNote&gt;</w:instrText>
      </w:r>
      <w:r w:rsidR="00B7630C">
        <w:rPr>
          <w:rFonts w:cstheme="minorHAnsi"/>
          <w:vertAlign w:val="subscript"/>
        </w:rPr>
        <w:fldChar w:fldCharType="separate"/>
      </w:r>
      <w:r w:rsidR="00B7630C">
        <w:rPr>
          <w:rFonts w:cstheme="minorHAnsi"/>
          <w:noProof/>
          <w:vertAlign w:val="subscript"/>
        </w:rPr>
        <w:t>(51)</w:t>
      </w:r>
      <w:r w:rsidR="00B7630C">
        <w:rPr>
          <w:rFonts w:cstheme="minorHAnsi"/>
          <w:vertAlign w:val="subscript"/>
        </w:rPr>
        <w:fldChar w:fldCharType="end"/>
      </w:r>
      <w:r w:rsidRPr="009105A5">
        <w:rPr>
          <w:rFonts w:cstheme="minorHAnsi"/>
        </w:rPr>
        <w:t xml:space="preserve">. Further work must be done to quantify the exact contribution of these individual interventions on the animal-to-human transmission route to improve future predictions </w:t>
      </w:r>
      <w:r w:rsidRPr="009105A5">
        <w:rPr>
          <w:rFonts w:cstheme="minorHAnsi"/>
        </w:rPr>
        <w:fldChar w:fldCharType="begin"/>
      </w:r>
      <w:r w:rsidR="00B7630C">
        <w:rPr>
          <w:rFonts w:cstheme="minorHAnsi"/>
        </w:rPr>
        <w:instrText xml:space="preserve"> ADDIN EN.CITE &lt;EndNote&gt;&lt;Cite&gt;&lt;Author&gt;Katsma&lt;/Author&gt;&lt;Year&gt;2007&lt;/Year&gt;&lt;RecNum&gt;363&lt;/RecNum&gt;&lt;DisplayText&gt;(52)&lt;/DisplayText&gt;&lt;record&gt;&lt;rec-number&gt;363&lt;/rec-number&gt;&lt;foreign-keys&gt;&lt;key app="EN" db-id="220f9fvwmzexdkefseqvwpscaepfaza5z05x" timestamp="1679848254"&gt;363&lt;/key&gt;&lt;/foreign-keys&gt;&lt;ref-type name="Journal Article"&gt;17&lt;/ref-type&gt;&lt;contributors&gt;&lt;authors&gt;&lt;author&gt;Katsma, Wendelke EA&lt;/author&gt;&lt;author&gt;De Koeijer, Aline A&lt;/author&gt;&lt;author&gt;Jacobs‐Reitsma, Wilma F&lt;/author&gt;&lt;author&gt;Mangen, Marie‐Josée J&lt;/author&gt;&lt;author&gt;Wagenaar, Jaap A&lt;/author&gt;&lt;/authors&gt;&lt;/contributors&gt;&lt;titles&gt;&lt;title&gt;Assessing interventions to reduce the risk of Campylobacter prevalence in broilers&lt;/title&gt;&lt;secondary-title&gt;Risk Analysis&lt;/secondary-title&gt;&lt;/titles&gt;&lt;periodical&gt;&lt;full-title&gt;Risk Analysis&lt;/full-title&gt;&lt;/periodical&gt;&lt;pages&gt;863-876&lt;/pages&gt;&lt;volume&gt;27&lt;/volume&gt;&lt;number&gt;4&lt;/number&gt;&lt;dates&gt;&lt;year&gt;2007&lt;/year&gt;&lt;/dates&gt;&lt;isbn&gt;0272-4332&lt;/isbn&gt;&lt;urls&gt;&lt;/urls&gt;&lt;/record&gt;&lt;/Cite&gt;&lt;/EndNote&gt;</w:instrText>
      </w:r>
      <w:r w:rsidRPr="009105A5">
        <w:rPr>
          <w:rFonts w:cstheme="minorHAnsi"/>
        </w:rPr>
        <w:fldChar w:fldCharType="separate"/>
      </w:r>
      <w:r w:rsidR="00B7630C">
        <w:rPr>
          <w:rFonts w:cstheme="minorHAnsi"/>
          <w:noProof/>
        </w:rPr>
        <w:t>(52)</w:t>
      </w:r>
      <w:r w:rsidRPr="009105A5">
        <w:rPr>
          <w:rFonts w:cstheme="minorHAnsi"/>
        </w:rPr>
        <w:fldChar w:fldCharType="end"/>
      </w:r>
      <w:r w:rsidRPr="009105A5">
        <w:rPr>
          <w:rFonts w:cstheme="minorHAnsi"/>
        </w:rPr>
        <w:t xml:space="preserve">. This could include the integration of dynamic epidemiological models with </w:t>
      </w:r>
      <w:r w:rsidR="00E8453B" w:rsidRPr="009105A5">
        <w:rPr>
          <w:rFonts w:cstheme="minorHAnsi"/>
        </w:rPr>
        <w:t xml:space="preserve">explicit </w:t>
      </w:r>
      <w:r w:rsidRPr="009105A5">
        <w:rPr>
          <w:rFonts w:cstheme="minorHAnsi"/>
        </w:rPr>
        <w:t xml:space="preserve">microbial risk-assessment models </w:t>
      </w:r>
      <w:r w:rsidR="00E8453B" w:rsidRPr="009105A5">
        <w:rPr>
          <w:rFonts w:cstheme="minorHAnsi"/>
        </w:rPr>
        <w:t xml:space="preserve">detailing </w:t>
      </w:r>
      <w:r w:rsidRPr="009105A5">
        <w:rPr>
          <w:rFonts w:cstheme="minorHAnsi"/>
        </w:rPr>
        <w:t xml:space="preserve">the farm-to-fork pathway </w:t>
      </w:r>
      <w:r w:rsidRPr="009105A5">
        <w:rPr>
          <w:rFonts w:cstheme="minorHAnsi"/>
          <w:bCs/>
        </w:rPr>
        <w:fldChar w:fldCharType="begin">
          <w:fldData xml:space="preserve">PEVuZE5vdGU+PENpdGU+PEF1dGhvcj5NYXJzaGFsbDwvQXV0aG9yPjxZZWFyPjIwMTE8L1llYXI+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</w:fldData>
        </w:fldChar>
      </w:r>
      <w:r w:rsidR="00B7630C">
        <w:rPr>
          <w:rFonts w:cstheme="minorHAnsi"/>
          <w:bCs/>
        </w:rPr>
        <w:instrText xml:space="preserve"> ADDIN EN.CITE </w:instrText>
      </w:r>
      <w:r w:rsidR="00B7630C">
        <w:rPr>
          <w:rFonts w:cstheme="minorHAnsi"/>
          <w:bCs/>
        </w:rPr>
        <w:fldChar w:fldCharType="begin">
          <w:fldData xml:space="preserve">PEVuZE5vdGU+PENpdGU+PEF1dGhvcj5NYXJzaGFsbDwvQXV0aG9yPjxZZWFyPjIwMTE8L1llYXI+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</w:fldData>
        </w:fldChar>
      </w:r>
      <w:r w:rsidR="00B7630C">
        <w:rPr>
          <w:rFonts w:cstheme="minorHAnsi"/>
          <w:bCs/>
        </w:rPr>
        <w:instrText xml:space="preserve"> ADDIN EN.CITE.DATA </w:instrText>
      </w:r>
      <w:r w:rsidR="00B7630C">
        <w:rPr>
          <w:rFonts w:cstheme="minorHAnsi"/>
          <w:bCs/>
        </w:rPr>
      </w:r>
      <w:r w:rsidR="00B7630C">
        <w:rPr>
          <w:rFonts w:cstheme="minorHAnsi"/>
          <w:bCs/>
        </w:rPr>
        <w:fldChar w:fldCharType="end"/>
      </w:r>
      <w:r w:rsidRPr="009105A5">
        <w:rPr>
          <w:rFonts w:cstheme="minorHAnsi"/>
          <w:bCs/>
        </w:rPr>
      </w:r>
      <w:r w:rsidRPr="009105A5">
        <w:rPr>
          <w:rFonts w:cstheme="minorHAnsi"/>
          <w:bCs/>
        </w:rPr>
        <w:fldChar w:fldCharType="separate"/>
      </w:r>
      <w:r w:rsidR="00B7630C">
        <w:rPr>
          <w:rFonts w:cstheme="minorHAnsi"/>
          <w:bCs/>
          <w:noProof/>
        </w:rPr>
        <w:t>(21, 53, 54)</w:t>
      </w:r>
      <w:r w:rsidRPr="009105A5">
        <w:rPr>
          <w:rFonts w:cstheme="minorHAnsi"/>
          <w:bCs/>
        </w:rPr>
        <w:fldChar w:fldCharType="end"/>
      </w:r>
      <w:r w:rsidRPr="009105A5">
        <w:rPr>
          <w:rFonts w:cstheme="minorHAnsi"/>
        </w:rPr>
        <w:t xml:space="preserve">. Additionally, incorporating economic models into future dynamic modelling could also assess the economic feasibility of introducing hypothetical interventions in the food production chain </w:t>
      </w:r>
      <w:r w:rsidRPr="009105A5">
        <w:rPr>
          <w:rFonts w:cstheme="minorHAnsi"/>
        </w:rPr>
        <w:fldChar w:fldCharType="begin"/>
      </w:r>
      <w:r w:rsidR="00B7630C">
        <w:rPr>
          <w:rFonts w:cstheme="minorHAnsi"/>
        </w:rPr>
        <w:instrText xml:space="preserve"> ADDIN EN.CITE &lt;EndNote&gt;&lt;Cite&gt;&lt;Author&gt;Lhermie&lt;/Author&gt;&lt;Year&gt;2019&lt;/Year&gt;&lt;RecNum&gt;365&lt;/RecNum&gt;&lt;DisplayText&gt;(55)&lt;/DisplayText&gt;&lt;record&gt;&lt;rec-number&gt;365&lt;/rec-number&gt;&lt;foreign-keys&gt;&lt;key app="EN" db-id="220f9fvwmzexdkefseqvwpscaepfaza5z05x" timestamp="1679848254"&gt;365&lt;/key&gt;&lt;/foreign-keys&gt;&lt;ref-type name="Journal Article"&gt;17&lt;/ref-type&gt;&lt;contributors&gt;&lt;authors&gt;&lt;author&gt;Lhermie, Guillaume&lt;/author&gt;&lt;author&gt;Wernli, Didier&lt;/author&gt;&lt;author&gt;Jørgensen, Peter Søgaard&lt;/author&gt;&lt;author&gt;Kenkel, Donald&lt;/author&gt;&lt;author&gt;Lawell, C-Y Cynthia Lin&lt;/author&gt;&lt;author&gt;Tauer, Loren William&lt;/author&gt;&lt;author&gt;Gröhn, Yrjo Tapio&lt;/author&gt;&lt;/authors&gt;&lt;/contributors&gt;&lt;titles&gt;&lt;title&gt;Tradeoffs between resistance to antimicrobials in public health and their use in agriculture: Moving towards sustainability assessment&lt;/title&gt;&lt;secondary-title&gt;Ecological Economics&lt;/secondary-title&gt;&lt;/titles&gt;&lt;periodical&gt;&lt;full-title&gt;Ecological Economics&lt;/full-title&gt;&lt;/periodical&gt;&lt;pages&gt;106427&lt;/pages&gt;&lt;volume&gt;166&lt;/volume&gt;&lt;dates&gt;&lt;year&gt;2019&lt;/year&gt;&lt;/dates&gt;&lt;isbn&gt;0921-8009&lt;/isbn&gt;&lt;urls&gt;&lt;/urls&gt;&lt;/record&gt;&lt;/Cite&gt;&lt;/EndNote&gt;</w:instrText>
      </w:r>
      <w:r w:rsidRPr="009105A5">
        <w:rPr>
          <w:rFonts w:cstheme="minorHAnsi"/>
        </w:rPr>
        <w:fldChar w:fldCharType="separate"/>
      </w:r>
      <w:r w:rsidR="00B7630C">
        <w:rPr>
          <w:rFonts w:cstheme="minorHAnsi"/>
          <w:noProof/>
        </w:rPr>
        <w:t>(55)</w:t>
      </w:r>
      <w:r w:rsidRPr="009105A5">
        <w:rPr>
          <w:rFonts w:cstheme="minorHAnsi"/>
        </w:rPr>
        <w:fldChar w:fldCharType="end"/>
      </w:r>
      <w:r w:rsidRPr="009105A5">
        <w:rPr>
          <w:rFonts w:cstheme="minorHAnsi"/>
        </w:rPr>
        <w:t>.</w:t>
      </w:r>
    </w:p>
    <w:p w14:paraId="6F304353" w14:textId="77777777" w:rsidR="00127A60" w:rsidRPr="009105A5" w:rsidRDefault="00127A60" w:rsidP="008D5DB0">
      <w:pPr>
        <w:pStyle w:val="NoSpacing"/>
        <w:spacing w:line="360" w:lineRule="auto"/>
        <w:jc w:val="both"/>
        <w:rPr>
          <w:rFonts w:cstheme="minorHAnsi"/>
        </w:rPr>
      </w:pPr>
    </w:p>
    <w:p w14:paraId="6E076077" w14:textId="758A2AD0" w:rsidR="00EE1C6A" w:rsidRPr="009105A5" w:rsidRDefault="00253ECC" w:rsidP="001123C0">
      <w:pPr>
        <w:pStyle w:val="NoSpacing"/>
        <w:spacing w:line="360" w:lineRule="auto"/>
        <w:jc w:val="both"/>
        <w:rPr>
          <w:rFonts w:cstheme="minorHAnsi"/>
        </w:rPr>
      </w:pPr>
      <w:r w:rsidRPr="009105A5">
        <w:rPr>
          <w:rFonts w:cstheme="minorHAnsi"/>
        </w:rPr>
        <w:t>Curtailment of livestock antibiotic usage was</w:t>
      </w:r>
      <w:r w:rsidR="002E0AEC" w:rsidRPr="009105A5">
        <w:rPr>
          <w:rFonts w:cstheme="minorHAnsi"/>
        </w:rPr>
        <w:t xml:space="preserve"> found to have varying </w:t>
      </w:r>
      <w:r w:rsidR="00D11626" w:rsidRPr="009105A5">
        <w:rPr>
          <w:rFonts w:cstheme="minorHAnsi"/>
        </w:rPr>
        <w:t>impacts</w:t>
      </w:r>
      <w:r w:rsidR="002E0AEC" w:rsidRPr="009105A5">
        <w:rPr>
          <w:rFonts w:cstheme="minorHAnsi"/>
        </w:rPr>
        <w:t xml:space="preserve"> across the modelled livestock host species</w:t>
      </w:r>
      <w:r w:rsidR="001123C0" w:rsidRPr="009105A5">
        <w:rPr>
          <w:rFonts w:cstheme="minorHAnsi"/>
        </w:rPr>
        <w:t xml:space="preserve">, with </w:t>
      </w:r>
      <w:r w:rsidRPr="009105A5">
        <w:rPr>
          <w:rFonts w:cstheme="minorHAnsi"/>
        </w:rPr>
        <w:t xml:space="preserve">negligible changes in the daily incidence in the broiler poultry case studies </w:t>
      </w:r>
      <w:r w:rsidR="005E3A5A" w:rsidRPr="009105A5">
        <w:rPr>
          <w:rFonts w:cstheme="minorHAnsi"/>
        </w:rPr>
        <w:lastRenderedPageBreak/>
        <w:t xml:space="preserve">and </w:t>
      </w:r>
      <w:r w:rsidR="001123C0" w:rsidRPr="009105A5">
        <w:rPr>
          <w:rFonts w:cstheme="minorHAnsi"/>
        </w:rPr>
        <w:t xml:space="preserve">with the largest increases in incidence observed with the </w:t>
      </w:r>
      <w:r w:rsidR="005E3A5A" w:rsidRPr="009105A5">
        <w:rPr>
          <w:rFonts w:cstheme="minorHAnsi"/>
        </w:rPr>
        <w:t xml:space="preserve">fattening pig case </w:t>
      </w:r>
      <w:r w:rsidR="00D41277" w:rsidRPr="009105A5">
        <w:rPr>
          <w:rFonts w:cstheme="minorHAnsi"/>
        </w:rPr>
        <w:t>studies</w:t>
      </w:r>
      <w:r w:rsidR="001123C0" w:rsidRPr="009105A5">
        <w:rPr>
          <w:rFonts w:cstheme="minorHAnsi"/>
        </w:rPr>
        <w:t xml:space="preserve"> </w:t>
      </w:r>
      <w:r w:rsidR="000A4ED7" w:rsidRPr="009105A5">
        <w:rPr>
          <w:rFonts w:cstheme="minorHAnsi"/>
        </w:rPr>
        <w:t>(</w:t>
      </w:r>
      <w:r w:rsidRPr="009105A5">
        <w:rPr>
          <w:rFonts w:cstheme="minorHAnsi"/>
        </w:rPr>
        <w:t xml:space="preserve">Figure </w:t>
      </w:r>
      <w:r w:rsidR="00896A95" w:rsidRPr="009105A5">
        <w:rPr>
          <w:rFonts w:cstheme="minorHAnsi"/>
        </w:rPr>
        <w:t>2</w:t>
      </w:r>
      <w:r w:rsidRPr="009105A5">
        <w:rPr>
          <w:rFonts w:cstheme="minorHAnsi"/>
        </w:rPr>
        <w:t>).</w:t>
      </w:r>
      <w:r w:rsidR="00BF458D" w:rsidRPr="009105A5">
        <w:rPr>
          <w:rFonts w:cstheme="minorHAnsi"/>
        </w:rPr>
        <w:t xml:space="preserve"> </w:t>
      </w:r>
      <w:r w:rsidR="001123C0" w:rsidRPr="009105A5">
        <w:rPr>
          <w:rFonts w:cstheme="minorHAnsi"/>
        </w:rPr>
        <w:t>The</w:t>
      </w:r>
      <w:r w:rsidR="006F7483" w:rsidRPr="009105A5">
        <w:rPr>
          <w:rFonts w:cstheme="minorHAnsi"/>
        </w:rPr>
        <w:t>se</w:t>
      </w:r>
      <w:r w:rsidR="001123C0" w:rsidRPr="009105A5">
        <w:rPr>
          <w:rFonts w:cstheme="minorHAnsi"/>
        </w:rPr>
        <w:t xml:space="preserve"> differences across broilers and pigs </w:t>
      </w:r>
      <w:r w:rsidR="006F7483" w:rsidRPr="009105A5">
        <w:rPr>
          <w:rFonts w:cstheme="minorHAnsi"/>
        </w:rPr>
        <w:t>can be</w:t>
      </w:r>
      <w:r w:rsidR="001123C0" w:rsidRPr="009105A5">
        <w:rPr>
          <w:rFonts w:cstheme="minorHAnsi"/>
        </w:rPr>
        <w:t xml:space="preserve"> attribut</w:t>
      </w:r>
      <w:r w:rsidR="006F7483" w:rsidRPr="009105A5">
        <w:rPr>
          <w:rFonts w:cstheme="minorHAnsi"/>
        </w:rPr>
        <w:t>ed</w:t>
      </w:r>
      <w:r w:rsidR="001123C0" w:rsidRPr="009105A5">
        <w:rPr>
          <w:rFonts w:cstheme="minorHAnsi"/>
        </w:rPr>
        <w:t xml:space="preserve"> to the large differences in transmission-related fitness costs associated with antibiotic resistance between species (α = 0.084 and 0.416 for broiler poultry and fattening pigs respectively). </w:t>
      </w:r>
      <w:r w:rsidR="006F7483" w:rsidRPr="009105A5">
        <w:rPr>
          <w:rFonts w:cstheme="minorHAnsi"/>
        </w:rPr>
        <w:t>D</w:t>
      </w:r>
      <w:r w:rsidR="001123C0" w:rsidRPr="009105A5">
        <w:rPr>
          <w:rFonts w:cstheme="minorHAnsi"/>
        </w:rPr>
        <w:t xml:space="preserve">ifference in fitness cost between species may reflect </w:t>
      </w:r>
      <w:r w:rsidR="006F7483" w:rsidRPr="009105A5">
        <w:rPr>
          <w:rFonts w:cstheme="minorHAnsi"/>
        </w:rPr>
        <w:t>heterogeneity</w:t>
      </w:r>
      <w:r w:rsidR="001123C0" w:rsidRPr="009105A5">
        <w:rPr>
          <w:rFonts w:cstheme="minorHAnsi"/>
        </w:rPr>
        <w:t xml:space="preserve"> in the distribution of </w:t>
      </w:r>
      <w:r w:rsidR="001123C0" w:rsidRPr="009105A5">
        <w:rPr>
          <w:rFonts w:cstheme="minorHAnsi"/>
          <w:i/>
        </w:rPr>
        <w:t>Salmonella</w:t>
      </w:r>
      <w:r w:rsidR="001123C0" w:rsidRPr="009105A5">
        <w:rPr>
          <w:rFonts w:cstheme="minorHAnsi"/>
        </w:rPr>
        <w:t xml:space="preserve"> spp. serotypes colonising poultry and pig hosts</w:t>
      </w:r>
      <w:r w:rsidR="00B7630C">
        <w:rPr>
          <w:rFonts w:cstheme="minorHAnsi"/>
        </w:rPr>
        <w:t xml:space="preserve"> </w:t>
      </w:r>
      <w:r w:rsidR="00B7630C">
        <w:rPr>
          <w:rFonts w:cstheme="minorHAnsi"/>
        </w:rPr>
        <w:fldChar w:fldCharType="begin"/>
      </w:r>
      <w:r w:rsidR="00B7630C">
        <w:rPr>
          <w:rFonts w:cstheme="minorHAnsi"/>
        </w:rPr>
        <w:instrText xml:space="preserve"> ADDIN EN.CITE &lt;EndNote&gt;&lt;Cite&gt;&lt;Author&gt;Foley&lt;/Author&gt;&lt;Year&gt;2013&lt;/Year&gt;&lt;RecNum&gt;454&lt;/RecNum&gt;&lt;DisplayText&gt;(56)&lt;/DisplayText&gt;&lt;record&gt;&lt;rec-number&gt;454&lt;/rec-number&gt;&lt;foreign-keys&gt;&lt;key app="EN" db-id="220f9fvwmzexdkefseqvwpscaepfaza5z05x" timestamp="1679926360"&gt;454&lt;/key&gt;&lt;/foreign-keys&gt;&lt;ref-type name="Journal Article"&gt;17&lt;/ref-type&gt;&lt;contributors&gt;&lt;authors&gt;&lt;author&gt;Foley, Steven L&lt;/author&gt;&lt;author&gt;Johnson, Timothy J&lt;/author&gt;&lt;author&gt;Ricke, Steven C&lt;/author&gt;&lt;author&gt;Nayak, Rajesh&lt;/author&gt;&lt;author&gt;Danzeisen, Jessica&lt;/author&gt;&lt;/authors&gt;&lt;/contributors&gt;&lt;titles&gt;&lt;title&gt;Salmonella pathogenicity and host adaptation in chicken-associated serovars&lt;/title&gt;&lt;secondary-title&gt;Microbiology and Molecular Biology Reviews&lt;/secondary-title&gt;&lt;/titles&gt;&lt;periodical&gt;&lt;full-title&gt;Microbiology and Molecular Biology Reviews&lt;/full-title&gt;&lt;/periodical&gt;&lt;pages&gt;582-607&lt;/pages&gt;&lt;volume&gt;77&lt;/volume&gt;&lt;number&gt;4&lt;/number&gt;&lt;dates&gt;&lt;year&gt;2013&lt;/year&gt;&lt;/dates&gt;&lt;isbn&gt;1092-2172&lt;/isbn&gt;&lt;urls&gt;&lt;/urls&gt;&lt;/record&gt;&lt;/Cite&gt;&lt;/EndNote&gt;</w:instrText>
      </w:r>
      <w:r w:rsidR="00B7630C">
        <w:rPr>
          <w:rFonts w:cstheme="minorHAnsi"/>
        </w:rPr>
        <w:fldChar w:fldCharType="separate"/>
      </w:r>
      <w:r w:rsidR="00B7630C">
        <w:rPr>
          <w:rFonts w:cstheme="minorHAnsi"/>
          <w:noProof/>
        </w:rPr>
        <w:t>(56)</w:t>
      </w:r>
      <w:r w:rsidR="00B7630C">
        <w:rPr>
          <w:rFonts w:cstheme="minorHAnsi"/>
        </w:rPr>
        <w:fldChar w:fldCharType="end"/>
      </w:r>
      <w:r w:rsidR="001123C0" w:rsidRPr="009105A5">
        <w:rPr>
          <w:rFonts w:cstheme="minorHAnsi"/>
        </w:rPr>
        <w:t>.</w:t>
      </w:r>
      <w:r w:rsidR="00EE1C6A" w:rsidRPr="009105A5">
        <w:rPr>
          <w:rFonts w:cstheme="minorHAnsi"/>
        </w:rPr>
        <w:t xml:space="preserve"> Heterogeneity in fitness cost across hosts could also be attributable to distinct plasmid types in chickens and pigs, with studies in </w:t>
      </w:r>
      <w:r w:rsidR="00EE1C6A" w:rsidRPr="009105A5">
        <w:rPr>
          <w:rFonts w:cstheme="minorHAnsi"/>
          <w:i/>
          <w:iCs/>
        </w:rPr>
        <w:t>E.coli</w:t>
      </w:r>
      <w:r w:rsidR="00EE1C6A" w:rsidRPr="009105A5">
        <w:rPr>
          <w:rFonts w:cstheme="minorHAnsi"/>
        </w:rPr>
        <w:t xml:space="preserve"> identifying differences in fitness cost across these resistance-encoding plasmids</w:t>
      </w:r>
      <w:r w:rsidR="00E24241" w:rsidRPr="009105A5">
        <w:rPr>
          <w:rFonts w:cstheme="minorHAnsi"/>
        </w:rPr>
        <w:t xml:space="preserve"> </w:t>
      </w:r>
      <w:r w:rsidR="00E24241" w:rsidRPr="009105A5">
        <w:rPr>
          <w:rFonts w:cstheme="minorHAnsi"/>
        </w:rPr>
        <w:fldChar w:fldCharType="begin"/>
      </w:r>
      <w:r w:rsidR="00B7630C">
        <w:rPr>
          <w:rFonts w:cstheme="minorHAnsi"/>
        </w:rPr>
        <w:instrText xml:space="preserve"> ADDIN EN.CITE &lt;EndNote&gt;&lt;Cite&gt;&lt;Author&gt;Liu&lt;/Author&gt;&lt;Year&gt;2022&lt;/Year&gt;&lt;RecNum&gt;381&lt;/RecNum&gt;&lt;DisplayText&gt;(57)&lt;/DisplayText&gt;&lt;record&gt;&lt;rec-number&gt;381&lt;/rec-number&gt;&lt;foreign-keys&gt;&lt;key app="EN" db-id="220f9fvwmzexdkefseqvwpscaepfaza5z05x" timestamp="1679848375"&gt;381&lt;/key&gt;&lt;/foreign-keys&gt;&lt;ref-type name="Journal Article"&gt;17&lt;/ref-type&gt;&lt;contributors&gt;&lt;authors&gt;&lt;author&gt;Liu, Ziyi&lt;/author&gt;&lt;author&gt;Zhang, Huiru&lt;/author&gt;&lt;author&gt;Xiao, Xia&lt;/author&gt;&lt;author&gt;Liu, Yuan&lt;/author&gt;&lt;author&gt;Li, Ruichao&lt;/author&gt;&lt;author&gt;Wang, Zhiqiang&lt;/author&gt;&lt;/authors&gt;&lt;/contributors&gt;&lt;titles&gt;&lt;title&gt;Comparison of Fitness Cost, Stability, and Conjugation Frequencies of tet (X4)-Positive Plasmids in Chicken and Pig Escherichia coli&lt;/title&gt;&lt;secondary-title&gt;Antibiotics&lt;/secondary-title&gt;&lt;/titles&gt;&lt;periodical&gt;&lt;full-title&gt;Antibiotics&lt;/full-title&gt;&lt;/periodical&gt;&lt;pages&gt;1657&lt;/pages&gt;&lt;volume&gt;11&lt;/volume&gt;&lt;number&gt;11&lt;/number&gt;&lt;dates&gt;&lt;year&gt;2022&lt;/year&gt;&lt;/dates&gt;&lt;isbn&gt;2079-6382&lt;/isbn&gt;&lt;urls&gt;&lt;/urls&gt;&lt;/record&gt;&lt;/Cite&gt;&lt;/EndNote&gt;</w:instrText>
      </w:r>
      <w:r w:rsidR="00E24241" w:rsidRPr="009105A5">
        <w:rPr>
          <w:rFonts w:cstheme="minorHAnsi"/>
        </w:rPr>
        <w:fldChar w:fldCharType="separate"/>
      </w:r>
      <w:r w:rsidR="00B7630C">
        <w:rPr>
          <w:rFonts w:cstheme="minorHAnsi"/>
          <w:noProof/>
        </w:rPr>
        <w:t>(57)</w:t>
      </w:r>
      <w:r w:rsidR="00E24241" w:rsidRPr="009105A5">
        <w:rPr>
          <w:rFonts w:cstheme="minorHAnsi"/>
        </w:rPr>
        <w:fldChar w:fldCharType="end"/>
      </w:r>
      <w:r w:rsidR="00EE1C6A" w:rsidRPr="009105A5">
        <w:rPr>
          <w:rFonts w:cstheme="minorHAnsi"/>
        </w:rPr>
        <w:t>.</w:t>
      </w:r>
    </w:p>
    <w:p w14:paraId="2FBAF75E" w14:textId="77777777" w:rsidR="00EE1C6A" w:rsidRPr="009105A5" w:rsidRDefault="00EE1C6A" w:rsidP="001123C0">
      <w:pPr>
        <w:pStyle w:val="NoSpacing"/>
        <w:spacing w:line="360" w:lineRule="auto"/>
        <w:jc w:val="both"/>
        <w:rPr>
          <w:rFonts w:cstheme="minorHAnsi"/>
        </w:rPr>
      </w:pPr>
    </w:p>
    <w:p w14:paraId="5451CECD" w14:textId="7D5A7FAB" w:rsidR="00E8453B" w:rsidRPr="009105A5" w:rsidRDefault="005B3832" w:rsidP="001123C0">
      <w:pPr>
        <w:pStyle w:val="NoSpacing"/>
        <w:spacing w:line="360" w:lineRule="auto"/>
        <w:jc w:val="both"/>
        <w:rPr>
          <w:rFonts w:cstheme="minorHAnsi"/>
        </w:rPr>
      </w:pPr>
      <w:r w:rsidRPr="009105A5">
        <w:rPr>
          <w:rFonts w:cstheme="minorHAnsi"/>
        </w:rPr>
        <w:t xml:space="preserve">In addition to α, differences in the relative increase in daily incidence of salmonellosis between modelled case studies can also be attributed to ζ and κ </w:t>
      </w:r>
      <w:r w:rsidR="00D55FC0" w:rsidRPr="009105A5">
        <w:rPr>
          <w:rFonts w:cstheme="minorHAnsi"/>
        </w:rPr>
        <w:t xml:space="preserve">parameters </w:t>
      </w:r>
      <w:r w:rsidRPr="009105A5">
        <w:rPr>
          <w:rFonts w:cstheme="minorHAnsi"/>
        </w:rPr>
        <w:t xml:space="preserve">(Figure </w:t>
      </w:r>
      <w:r w:rsidR="00896A95" w:rsidRPr="009105A5">
        <w:rPr>
          <w:rFonts w:cstheme="minorHAnsi"/>
        </w:rPr>
        <w:t>3</w:t>
      </w:r>
      <w:r w:rsidRPr="009105A5">
        <w:rPr>
          <w:rFonts w:cstheme="minorHAnsi"/>
        </w:rPr>
        <w:t xml:space="preserve">A). The effects of changes in these parameters on the impact of curtailment are twofold: Firstly, treatments which have a greater therapeutic impact on the </w:t>
      </w:r>
      <w:r w:rsidR="00E96900" w:rsidRPr="009105A5">
        <w:rPr>
          <w:rFonts w:cstheme="minorHAnsi"/>
        </w:rPr>
        <w:t>duration</w:t>
      </w:r>
      <w:r w:rsidRPr="009105A5">
        <w:rPr>
          <w:rFonts w:cstheme="minorHAnsi"/>
        </w:rPr>
        <w:t xml:space="preserve"> of antibiotic-sensitive carriage, </w:t>
      </w:r>
      <m:oMath>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 xml:space="preserve">τκ + </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A</m:t>
                    </m:r>
                  </m:sub>
                </m:sSub>
              </m:den>
            </m:f>
          </m:e>
        </m:d>
      </m:oMath>
      <w:r w:rsidRPr="009105A5">
        <w:rPr>
          <w:rFonts w:eastAsiaTheme="minorEastAsia" w:cstheme="minorHAnsi"/>
        </w:rPr>
        <w:t>,</w:t>
      </w:r>
      <w:r w:rsidRPr="009105A5">
        <w:rPr>
          <w:rFonts w:cstheme="minorHAnsi"/>
        </w:rPr>
        <w:t xml:space="preserve"> will intuitively result in larger increases in prevalence when withdrawn (high κ)</w:t>
      </w:r>
      <w:r w:rsidR="00E044EA" w:rsidRPr="009105A5">
        <w:rPr>
          <w:rFonts w:cstheme="minorHAnsi"/>
        </w:rPr>
        <w:t xml:space="preserve"> (Figure S1</w:t>
      </w:r>
      <w:r w:rsidR="00AD76F9" w:rsidRPr="009105A5">
        <w:rPr>
          <w:rFonts w:cstheme="minorHAnsi"/>
        </w:rPr>
        <w:t>7</w:t>
      </w:r>
      <w:r w:rsidR="00E044EA" w:rsidRPr="009105A5">
        <w:rPr>
          <w:rFonts w:cstheme="minorHAnsi"/>
        </w:rPr>
        <w:t>)</w:t>
      </w:r>
      <w:r w:rsidRPr="009105A5">
        <w:rPr>
          <w:rFonts w:cstheme="minorHAnsi"/>
        </w:rPr>
        <w:t xml:space="preserve">. Secondly, as antibiotic-sensitive strains are the only </w:t>
      </w:r>
      <w:r w:rsidRPr="009105A5">
        <w:rPr>
          <w:rFonts w:cstheme="minorHAnsi"/>
          <w:i/>
        </w:rPr>
        <w:t>Salmonella</w:t>
      </w:r>
      <w:r w:rsidRPr="009105A5">
        <w:rPr>
          <w:rFonts w:cstheme="minorHAnsi"/>
        </w:rPr>
        <w:t xml:space="preserve"> spp. strains impacted by treatment, if the proportion of antibiotic-sensitive relative to antibiotic-resistant strains is higher, then we will observe a greater increase in overall disease when treatment is withdrawn. This tendency for antibiotic-sensitive strains to dominate occurs when there are greater transmission-related fitness costs associated with antibiotic-resistance (high α), as sensitive strains will have an even greater relative fitness advantage over resistant strains. Additionally, a constant source of antibiotic-resistant </w:t>
      </w:r>
      <w:r w:rsidR="00E8453B" w:rsidRPr="009105A5">
        <w:rPr>
          <w:rFonts w:cstheme="minorHAnsi"/>
        </w:rPr>
        <w:t>bacteria</w:t>
      </w:r>
      <w:r w:rsidRPr="009105A5">
        <w:rPr>
          <w:rFonts w:cstheme="minorHAnsi"/>
        </w:rPr>
        <w:t xml:space="preserve"> from external sources such as the environment (high</w:t>
      </w:r>
      <w:r w:rsidR="00E8453B" w:rsidRPr="009105A5">
        <w:rPr>
          <w:rFonts w:cstheme="minorHAnsi"/>
        </w:rPr>
        <w:t xml:space="preserve"> </w:t>
      </w:r>
      <w:r w:rsidR="00127A60" w:rsidRPr="009105A5">
        <w:rPr>
          <w:rFonts w:cstheme="minorHAnsi"/>
        </w:rPr>
        <w:t>ζ</w:t>
      </w:r>
      <w:r w:rsidRPr="009105A5">
        <w:rPr>
          <w:rFonts w:cstheme="minorHAnsi"/>
        </w:rPr>
        <w:t>)</w:t>
      </w:r>
      <w:r w:rsidR="00E8453B" w:rsidRPr="009105A5">
        <w:rPr>
          <w:rFonts w:cstheme="minorHAnsi"/>
        </w:rPr>
        <w:t xml:space="preserve"> </w:t>
      </w:r>
      <w:r w:rsidRPr="009105A5">
        <w:rPr>
          <w:rFonts w:cstheme="minorHAnsi"/>
        </w:rPr>
        <w:t xml:space="preserve">may </w:t>
      </w:r>
      <w:r w:rsidR="00E8453B" w:rsidRPr="009105A5">
        <w:rPr>
          <w:rFonts w:cstheme="minorHAnsi"/>
        </w:rPr>
        <w:t>also reduce the proportion of antibiotic-sensitive to resistant strains</w:t>
      </w:r>
      <w:r w:rsidR="00E044EA" w:rsidRPr="009105A5">
        <w:rPr>
          <w:rFonts w:cstheme="minorHAnsi"/>
        </w:rPr>
        <w:t xml:space="preserve"> (Figure S1</w:t>
      </w:r>
      <w:r w:rsidR="00AD76F9" w:rsidRPr="009105A5">
        <w:rPr>
          <w:rFonts w:cstheme="minorHAnsi"/>
        </w:rPr>
        <w:t>8</w:t>
      </w:r>
      <w:r w:rsidR="00E044EA" w:rsidRPr="009105A5">
        <w:rPr>
          <w:rFonts w:cstheme="minorHAnsi"/>
        </w:rPr>
        <w:t>).</w:t>
      </w:r>
      <w:r w:rsidR="00E8453B" w:rsidRPr="009105A5">
        <w:rPr>
          <w:rFonts w:cstheme="minorHAnsi"/>
        </w:rPr>
        <w:t xml:space="preserve"> </w:t>
      </w:r>
    </w:p>
    <w:p w14:paraId="4B4274B3" w14:textId="77777777" w:rsidR="00D55FC0" w:rsidRPr="009105A5" w:rsidRDefault="00D55FC0" w:rsidP="00D55FC0">
      <w:pPr>
        <w:pStyle w:val="NoSpacing"/>
        <w:spacing w:line="360" w:lineRule="auto"/>
        <w:jc w:val="both"/>
        <w:rPr>
          <w:rFonts w:cstheme="minorHAnsi"/>
        </w:rPr>
      </w:pPr>
    </w:p>
    <w:p w14:paraId="2E129829" w14:textId="2495A569" w:rsidR="005B3832" w:rsidRPr="009105A5" w:rsidRDefault="00D55FC0" w:rsidP="001123C0">
      <w:pPr>
        <w:pStyle w:val="NoSpacing"/>
        <w:spacing w:line="360" w:lineRule="auto"/>
        <w:jc w:val="both"/>
        <w:rPr>
          <w:rFonts w:cstheme="minorHAnsi"/>
        </w:rPr>
      </w:pPr>
      <w:r w:rsidRPr="009105A5">
        <w:rPr>
          <w:rFonts w:cstheme="minorHAnsi"/>
        </w:rPr>
        <w:t>The importance of the therapeutic effect of antibiotic usage</w:t>
      </w:r>
      <w:r w:rsidR="00067D38" w:rsidRPr="009105A5">
        <w:rPr>
          <w:rFonts w:cstheme="minorHAnsi"/>
        </w:rPr>
        <w:t xml:space="preserve"> (</w:t>
      </w:r>
      <w:r w:rsidR="00067D38" w:rsidRPr="009105A5">
        <w:rPr>
          <w:rFonts w:cstheme="minorHAnsi"/>
        </w:rPr>
        <w:sym w:font="Symbol" w:char="F074"/>
      </w:r>
      <w:r w:rsidR="00067D38" w:rsidRPr="009105A5">
        <w:rPr>
          <w:rFonts w:cstheme="minorHAnsi"/>
        </w:rPr>
        <w:sym w:font="Symbol" w:char="F06B"/>
      </w:r>
      <w:r w:rsidR="00067D38" w:rsidRPr="009105A5">
        <w:rPr>
          <w:rFonts w:cstheme="minorHAnsi"/>
        </w:rPr>
        <w:t>)</w:t>
      </w:r>
      <w:r w:rsidRPr="009105A5">
        <w:rPr>
          <w:rFonts w:cstheme="minorHAnsi"/>
        </w:rPr>
        <w:t xml:space="preserve"> in determining the </w:t>
      </w:r>
      <w:r w:rsidR="00E57CF0" w:rsidRPr="009105A5">
        <w:rPr>
          <w:rFonts w:cstheme="minorHAnsi"/>
        </w:rPr>
        <w:t xml:space="preserve">relative increase in incidence of salmonellosis also has important implications </w:t>
      </w:r>
      <w:r w:rsidR="00E8453B" w:rsidRPr="009105A5">
        <w:rPr>
          <w:rFonts w:cstheme="minorHAnsi"/>
        </w:rPr>
        <w:t>when considering</w:t>
      </w:r>
      <w:r w:rsidR="00E57CF0" w:rsidRPr="009105A5">
        <w:rPr>
          <w:rFonts w:cstheme="minorHAnsi"/>
        </w:rPr>
        <w:t xml:space="preserve"> the assumptions used in this study. Livestock antibiotic usage was modelled to be a proxy for all types of antibiotic usage (meta</w:t>
      </w:r>
      <w:r w:rsidR="00724B60" w:rsidRPr="009105A5">
        <w:rPr>
          <w:rFonts w:cstheme="minorHAnsi"/>
        </w:rPr>
        <w:t>-</w:t>
      </w:r>
      <w:r w:rsidR="00E57CF0" w:rsidRPr="009105A5">
        <w:rPr>
          <w:rFonts w:cstheme="minorHAnsi"/>
        </w:rPr>
        <w:t>phylaxis</w:t>
      </w:r>
      <w:r w:rsidR="00D4515B" w:rsidRPr="009105A5">
        <w:rPr>
          <w:rFonts w:cstheme="minorHAnsi"/>
        </w:rPr>
        <w:t>, prophylaxis</w:t>
      </w:r>
      <w:r w:rsidR="00067D38" w:rsidRPr="009105A5">
        <w:rPr>
          <w:rFonts w:cstheme="minorHAnsi"/>
        </w:rPr>
        <w:t xml:space="preserve"> etc.</w:t>
      </w:r>
      <w:r w:rsidR="00D4515B" w:rsidRPr="009105A5">
        <w:rPr>
          <w:rFonts w:cstheme="minorHAnsi"/>
        </w:rPr>
        <w:t xml:space="preserve">) </w:t>
      </w:r>
      <w:r w:rsidR="00E57CF0" w:rsidRPr="009105A5">
        <w:rPr>
          <w:rFonts w:cstheme="minorHAnsi"/>
        </w:rPr>
        <w:t>and</w:t>
      </w:r>
      <w:r w:rsidR="00D4515B" w:rsidRPr="009105A5">
        <w:rPr>
          <w:rFonts w:cstheme="minorHAnsi"/>
        </w:rPr>
        <w:t xml:space="preserve"> therefore</w:t>
      </w:r>
      <w:r w:rsidR="00E57CF0" w:rsidRPr="009105A5">
        <w:rPr>
          <w:rFonts w:cstheme="minorHAnsi"/>
        </w:rPr>
        <w:t xml:space="preserve"> by extension</w:t>
      </w:r>
      <w:r w:rsidR="00D4515B" w:rsidRPr="009105A5">
        <w:rPr>
          <w:rFonts w:cstheme="minorHAnsi"/>
        </w:rPr>
        <w:t>,</w:t>
      </w:r>
      <w:r w:rsidR="00E57CF0" w:rsidRPr="009105A5">
        <w:rPr>
          <w:rFonts w:cstheme="minorHAnsi"/>
        </w:rPr>
        <w:t xml:space="preserve"> our </w:t>
      </w:r>
      <w:r w:rsidR="00D4515B" w:rsidRPr="009105A5">
        <w:rPr>
          <w:rFonts w:cstheme="minorHAnsi"/>
        </w:rPr>
        <w:t xml:space="preserve">model </w:t>
      </w:r>
      <w:r w:rsidR="0035251F" w:rsidRPr="009105A5">
        <w:rPr>
          <w:rFonts w:cstheme="minorHAnsi"/>
        </w:rPr>
        <w:t>implicitly</w:t>
      </w:r>
      <w:r w:rsidR="00A57480" w:rsidRPr="009105A5">
        <w:rPr>
          <w:rFonts w:cstheme="minorHAnsi"/>
        </w:rPr>
        <w:t xml:space="preserve"> </w:t>
      </w:r>
      <w:r w:rsidR="00D4515B" w:rsidRPr="009105A5">
        <w:rPr>
          <w:rFonts w:cstheme="minorHAnsi"/>
        </w:rPr>
        <w:t xml:space="preserve">assumes that all types of antibiotic usage </w:t>
      </w:r>
      <w:r w:rsidR="00A335D3" w:rsidRPr="009105A5">
        <w:rPr>
          <w:rFonts w:cstheme="minorHAnsi"/>
        </w:rPr>
        <w:t>have</w:t>
      </w:r>
      <w:r w:rsidR="00724B60" w:rsidRPr="009105A5">
        <w:rPr>
          <w:rFonts w:cstheme="minorHAnsi"/>
        </w:rPr>
        <w:t xml:space="preserve"> </w:t>
      </w:r>
      <w:r w:rsidR="00D4515B" w:rsidRPr="009105A5">
        <w:rPr>
          <w:rFonts w:cstheme="minorHAnsi"/>
        </w:rPr>
        <w:t>a therapeutic effect</w:t>
      </w:r>
      <w:r w:rsidR="00E8453B" w:rsidRPr="009105A5">
        <w:rPr>
          <w:rFonts w:cstheme="minorHAnsi"/>
        </w:rPr>
        <w:t xml:space="preserve"> in livestock</w:t>
      </w:r>
      <w:r w:rsidR="00D4515B" w:rsidRPr="009105A5">
        <w:rPr>
          <w:rFonts w:cstheme="minorHAnsi"/>
        </w:rPr>
        <w:t>. This assumption can be considered an edge</w:t>
      </w:r>
      <w:r w:rsidR="0035251F" w:rsidRPr="009105A5">
        <w:rPr>
          <w:rFonts w:cstheme="minorHAnsi"/>
        </w:rPr>
        <w:t>-</w:t>
      </w:r>
      <w:r w:rsidR="00D4515B" w:rsidRPr="009105A5">
        <w:rPr>
          <w:rFonts w:cstheme="minorHAnsi"/>
        </w:rPr>
        <w:t>case</w:t>
      </w:r>
      <w:r w:rsidR="00A57480" w:rsidRPr="009105A5">
        <w:rPr>
          <w:rFonts w:cstheme="minorHAnsi"/>
        </w:rPr>
        <w:t>,</w:t>
      </w:r>
      <w:r w:rsidR="00D4515B" w:rsidRPr="009105A5">
        <w:rPr>
          <w:rFonts w:cstheme="minorHAnsi"/>
        </w:rPr>
        <w:t xml:space="preserve"> highly positive </w:t>
      </w:r>
      <w:r w:rsidR="0035251F" w:rsidRPr="009105A5">
        <w:rPr>
          <w:rFonts w:cstheme="minorHAnsi"/>
        </w:rPr>
        <w:t>interpretation</w:t>
      </w:r>
      <w:r w:rsidR="00A57480" w:rsidRPr="009105A5">
        <w:rPr>
          <w:rFonts w:cstheme="minorHAnsi"/>
        </w:rPr>
        <w:t xml:space="preserve"> of antibiotic usage in livestock</w:t>
      </w:r>
      <w:r w:rsidR="00D4515B" w:rsidRPr="009105A5">
        <w:rPr>
          <w:rFonts w:cstheme="minorHAnsi"/>
        </w:rPr>
        <w:t xml:space="preserve">, considering that the impact of antibiotic exposure to </w:t>
      </w:r>
      <w:r w:rsidR="00E8453B" w:rsidRPr="009105A5">
        <w:rPr>
          <w:rFonts w:cstheme="minorHAnsi"/>
          <w:i/>
          <w:iCs/>
        </w:rPr>
        <w:t>S</w:t>
      </w:r>
      <w:r w:rsidR="00D4515B" w:rsidRPr="009105A5">
        <w:rPr>
          <w:rFonts w:cstheme="minorHAnsi"/>
          <w:i/>
          <w:iCs/>
        </w:rPr>
        <w:t>almonella</w:t>
      </w:r>
      <w:r w:rsidR="00D4515B" w:rsidRPr="009105A5">
        <w:rPr>
          <w:rFonts w:cstheme="minorHAnsi"/>
        </w:rPr>
        <w:t xml:space="preserve"> carriage in livestock is </w:t>
      </w:r>
      <w:r w:rsidR="00DA366C">
        <w:rPr>
          <w:rFonts w:cstheme="minorHAnsi"/>
        </w:rPr>
        <w:t xml:space="preserve">likely </w:t>
      </w:r>
      <w:r w:rsidR="00D4515B" w:rsidRPr="009105A5">
        <w:rPr>
          <w:rFonts w:cstheme="minorHAnsi"/>
        </w:rPr>
        <w:t>highly variable and dependent on the antibiotics used</w:t>
      </w:r>
      <w:r w:rsidR="00A335D3">
        <w:rPr>
          <w:rFonts w:cstheme="minorHAnsi"/>
        </w:rPr>
        <w:t xml:space="preserve"> </w:t>
      </w:r>
      <w:r w:rsidR="00A335D3">
        <w:rPr>
          <w:rFonts w:cstheme="minorHAnsi"/>
        </w:rPr>
        <w:fldChar w:fldCharType="begin">
          <w:fldData xml:space="preserve">PEVuZE5vdGU+PENpdGU+PEF1dGhvcj5MZXZlbnQ8L0F1dGhvcj48WWVhcj4yMDE5PC9ZZWFyPjxS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=
</w:fldData>
        </w:fldChar>
      </w:r>
      <w:r w:rsidR="00A335D3">
        <w:rPr>
          <w:rFonts w:cstheme="minorHAnsi"/>
        </w:rPr>
        <w:instrText xml:space="preserve"> ADDIN EN.CITE </w:instrText>
      </w:r>
      <w:r w:rsidR="00A335D3">
        <w:rPr>
          <w:rFonts w:cstheme="minorHAnsi"/>
        </w:rPr>
        <w:fldChar w:fldCharType="begin">
          <w:fldData xml:space="preserve">PEVuZE5vdGU+PENpdGU+PEF1dGhvcj5MZXZlbnQ8L0F1dGhvcj48WWVhcj4yMDE5PC9ZZWFyPjxS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=
</w:fldData>
        </w:fldChar>
      </w:r>
      <w:r w:rsidR="00A335D3">
        <w:rPr>
          <w:rFonts w:cstheme="minorHAnsi"/>
        </w:rPr>
        <w:instrText xml:space="preserve"> ADDIN EN.CITE.DATA </w:instrText>
      </w:r>
      <w:r w:rsidR="00A335D3">
        <w:rPr>
          <w:rFonts w:cstheme="minorHAnsi"/>
        </w:rPr>
      </w:r>
      <w:r w:rsidR="00A335D3">
        <w:rPr>
          <w:rFonts w:cstheme="minorHAnsi"/>
        </w:rPr>
        <w:fldChar w:fldCharType="end"/>
      </w:r>
      <w:r w:rsidR="00A335D3">
        <w:rPr>
          <w:rFonts w:cstheme="minorHAnsi"/>
        </w:rPr>
      </w:r>
      <w:r w:rsidR="00A335D3">
        <w:rPr>
          <w:rFonts w:cstheme="minorHAnsi"/>
        </w:rPr>
        <w:fldChar w:fldCharType="separate"/>
      </w:r>
      <w:r w:rsidR="00A335D3">
        <w:rPr>
          <w:rFonts w:cstheme="minorHAnsi"/>
          <w:noProof/>
        </w:rPr>
        <w:t>(58, 59)</w:t>
      </w:r>
      <w:r w:rsidR="00A335D3">
        <w:rPr>
          <w:rFonts w:cstheme="minorHAnsi"/>
        </w:rPr>
        <w:fldChar w:fldCharType="end"/>
      </w:r>
      <w:r w:rsidR="00D4515B" w:rsidRPr="009105A5">
        <w:rPr>
          <w:rFonts w:cstheme="minorHAnsi"/>
        </w:rPr>
        <w:t xml:space="preserve">. </w:t>
      </w:r>
      <w:r w:rsidR="00A57480" w:rsidRPr="009105A5">
        <w:rPr>
          <w:rFonts w:cstheme="minorHAnsi"/>
        </w:rPr>
        <w:t xml:space="preserve">However, the fact that increases in human incidence are </w:t>
      </w:r>
      <w:r w:rsidR="0035251F" w:rsidRPr="009105A5">
        <w:rPr>
          <w:rFonts w:cstheme="minorHAnsi"/>
        </w:rPr>
        <w:t xml:space="preserve">still </w:t>
      </w:r>
      <w:r w:rsidR="00A57480" w:rsidRPr="009105A5">
        <w:rPr>
          <w:rFonts w:cstheme="minorHAnsi"/>
        </w:rPr>
        <w:t>relatively minor</w:t>
      </w:r>
      <w:r w:rsidR="00724B60" w:rsidRPr="009105A5">
        <w:rPr>
          <w:rFonts w:cstheme="minorHAnsi"/>
        </w:rPr>
        <w:t xml:space="preserve"> </w:t>
      </w:r>
      <w:r w:rsidR="00E8453B" w:rsidRPr="009105A5">
        <w:rPr>
          <w:rFonts w:cstheme="minorHAnsi"/>
        </w:rPr>
        <w:t>under an assumption that curtailment is occurring to antibiot</w:t>
      </w:r>
      <w:r w:rsidR="00127A60" w:rsidRPr="009105A5">
        <w:rPr>
          <w:rFonts w:cstheme="minorHAnsi"/>
        </w:rPr>
        <w:t>ic usage</w:t>
      </w:r>
      <w:r w:rsidR="00E8453B" w:rsidRPr="009105A5">
        <w:rPr>
          <w:rFonts w:cstheme="minorHAnsi"/>
        </w:rPr>
        <w:t xml:space="preserve"> </w:t>
      </w:r>
      <w:r w:rsidR="00127A60" w:rsidRPr="009105A5">
        <w:rPr>
          <w:rFonts w:cstheme="minorHAnsi"/>
        </w:rPr>
        <w:t xml:space="preserve">with </w:t>
      </w:r>
      <w:r w:rsidR="00E8453B" w:rsidRPr="009105A5">
        <w:rPr>
          <w:rFonts w:cstheme="minorHAnsi"/>
        </w:rPr>
        <w:t>a highly therapeutic effect in livestock</w:t>
      </w:r>
      <w:r w:rsidR="00724B60" w:rsidRPr="009105A5">
        <w:rPr>
          <w:rFonts w:cstheme="minorHAnsi"/>
        </w:rPr>
        <w:t xml:space="preserve">, </w:t>
      </w:r>
      <w:r w:rsidR="00DA366C">
        <w:rPr>
          <w:rFonts w:cstheme="minorHAnsi"/>
        </w:rPr>
        <w:t xml:space="preserve">further </w:t>
      </w:r>
      <w:r w:rsidR="0035251F" w:rsidRPr="009105A5">
        <w:rPr>
          <w:rFonts w:cstheme="minorHAnsi"/>
        </w:rPr>
        <w:t xml:space="preserve">reinforces the message that the real-life impact of antibiotic curtailment on </w:t>
      </w:r>
      <w:ins w:id="37" w:author="WOOLHOUSE Mark" w:date="2023-04-10T15:12:00Z">
        <w:r w:rsidR="007A6D5E">
          <w:rPr>
            <w:rFonts w:cstheme="minorHAnsi"/>
          </w:rPr>
          <w:t xml:space="preserve">poultry-derived </w:t>
        </w:r>
      </w:ins>
      <w:r w:rsidR="0035251F" w:rsidRPr="009105A5">
        <w:rPr>
          <w:rFonts w:cstheme="minorHAnsi"/>
        </w:rPr>
        <w:t xml:space="preserve">human salmonellosis will </w:t>
      </w:r>
      <w:r w:rsidR="00E8453B" w:rsidRPr="009105A5">
        <w:rPr>
          <w:rFonts w:cstheme="minorHAnsi"/>
        </w:rPr>
        <w:t xml:space="preserve">likely </w:t>
      </w:r>
      <w:r w:rsidR="0035251F" w:rsidRPr="009105A5">
        <w:rPr>
          <w:rFonts w:cstheme="minorHAnsi"/>
        </w:rPr>
        <w:t>be minimal.</w:t>
      </w:r>
    </w:p>
    <w:p w14:paraId="1A040A1D" w14:textId="77777777" w:rsidR="005B3832" w:rsidRPr="009105A5" w:rsidRDefault="005B3832" w:rsidP="001123C0">
      <w:pPr>
        <w:pStyle w:val="NoSpacing"/>
        <w:spacing w:line="360" w:lineRule="auto"/>
        <w:jc w:val="both"/>
        <w:rPr>
          <w:rFonts w:cstheme="minorHAnsi"/>
        </w:rPr>
      </w:pPr>
    </w:p>
    <w:p w14:paraId="2493892B" w14:textId="0D01A14B" w:rsidR="0035251F" w:rsidRPr="009105A5" w:rsidRDefault="00EE1C6A" w:rsidP="001123C0">
      <w:pPr>
        <w:pStyle w:val="NoSpacing"/>
        <w:spacing w:line="360" w:lineRule="auto"/>
        <w:jc w:val="both"/>
        <w:rPr>
          <w:rFonts w:cstheme="minorHAnsi"/>
          <w:bCs/>
        </w:rPr>
      </w:pPr>
      <w:r w:rsidRPr="009105A5">
        <w:rPr>
          <w:rFonts w:cstheme="minorHAnsi"/>
        </w:rPr>
        <w:t xml:space="preserve">It is </w:t>
      </w:r>
      <w:r w:rsidR="00D55FC0" w:rsidRPr="009105A5">
        <w:rPr>
          <w:rFonts w:cstheme="minorHAnsi"/>
        </w:rPr>
        <w:t xml:space="preserve">also </w:t>
      </w:r>
      <w:r w:rsidRPr="009105A5">
        <w:rPr>
          <w:rFonts w:cstheme="minorHAnsi"/>
        </w:rPr>
        <w:t xml:space="preserve">worth highlighting that </w:t>
      </w:r>
      <w:r w:rsidR="0074401F" w:rsidRPr="009105A5">
        <w:rPr>
          <w:rFonts w:cstheme="minorHAnsi"/>
        </w:rPr>
        <w:t xml:space="preserve">the applicability of the results in this study will only likely hold true for similar common foodborne bacteria </w:t>
      </w:r>
      <w:r w:rsidR="0074401F" w:rsidRPr="009105A5">
        <w:rPr>
          <w:rFonts w:cstheme="minorHAnsi"/>
          <w:bCs/>
        </w:rPr>
        <w:t xml:space="preserve">with clear pathogenic potential in humans, such as </w:t>
      </w:r>
      <w:r w:rsidR="0074401F" w:rsidRPr="009105A5">
        <w:rPr>
          <w:rFonts w:cstheme="minorHAnsi"/>
          <w:bCs/>
          <w:i/>
          <w:iCs/>
        </w:rPr>
        <w:t>Campylobacter</w:t>
      </w:r>
      <w:r w:rsidR="0074401F" w:rsidRPr="009105A5">
        <w:rPr>
          <w:rFonts w:cstheme="minorHAnsi"/>
          <w:bCs/>
        </w:rPr>
        <w:t xml:space="preserve"> spp. Bacteria species such as </w:t>
      </w:r>
      <w:r w:rsidR="0074401F" w:rsidRPr="009105A5">
        <w:rPr>
          <w:rFonts w:cstheme="minorHAnsi"/>
          <w:bCs/>
          <w:i/>
          <w:iCs/>
        </w:rPr>
        <w:t>Listeria</w:t>
      </w:r>
      <w:r w:rsidR="0074401F" w:rsidRPr="009105A5">
        <w:rPr>
          <w:rFonts w:cstheme="minorHAnsi"/>
          <w:bCs/>
        </w:rPr>
        <w:t xml:space="preserve"> spp. and</w:t>
      </w:r>
      <w:r w:rsidR="0074401F" w:rsidRPr="009105A5">
        <w:rPr>
          <w:rFonts w:cstheme="minorHAnsi"/>
          <w:bCs/>
          <w:i/>
          <w:iCs/>
        </w:rPr>
        <w:t xml:space="preserve"> E.coli </w:t>
      </w:r>
      <w:r w:rsidR="00DA366C">
        <w:rPr>
          <w:rFonts w:cstheme="minorHAnsi"/>
          <w:bCs/>
        </w:rPr>
        <w:t xml:space="preserve">(i.e. VTEC) </w:t>
      </w:r>
      <w:r w:rsidR="0074401F" w:rsidRPr="009105A5">
        <w:rPr>
          <w:rFonts w:cstheme="minorHAnsi"/>
          <w:bCs/>
        </w:rPr>
        <w:t xml:space="preserve">will likely have different dynamics upon livestock antibiotic curtailment, with both being commonly found </w:t>
      </w:r>
      <w:r w:rsidR="005B3832" w:rsidRPr="009105A5">
        <w:rPr>
          <w:rFonts w:cstheme="minorHAnsi"/>
          <w:bCs/>
        </w:rPr>
        <w:t>in the intestinal flora of immunocompetent individuals and only causing disease as opportunistic infection</w:t>
      </w:r>
      <w:r w:rsidR="00D81A19" w:rsidRPr="009105A5">
        <w:rPr>
          <w:rFonts w:cstheme="minorHAnsi"/>
          <w:bCs/>
        </w:rPr>
        <w:t xml:space="preserve"> </w:t>
      </w:r>
      <w:r w:rsidR="00D81A19" w:rsidRPr="009105A5">
        <w:rPr>
          <w:rFonts w:cstheme="minorHAnsi"/>
          <w:bCs/>
        </w:rPr>
        <w:fldChar w:fldCharType="begin"/>
      </w:r>
      <w:r w:rsidR="00A335D3">
        <w:rPr>
          <w:rFonts w:cstheme="minorHAnsi"/>
          <w:bCs/>
        </w:rPr>
        <w:instrText xml:space="preserve"> ADDIN EN.CITE &lt;EndNote&gt;&lt;Cite&gt;&lt;Author&gt;Poirel&lt;/Author&gt;&lt;Year&gt;2018&lt;/Year&gt;&lt;RecNum&gt;385&lt;/RecNum&gt;&lt;DisplayText&gt;(60, 61)&lt;/DisplayText&gt;&lt;record&gt;&lt;rec-number&gt;385&lt;/rec-number&gt;&lt;foreign-keys&gt;&lt;key app="EN" db-id="220f9fvwmzexdkefseqvwpscaepfaza5z05x" timestamp="1679849881"&gt;385&lt;/key&gt;&lt;/foreign-keys&gt;&lt;ref-type name="Journal Article"&gt;17&lt;/ref-type&gt;&lt;contributors&gt;&lt;authors&gt;&lt;author&gt;Poirel, Laurent&lt;/author&gt;&lt;author&gt;Madec, Jean-Yves&lt;/author&gt;&lt;author&gt;Lupo, Agnese&lt;/author&gt;&lt;author&gt;Schink, Anne-Kathrin&lt;/author&gt;&lt;author&gt;Kieffer, Nicolas&lt;/author&gt;&lt;author&gt;Nordmann, Patrice&lt;/author&gt;&lt;author&gt;Schwarz, Stefan&lt;/author&gt;&lt;/authors&gt;&lt;/contributors&gt;&lt;titles&gt;&lt;title&gt;Antimicrobial resistance in Escherichia coli&lt;/title&gt;&lt;secondary-title&gt;Microbiology Spectrum&lt;/secondary-title&gt;&lt;/titles&gt;&lt;periodical&gt;&lt;full-title&gt;Microbiology Spectrum&lt;/full-title&gt;&lt;/periodical&gt;&lt;pages&gt;6.4. 14&lt;/pages&gt;&lt;volume&gt;6&lt;/volume&gt;&lt;number&gt;4&lt;/number&gt;&lt;dates&gt;&lt;year&gt;2018&lt;/year&gt;&lt;/dates&gt;&lt;isbn&gt;2165-0497&lt;/isbn&gt;&lt;urls&gt;&lt;/urls&gt;&lt;/record&gt;&lt;/Cite&gt;&lt;Cite&gt;&lt;Author&gt;Becattini&lt;/Author&gt;&lt;Year&gt;2017&lt;/Year&gt;&lt;RecNum&gt;386&lt;/RecNum&gt;&lt;record&gt;&lt;rec-number&gt;386&lt;/rec-number&gt;&lt;foreign-keys&gt;&lt;key app="EN" db-id="220f9fvwmzexdkefseqvwpscaepfaza5z05x" timestamp="1679849972"&gt;386&lt;/key&gt;&lt;/foreign-keys&gt;&lt;ref-type name="Journal Article"&gt;17&lt;/ref-type&gt;&lt;contributors&gt;&lt;authors&gt;&lt;author&gt;Becattini, Simone&lt;/author&gt;&lt;author&gt;Littmann, Eric R&lt;/author&gt;&lt;author&gt;Carter, Rebecca A&lt;/author&gt;&lt;author&gt;Kim, Sohn G&lt;/author&gt;&lt;author&gt;Morjaria, Sejal M&lt;/author&gt;&lt;author&gt;Ling, Lilan&lt;/author&gt;&lt;author&gt;Gyaltshen, Yangtsho&lt;/author&gt;&lt;author&gt;Fontana, Emily&lt;/author&gt;&lt;author&gt;Taur, Ying&lt;/author&gt;&lt;author&gt;Leiner, Ingrid M&lt;/author&gt;&lt;/authors&gt;&lt;/contributors&gt;&lt;titles&gt;&lt;title&gt;Commensal microbes provide first line defense against Listeria monocytogenes infection&lt;/title&gt;&lt;secondary-title&gt;Journal of Experimental Medicine&lt;/secondary-title&gt;&lt;/titles&gt;&lt;periodical&gt;&lt;full-title&gt;Journal of Experimental Medicine&lt;/full-title&gt;&lt;/periodical&gt;&lt;pages&gt;1973-1989&lt;/pages&gt;&lt;volume&gt;214&lt;/volume&gt;&lt;number&gt;7&lt;/number&gt;&lt;dates&gt;&lt;year&gt;2017&lt;/year&gt;&lt;/dates&gt;&lt;isbn&gt;0022-1007&lt;/isbn&gt;&lt;urls&gt;&lt;/urls&gt;&lt;/record&gt;&lt;/Cite&gt;&lt;/EndNote&gt;</w:instrText>
      </w:r>
      <w:r w:rsidR="00D81A19" w:rsidRPr="009105A5">
        <w:rPr>
          <w:rFonts w:cstheme="minorHAnsi"/>
          <w:bCs/>
        </w:rPr>
        <w:fldChar w:fldCharType="separate"/>
      </w:r>
      <w:r w:rsidR="00A335D3">
        <w:rPr>
          <w:rFonts w:cstheme="minorHAnsi"/>
          <w:bCs/>
          <w:noProof/>
        </w:rPr>
        <w:t>(60, 61)</w:t>
      </w:r>
      <w:r w:rsidR="00D81A19" w:rsidRPr="009105A5">
        <w:rPr>
          <w:rFonts w:cstheme="minorHAnsi"/>
          <w:bCs/>
        </w:rPr>
        <w:fldChar w:fldCharType="end"/>
      </w:r>
      <w:r w:rsidR="005B3832" w:rsidRPr="009105A5">
        <w:rPr>
          <w:rFonts w:cstheme="minorHAnsi"/>
          <w:bCs/>
        </w:rPr>
        <w:t>. Therefore</w:t>
      </w:r>
      <w:r w:rsidR="00DA366C">
        <w:rPr>
          <w:rFonts w:cstheme="minorHAnsi"/>
          <w:bCs/>
        </w:rPr>
        <w:t>,</w:t>
      </w:r>
      <w:r w:rsidR="005B3832" w:rsidRPr="009105A5">
        <w:rPr>
          <w:rFonts w:cstheme="minorHAnsi"/>
          <w:bCs/>
        </w:rPr>
        <w:t xml:space="preserve"> it is likely that there will be a less clear link between improvements in farm-to-fork hygiene and the incidence of opportunistic infections of </w:t>
      </w:r>
      <w:r w:rsidR="005B3832" w:rsidRPr="009105A5">
        <w:rPr>
          <w:rFonts w:cstheme="minorHAnsi"/>
          <w:bCs/>
          <w:i/>
          <w:iCs/>
        </w:rPr>
        <w:t>Listeria</w:t>
      </w:r>
      <w:r w:rsidR="005B3832" w:rsidRPr="009105A5">
        <w:rPr>
          <w:rFonts w:cstheme="minorHAnsi"/>
          <w:bCs/>
        </w:rPr>
        <w:t xml:space="preserve"> spp. and </w:t>
      </w:r>
      <w:proofErr w:type="gramStart"/>
      <w:r w:rsidR="005B3832" w:rsidRPr="009105A5">
        <w:rPr>
          <w:rFonts w:cstheme="minorHAnsi"/>
          <w:bCs/>
          <w:i/>
          <w:iCs/>
        </w:rPr>
        <w:t>E.coli</w:t>
      </w:r>
      <w:proofErr w:type="gramEnd"/>
      <w:r w:rsidR="005B3832" w:rsidRPr="009105A5">
        <w:rPr>
          <w:rFonts w:cstheme="minorHAnsi"/>
          <w:bCs/>
        </w:rPr>
        <w:t>.</w:t>
      </w:r>
    </w:p>
    <w:p w14:paraId="58678940" w14:textId="77777777" w:rsidR="00D55FC0" w:rsidRPr="009105A5" w:rsidRDefault="00D55FC0" w:rsidP="00D55FC0">
      <w:pPr>
        <w:pStyle w:val="NoSpacing"/>
        <w:spacing w:line="360" w:lineRule="auto"/>
        <w:jc w:val="both"/>
        <w:rPr>
          <w:rFonts w:cstheme="minorHAnsi"/>
        </w:rPr>
      </w:pPr>
    </w:p>
    <w:p w14:paraId="1709521D" w14:textId="1A184978" w:rsidR="00D55FC0" w:rsidRPr="009105A5" w:rsidRDefault="00D55FC0" w:rsidP="00D55FC0">
      <w:pPr>
        <w:pStyle w:val="NoSpacing"/>
        <w:spacing w:line="360" w:lineRule="auto"/>
        <w:jc w:val="both"/>
        <w:rPr>
          <w:rFonts w:cstheme="minorHAnsi"/>
        </w:rPr>
      </w:pPr>
      <w:r w:rsidRPr="009105A5">
        <w:rPr>
          <w:rFonts w:cstheme="minorHAnsi"/>
        </w:rPr>
        <w:t xml:space="preserve">It is important to note that the aim of this study was not to specifically explore the evolutionary dynamics underlying </w:t>
      </w:r>
      <w:commentRangeStart w:id="38"/>
      <w:r w:rsidRPr="009105A5">
        <w:rPr>
          <w:rFonts w:cstheme="minorHAnsi"/>
        </w:rPr>
        <w:t>coexistence</w:t>
      </w:r>
      <w:commentRangeEnd w:id="38"/>
      <w:r w:rsidR="007A6D5E">
        <w:rPr>
          <w:rStyle w:val="CommentReference"/>
        </w:rPr>
        <w:commentReference w:id="38"/>
      </w:r>
      <w:r w:rsidRPr="009105A5">
        <w:rPr>
          <w:rFonts w:cstheme="minorHAnsi"/>
        </w:rPr>
        <w:t xml:space="preserve">. Instead, we implicitly acknowledge that this phenomenon exists, simplifying the mechanisms underlying coexistence and instead concentrating on the impact of host heterogeneity and zoonotic transmission on livestock AMR interventions. Additionally, the primary result of this study, increases in the prevalence of disease following antibiotic curtailment, is robust across models that explicitly incorporate population and within-host level mechanisms that drive coexistence </w:t>
      </w:r>
      <w:r w:rsidRPr="009105A5">
        <w:rPr>
          <w:rFonts w:cstheme="minorHAnsi"/>
        </w:rPr>
        <w:fldChar w:fldCharType="begin"/>
      </w:r>
      <w:r w:rsidR="00A335D3">
        <w:rPr>
          <w:rFonts w:cstheme="minorHAnsi"/>
        </w:rPr>
        <w:instrText xml:space="preserve"> ADDIN EN.CITE &lt;EndNote&gt;&lt;Cite&gt;&lt;Author&gt;Davies&lt;/Author&gt;&lt;Year&gt;2021&lt;/Year&gt;&lt;RecNum&gt;347&lt;/RecNum&gt;&lt;DisplayText&gt;(62)&lt;/DisplayText&gt;&lt;record&gt;&lt;rec-number&gt;347&lt;/rec-number&gt;&lt;foreign-keys&gt;&lt;key app="EN" db-id="220f9fvwmzexdkefseqvwpscaepfaza5z05x" timestamp="1679848254"&gt;347&lt;/key&gt;&lt;/foreign-keys&gt;&lt;ref-type name="Journal Article"&gt;17&lt;/ref-type&gt;&lt;contributors&gt;&lt;authors&gt;&lt;author&gt;Davies, Nicholas G&lt;/author&gt;&lt;author&gt;Flasche, Stefan&lt;/author&gt;&lt;author&gt;Jit, Mark&lt;/author&gt;&lt;author&gt;Atkins, Katherine E&lt;/author&gt;&lt;/authors&gt;&lt;/contributors&gt;&lt;titles&gt;&lt;title&gt;Modeling the effect of vaccination on selection for antibiotic resistance in Streptococcus pneumoniae&lt;/title&gt;&lt;secondary-title&gt;Science Translational Medicine&lt;/secondary-title&gt;&lt;/titles&gt;&lt;periodical&gt;&lt;full-title&gt;Science Translational Medicine&lt;/full-title&gt;&lt;/periodical&gt;&lt;pages&gt;eaaz8690&lt;/pages&gt;&lt;volume&gt;13&lt;/volume&gt;&lt;number&gt;606&lt;/number&gt;&lt;dates&gt;&lt;year&gt;2021&lt;/year&gt;&lt;/dates&gt;&lt;isbn&gt;1946-6242&lt;/isbn&gt;&lt;urls&gt;&lt;/urls&gt;&lt;/record&gt;&lt;/Cite&gt;&lt;/EndNote&gt;</w:instrText>
      </w:r>
      <w:r w:rsidRPr="009105A5">
        <w:rPr>
          <w:rFonts w:cstheme="minorHAnsi"/>
        </w:rPr>
        <w:fldChar w:fldCharType="separate"/>
      </w:r>
      <w:r w:rsidR="00A335D3">
        <w:rPr>
          <w:rFonts w:cstheme="minorHAnsi"/>
          <w:noProof/>
        </w:rPr>
        <w:t>(62)</w:t>
      </w:r>
      <w:r w:rsidRPr="009105A5">
        <w:rPr>
          <w:rFonts w:cstheme="minorHAnsi"/>
        </w:rPr>
        <w:fldChar w:fldCharType="end"/>
      </w:r>
      <w:r w:rsidRPr="009105A5">
        <w:rPr>
          <w:rFonts w:cstheme="minorHAnsi"/>
        </w:rPr>
        <w:t xml:space="preserve">. However, we note that the existence of the ζ parameter prevents the model from being considered a neutral-null model due to the presence of “immigration infections” </w:t>
      </w:r>
      <w:commentRangeStart w:id="39"/>
      <w:r w:rsidRPr="009105A5">
        <w:rPr>
          <w:rFonts w:cstheme="minorHAnsi"/>
        </w:rPr>
        <w:t>not tractable to infections</w:t>
      </w:r>
      <w:commentRangeEnd w:id="39"/>
      <w:r w:rsidR="007A6D5E">
        <w:rPr>
          <w:rStyle w:val="CommentReference"/>
        </w:rPr>
        <w:commentReference w:id="39"/>
      </w:r>
      <w:r w:rsidRPr="009105A5">
        <w:rPr>
          <w:rFonts w:cstheme="minorHAnsi"/>
        </w:rPr>
        <w:t xml:space="preserve"> at t = 0 </w:t>
      </w:r>
      <w:r w:rsidRPr="009105A5">
        <w:rPr>
          <w:rFonts w:cstheme="minorHAnsi"/>
        </w:rPr>
        <w:fldChar w:fldCharType="begin"/>
      </w:r>
      <w:r w:rsidR="00A335D3">
        <w:rPr>
          <w:rFonts w:cstheme="minorHAnsi"/>
        </w:rPr>
        <w:instrText xml:space="preserve"> ADDIN EN.CITE &lt;EndNote&gt;&lt;Cite&gt;&lt;Author&gt;Lipsitch&lt;/Author&gt;&lt;Year&gt;2009&lt;/Year&gt;&lt;RecNum&gt;366&lt;/RecNum&gt;&lt;DisplayText&gt;(63)&lt;/DisplayText&gt;&lt;record&gt;&lt;rec-number&gt;366&lt;/rec-number&gt;&lt;foreign-keys&gt;&lt;key app="EN" db-id="220f9fvwmzexdkefseqvwpscaepfaza5z05x" timestamp="1679848254"&gt;366&lt;/key&gt;&lt;/foreign-keys&gt;&lt;ref-type name="Journal Article"&gt;17&lt;/ref-type&gt;&lt;contributors&gt;&lt;authors&gt;&lt;author&gt;Lipsitch, Marc&lt;/author&gt;&lt;author&gt;Colijn, Caroline&lt;/author&gt;&lt;author&gt;Cohen, Ted&lt;/author&gt;&lt;author&gt;Hanage, William P&lt;/author&gt;&lt;author&gt;Fraser, Christophe&lt;/author&gt;&lt;/authors&gt;&lt;/contributors&gt;&lt;titles&gt;&lt;title&gt;No coexistence for free: neutral null models for multistrain pathogens&lt;/title&gt;&lt;secondary-title&gt;Epidemics&lt;/secondary-title&gt;&lt;/titles&gt;&lt;periodical&gt;&lt;full-title&gt;Epidemics&lt;/full-title&gt;&lt;/periodical&gt;&lt;pages&gt;2-13&lt;/pages&gt;&lt;volume&gt;1&lt;/volume&gt;&lt;number&gt;1&lt;/number&gt;&lt;dates&gt;&lt;year&gt;2009&lt;/year&gt;&lt;/dates&gt;&lt;isbn&gt;1755-4365&lt;/isbn&gt;&lt;urls&gt;&lt;/urls&gt;&lt;/record&gt;&lt;/Cite&gt;&lt;/EndNote&gt;</w:instrText>
      </w:r>
      <w:r w:rsidRPr="009105A5">
        <w:rPr>
          <w:rFonts w:cstheme="minorHAnsi"/>
        </w:rPr>
        <w:fldChar w:fldCharType="separate"/>
      </w:r>
      <w:r w:rsidR="00A335D3">
        <w:rPr>
          <w:rFonts w:cstheme="minorHAnsi"/>
          <w:noProof/>
        </w:rPr>
        <w:t>(63)</w:t>
      </w:r>
      <w:r w:rsidRPr="009105A5">
        <w:rPr>
          <w:rFonts w:cstheme="minorHAnsi"/>
        </w:rPr>
        <w:fldChar w:fldCharType="end"/>
      </w:r>
      <w:r w:rsidRPr="009105A5">
        <w:rPr>
          <w:rFonts w:cstheme="minorHAnsi"/>
        </w:rPr>
        <w:t>, but with the exclusion of ζ resulting in a poorer model fit compared to where the parameter is present (Figure S</w:t>
      </w:r>
      <w:r w:rsidR="00AD76F9" w:rsidRPr="009105A5">
        <w:rPr>
          <w:rFonts w:cstheme="minorHAnsi"/>
        </w:rPr>
        <w:t>8</w:t>
      </w:r>
      <w:r w:rsidRPr="009105A5">
        <w:rPr>
          <w:rFonts w:cstheme="minorHAnsi"/>
        </w:rPr>
        <w:t>).</w:t>
      </w:r>
      <w:r w:rsidRPr="009105A5">
        <w:t xml:space="preserve"> Further exploration into the dynamics of livestock antibiotic curtailment may benefit from explicitly modelling this general background transmission rate as an environmental reservoir of infection. </w:t>
      </w:r>
    </w:p>
    <w:p w14:paraId="0EF6CBFE" w14:textId="77777777" w:rsidR="00D55FC0" w:rsidRPr="009105A5" w:rsidRDefault="00D55FC0" w:rsidP="00D55FC0">
      <w:pPr>
        <w:pStyle w:val="NoSpacing"/>
        <w:spacing w:line="360" w:lineRule="auto"/>
        <w:jc w:val="both"/>
        <w:rPr>
          <w:rFonts w:cstheme="minorHAnsi"/>
          <w:b/>
          <w:u w:val="single"/>
        </w:rPr>
      </w:pPr>
    </w:p>
    <w:p w14:paraId="278C1C10" w14:textId="72388F56" w:rsidR="00823DE9" w:rsidRPr="009105A5" w:rsidRDefault="00D55FC0" w:rsidP="00D55FC0">
      <w:pPr>
        <w:pStyle w:val="NoSpacing"/>
        <w:spacing w:line="360" w:lineRule="auto"/>
        <w:jc w:val="both"/>
        <w:rPr>
          <w:rFonts w:cstheme="minorHAnsi"/>
        </w:rPr>
      </w:pPr>
      <w:r w:rsidRPr="009105A5">
        <w:rPr>
          <w:rFonts w:cstheme="minorHAnsi"/>
        </w:rPr>
        <w:t>Large variability exists in both literature and the explored case studies regarding the relationship between livestock/human antibiotic usage and resistance, ranging from non-significant to significant across the four explored case studies (Figure S</w:t>
      </w:r>
      <w:r w:rsidR="009F0220" w:rsidRPr="009105A5">
        <w:rPr>
          <w:rFonts w:cstheme="minorHAnsi"/>
        </w:rPr>
        <w:t>5</w:t>
      </w:r>
      <w:r w:rsidRPr="009105A5">
        <w:rPr>
          <w:rFonts w:cstheme="minorHAnsi"/>
        </w:rPr>
        <w:t xml:space="preserve">, Table S2). Due to the historical lack of high-quality AMR surveillance and presence of confounding factors, it is difficult to disentangle whether observed significant relationships are due to a genuine relationship between usage and resistance or due to the inherent noise associated with AMR surveillance data </w:t>
      </w:r>
      <w:r w:rsidRPr="009105A5">
        <w:rPr>
          <w:rFonts w:cstheme="minorHAnsi"/>
        </w:rPr>
        <w:fldChar w:fldCharType="begin"/>
      </w:r>
      <w:r w:rsidR="00A335D3">
        <w:rPr>
          <w:rFonts w:cstheme="minorHAnsi"/>
        </w:rPr>
        <w:instrText xml:space="preserve"> ADDIN EN.CITE &lt;EndNote&gt;&lt;Cite&gt;&lt;Author&gt;Schrijver&lt;/Author&gt;&lt;Year&gt;2018&lt;/Year&gt;&lt;RecNum&gt;372&lt;/RecNum&gt;&lt;DisplayText&gt;(64)&lt;/DisplayText&gt;&lt;record&gt;&lt;rec-number&gt;372&lt;/rec-number&gt;&lt;foreign-keys&gt;&lt;key app="EN" db-id="220f9fvwmzexdkefseqvwpscaepfaza5z05x" timestamp="1679848254"&gt;372&lt;/key&gt;&lt;/foreign-keys&gt;&lt;ref-type name="Journal Article"&gt;17&lt;/ref-type&gt;&lt;contributors&gt;&lt;authors&gt;&lt;author&gt;Schrijver, R&lt;/author&gt;&lt;author&gt;Stijntjes, M&lt;/author&gt;&lt;author&gt;Rodríguez-Baño, J&lt;/author&gt;&lt;author&gt;Tacconelli, E&lt;/author&gt;&lt;author&gt;Rajendran, N Babu&lt;/author&gt;&lt;author&gt;Voss, A&lt;/author&gt;&lt;/authors&gt;&lt;/contributors&gt;&lt;titles&gt;&lt;title&gt;Review of antimicrobial resistance surveillance programmes in livestock and meat in EU with focus on humans&lt;/title&gt;&lt;secondary-title&gt;Clinical Microbiology and Infection&lt;/secondary-title&gt;&lt;/titles&gt;&lt;periodical&gt;&lt;full-title&gt;Clinical Microbiology and Infection&lt;/full-title&gt;&lt;/periodical&gt;&lt;pages&gt;577-590&lt;/pages&gt;&lt;volume&gt;24&lt;/volume&gt;&lt;number&gt;6&lt;/number&gt;&lt;dates&gt;&lt;year&gt;2018&lt;/year&gt;&lt;/dates&gt;&lt;isbn&gt;1198-743X&lt;/isbn&gt;&lt;urls&gt;&lt;/urls&gt;&lt;/record&gt;&lt;/Cite&gt;&lt;/EndNote&gt;</w:instrText>
      </w:r>
      <w:r w:rsidRPr="009105A5">
        <w:rPr>
          <w:rFonts w:cstheme="minorHAnsi"/>
        </w:rPr>
        <w:fldChar w:fldCharType="separate"/>
      </w:r>
      <w:r w:rsidR="00A335D3">
        <w:rPr>
          <w:rFonts w:cstheme="minorHAnsi"/>
          <w:noProof/>
        </w:rPr>
        <w:t>(64)</w:t>
      </w:r>
      <w:r w:rsidRPr="009105A5">
        <w:rPr>
          <w:rFonts w:cstheme="minorHAnsi"/>
        </w:rPr>
        <w:fldChar w:fldCharType="end"/>
      </w:r>
      <w:r w:rsidRPr="009105A5">
        <w:rPr>
          <w:rFonts w:cstheme="minorHAnsi"/>
        </w:rPr>
        <w:t xml:space="preserve">. This is important to recognise, as the extent of increases in the daily incidence of salmonellosis upon livestock antibiotic curtailment is determined through fitting modelled livestock dynamics to a presumed direct relationship between usage and resistance. </w:t>
      </w:r>
    </w:p>
    <w:p w14:paraId="1FB9EE2E" w14:textId="77777777" w:rsidR="00724B60" w:rsidRPr="009105A5" w:rsidRDefault="00724B60" w:rsidP="00D55FC0">
      <w:pPr>
        <w:pStyle w:val="NoSpacing"/>
        <w:spacing w:line="360" w:lineRule="auto"/>
        <w:jc w:val="both"/>
        <w:rPr>
          <w:rFonts w:cstheme="minorHAnsi"/>
        </w:rPr>
      </w:pPr>
    </w:p>
    <w:p w14:paraId="1E0AA04D" w14:textId="77EC00FC" w:rsidR="007D495B" w:rsidRPr="009105A5" w:rsidRDefault="00D55FC0" w:rsidP="00067D38">
      <w:pPr>
        <w:pStyle w:val="NoSpacing"/>
        <w:spacing w:line="360" w:lineRule="auto"/>
        <w:jc w:val="both"/>
        <w:rPr>
          <w:rFonts w:cstheme="minorHAnsi"/>
        </w:rPr>
      </w:pPr>
      <w:r w:rsidRPr="009105A5">
        <w:rPr>
          <w:rFonts w:cstheme="minorHAnsi"/>
        </w:rPr>
        <w:t>However</w:t>
      </w:r>
      <w:r w:rsidR="0035251F" w:rsidRPr="009105A5">
        <w:rPr>
          <w:rFonts w:cstheme="minorHAnsi"/>
        </w:rPr>
        <w:t>,</w:t>
      </w:r>
      <w:r w:rsidRPr="009105A5">
        <w:rPr>
          <w:rFonts w:cstheme="minorHAnsi"/>
        </w:rPr>
        <w:t xml:space="preserve"> our key message, specifically that potential increases in the daily incidence are likely to be low and potentially controllable through interventions targeting the farm-to-fork pathway, is robust </w:t>
      </w:r>
      <w:r w:rsidRPr="009105A5">
        <w:rPr>
          <w:rFonts w:cstheme="minorHAnsi"/>
        </w:rPr>
        <w:lastRenderedPageBreak/>
        <w:t>to these uncertainties and variations in the data</w:t>
      </w:r>
      <w:r w:rsidR="0035251F" w:rsidRPr="009105A5">
        <w:rPr>
          <w:rFonts w:cstheme="minorHAnsi"/>
        </w:rPr>
        <w:t>.</w:t>
      </w:r>
      <w:r w:rsidR="007D495B" w:rsidRPr="009105A5">
        <w:rPr>
          <w:rFonts w:cstheme="minorHAnsi"/>
        </w:rPr>
        <w:t xml:space="preserve"> </w:t>
      </w:r>
      <w:r w:rsidR="00823DE9" w:rsidRPr="009105A5">
        <w:rPr>
          <w:rFonts w:cstheme="minorHAnsi"/>
        </w:rPr>
        <w:t xml:space="preserve">To highlight the robustness of our results to uncertainty in the surveillance data, we describe two hypothetical scenarios </w:t>
      </w:r>
      <w:r w:rsidR="00127A60" w:rsidRPr="009105A5">
        <w:rPr>
          <w:rFonts w:cstheme="minorHAnsi"/>
        </w:rPr>
        <w:t xml:space="preserve">concerning </w:t>
      </w:r>
      <w:r w:rsidR="00823DE9" w:rsidRPr="009105A5">
        <w:rPr>
          <w:rFonts w:cstheme="minorHAnsi"/>
        </w:rPr>
        <w:t xml:space="preserve">the “real” relationship between antibiotic usage and resistance. </w:t>
      </w:r>
      <w:r w:rsidRPr="009105A5">
        <w:rPr>
          <w:rFonts w:cstheme="minorHAnsi"/>
        </w:rPr>
        <w:t>Firstly, if the true relationship between usage and resistance is no</w:t>
      </w:r>
      <w:r w:rsidR="00823DE9" w:rsidRPr="009105A5">
        <w:rPr>
          <w:rFonts w:cstheme="minorHAnsi"/>
        </w:rPr>
        <w:t>t real</w:t>
      </w:r>
      <w:r w:rsidRPr="009105A5">
        <w:rPr>
          <w:rFonts w:cstheme="minorHAnsi"/>
        </w:rPr>
        <w:t xml:space="preserve">, then we would expect to see negligible increases in the daily incidence of foodborne disease </w:t>
      </w:r>
      <w:r w:rsidR="00823DE9" w:rsidRPr="009105A5">
        <w:rPr>
          <w:rFonts w:cstheme="minorHAnsi"/>
        </w:rPr>
        <w:t>in humans</w:t>
      </w:r>
      <w:r w:rsidR="007D495B" w:rsidRPr="009105A5">
        <w:rPr>
          <w:rFonts w:cstheme="minorHAnsi"/>
        </w:rPr>
        <w:t>. T</w:t>
      </w:r>
      <w:r w:rsidRPr="009105A5">
        <w:rPr>
          <w:rFonts w:cstheme="minorHAnsi"/>
        </w:rPr>
        <w:t xml:space="preserve">his is </w:t>
      </w:r>
      <w:proofErr w:type="gramStart"/>
      <w:r w:rsidRPr="009105A5">
        <w:rPr>
          <w:rFonts w:cstheme="minorHAnsi"/>
        </w:rPr>
        <w:t>due to the effects</w:t>
      </w:r>
      <w:proofErr w:type="gramEnd"/>
      <w:r w:rsidRPr="009105A5">
        <w:rPr>
          <w:rFonts w:cstheme="minorHAnsi"/>
        </w:rPr>
        <w:t xml:space="preserve"> of transmission-related fitness costs (α) being an important parameter in driving both relative </w:t>
      </w:r>
      <w:r w:rsidR="00127A60" w:rsidRPr="009105A5">
        <w:rPr>
          <w:rFonts w:cstheme="minorHAnsi"/>
        </w:rPr>
        <w:t>changes</w:t>
      </w:r>
      <w:r w:rsidRPr="009105A5">
        <w:rPr>
          <w:rFonts w:cstheme="minorHAnsi"/>
        </w:rPr>
        <w:t xml:space="preserve"> in resistance and increases in the daily incidence of foodborne disease upon curtailment (Figure </w:t>
      </w:r>
      <w:r w:rsidR="00896A95" w:rsidRPr="009105A5">
        <w:rPr>
          <w:rFonts w:cstheme="minorHAnsi"/>
        </w:rPr>
        <w:t>4</w:t>
      </w:r>
      <w:r w:rsidRPr="009105A5">
        <w:rPr>
          <w:rFonts w:cstheme="minorHAnsi"/>
        </w:rPr>
        <w:t>A, S1</w:t>
      </w:r>
      <w:r w:rsidR="009F0220" w:rsidRPr="009105A5">
        <w:rPr>
          <w:rFonts w:cstheme="minorHAnsi"/>
        </w:rPr>
        <w:t>7</w:t>
      </w:r>
      <w:r w:rsidRPr="009105A5">
        <w:rPr>
          <w:rFonts w:cstheme="minorHAnsi"/>
        </w:rPr>
        <w:t>).</w:t>
      </w:r>
      <w:r w:rsidR="00067D38" w:rsidRPr="009105A5">
        <w:rPr>
          <w:rFonts w:cstheme="minorHAnsi"/>
        </w:rPr>
        <w:t xml:space="preserve"> Therefore, if there is a weak/no association between antibiotic usage and resistance due to negligible fitness costs, then increase</w:t>
      </w:r>
      <w:r w:rsidR="00127A60" w:rsidRPr="009105A5">
        <w:rPr>
          <w:rFonts w:cstheme="minorHAnsi"/>
        </w:rPr>
        <w:t xml:space="preserve">s </w:t>
      </w:r>
      <w:r w:rsidR="00067D38" w:rsidRPr="009105A5">
        <w:rPr>
          <w:rFonts w:cstheme="minorHAnsi"/>
        </w:rPr>
        <w:t xml:space="preserve">in incidence will also be unimportant and of limited public health concern. </w:t>
      </w:r>
      <w:r w:rsidRPr="009105A5">
        <w:rPr>
          <w:rFonts w:cstheme="minorHAnsi"/>
        </w:rPr>
        <w:t>Secondly, if a significant relationship between usage and resistance was observed, then we have also demonstrated</w:t>
      </w:r>
      <w:r w:rsidR="00127A60" w:rsidRPr="009105A5">
        <w:rPr>
          <w:rFonts w:cstheme="minorHAnsi"/>
        </w:rPr>
        <w:t xml:space="preserve"> in this study</w:t>
      </w:r>
      <w:r w:rsidRPr="009105A5">
        <w:rPr>
          <w:rFonts w:cstheme="minorHAnsi"/>
        </w:rPr>
        <w:t xml:space="preserve"> that the associated increases in daily incidence of salmonellosis following antibiotic curtailment can be controlled through ensuring good biosecurity at the farm-to-fork-pathway</w:t>
      </w:r>
      <w:r w:rsidR="00067D38" w:rsidRPr="009105A5">
        <w:rPr>
          <w:rFonts w:cstheme="minorHAnsi"/>
        </w:rPr>
        <w:t xml:space="preserve"> (Figure </w:t>
      </w:r>
      <w:r w:rsidR="00896A95" w:rsidRPr="009105A5">
        <w:rPr>
          <w:rFonts w:cstheme="minorHAnsi"/>
        </w:rPr>
        <w:t>4</w:t>
      </w:r>
      <w:r w:rsidR="00067D38" w:rsidRPr="009105A5">
        <w:rPr>
          <w:rFonts w:cstheme="minorHAnsi"/>
        </w:rPr>
        <w:t>)</w:t>
      </w:r>
      <w:r w:rsidRPr="009105A5">
        <w:rPr>
          <w:rFonts w:cstheme="minorHAnsi"/>
        </w:rPr>
        <w:t xml:space="preserve">. </w:t>
      </w:r>
    </w:p>
    <w:p w14:paraId="4F526E44" w14:textId="77777777" w:rsidR="00D55FC0" w:rsidRPr="009105A5" w:rsidRDefault="00D55FC0" w:rsidP="00D55FC0">
      <w:pPr>
        <w:pStyle w:val="NoSpacing"/>
        <w:spacing w:line="360" w:lineRule="auto"/>
        <w:jc w:val="both"/>
        <w:rPr>
          <w:rFonts w:cstheme="minorHAnsi"/>
          <w:b/>
          <w:u w:val="single"/>
        </w:rPr>
      </w:pPr>
    </w:p>
    <w:p w14:paraId="5FD34E30" w14:textId="0278F4A0" w:rsidR="00977A8D" w:rsidRPr="009105A5" w:rsidRDefault="00D55FC0" w:rsidP="00724B60">
      <w:pPr>
        <w:pStyle w:val="NoSpacing"/>
        <w:spacing w:line="360" w:lineRule="auto"/>
        <w:jc w:val="both"/>
        <w:rPr>
          <w:rFonts w:cstheme="minorHAnsi"/>
        </w:rPr>
      </w:pPr>
      <w:r w:rsidRPr="009105A5">
        <w:rPr>
          <w:rFonts w:cstheme="minorHAnsi"/>
        </w:rPr>
        <w:t>The results from this study suggest that curtailment of livestock antibiotic usage may have unforeseen effects, with a reduction in both livestock and human antibiotic resistance, but with increases in the livestock carriage and onwards transmission of foodborne pathogens</w:t>
      </w:r>
      <w:r w:rsidR="00DA366C">
        <w:rPr>
          <w:rFonts w:cstheme="minorHAnsi"/>
        </w:rPr>
        <w:t xml:space="preserve"> such as </w:t>
      </w:r>
      <w:r w:rsidR="00DA366C" w:rsidRPr="00DA366C">
        <w:rPr>
          <w:rFonts w:cstheme="minorHAnsi"/>
          <w:i/>
          <w:iCs/>
        </w:rPr>
        <w:t>Salmonella</w:t>
      </w:r>
      <w:r w:rsidR="00DA366C">
        <w:rPr>
          <w:rFonts w:cstheme="minorHAnsi"/>
        </w:rPr>
        <w:t xml:space="preserve"> spp.</w:t>
      </w:r>
      <w:r w:rsidRPr="009105A5">
        <w:rPr>
          <w:rFonts w:cstheme="minorHAnsi"/>
        </w:rPr>
        <w:t xml:space="preserve"> to humans. However, potential increases in the daily incidence of </w:t>
      </w:r>
      <w:r w:rsidR="00DA366C">
        <w:rPr>
          <w:rFonts w:cstheme="minorHAnsi"/>
        </w:rPr>
        <w:t>salmonellosis</w:t>
      </w:r>
      <w:r w:rsidRPr="009105A5">
        <w:rPr>
          <w:rFonts w:cstheme="minorHAnsi"/>
        </w:rPr>
        <w:t xml:space="preserve"> range from negligible to preventable through interventions that target animal-to-human transmission routes. The efficacy of these interventions </w:t>
      </w:r>
      <w:r w:rsidR="00724B60" w:rsidRPr="009105A5">
        <w:rPr>
          <w:rFonts w:cstheme="minorHAnsi"/>
        </w:rPr>
        <w:t>suggests</w:t>
      </w:r>
      <w:r w:rsidRPr="009105A5">
        <w:rPr>
          <w:rFonts w:cstheme="minorHAnsi"/>
        </w:rPr>
        <w:t xml:space="preserve"> that a one-health attitude </w:t>
      </w:r>
      <w:del w:id="40" w:author="Mark Woolhouse" w:date="2023-04-10T15:13:00Z">
        <w:r w:rsidRPr="009105A5" w:rsidDel="007A6D5E">
          <w:rPr>
            <w:rFonts w:cstheme="minorHAnsi"/>
          </w:rPr>
          <w:delText xml:space="preserve">and </w:delText>
        </w:r>
      </w:del>
      <w:ins w:id="41" w:author="Mark Woolhouse" w:date="2023-04-10T15:13:00Z">
        <w:r w:rsidR="007A6D5E">
          <w:rPr>
            <w:rFonts w:cstheme="minorHAnsi"/>
          </w:rPr>
          <w:t>with</w:t>
        </w:r>
        <w:r w:rsidR="007A6D5E" w:rsidRPr="009105A5">
          <w:rPr>
            <w:rFonts w:cstheme="minorHAnsi"/>
          </w:rPr>
          <w:t xml:space="preserve"> </w:t>
        </w:r>
      </w:ins>
      <w:r w:rsidRPr="009105A5">
        <w:rPr>
          <w:rFonts w:cstheme="minorHAnsi"/>
        </w:rPr>
        <w:t xml:space="preserve">a focus on improving farm-to-fork </w:t>
      </w:r>
      <w:r w:rsidR="00DA366C">
        <w:rPr>
          <w:rFonts w:cstheme="minorHAnsi"/>
        </w:rPr>
        <w:t>hygiene</w:t>
      </w:r>
      <w:r w:rsidRPr="009105A5">
        <w:rPr>
          <w:rFonts w:cstheme="minorHAnsi"/>
        </w:rPr>
        <w:t xml:space="preserve"> to </w:t>
      </w:r>
      <w:del w:id="42" w:author="Mark Woolhouse" w:date="2023-04-10T15:13:00Z">
        <w:r w:rsidRPr="009105A5" w:rsidDel="007A6D5E">
          <w:rPr>
            <w:rFonts w:cstheme="minorHAnsi"/>
          </w:rPr>
          <w:delText xml:space="preserve">prevent </w:delText>
        </w:r>
      </w:del>
      <w:ins w:id="43" w:author="Mark Woolhouse" w:date="2023-04-10T15:13:00Z">
        <w:r w:rsidR="007A6D5E">
          <w:rPr>
            <w:rFonts w:cstheme="minorHAnsi"/>
          </w:rPr>
          <w:t>minimise</w:t>
        </w:r>
        <w:r w:rsidR="007A6D5E" w:rsidRPr="009105A5">
          <w:rPr>
            <w:rFonts w:cstheme="minorHAnsi"/>
          </w:rPr>
          <w:t xml:space="preserve"> </w:t>
        </w:r>
      </w:ins>
      <w:r w:rsidRPr="009105A5">
        <w:rPr>
          <w:rFonts w:cstheme="minorHAnsi"/>
        </w:rPr>
        <w:t xml:space="preserve">human disease is essential when considering potential </w:t>
      </w:r>
      <w:del w:id="44" w:author="Mark Woolhouse" w:date="2023-04-10T15:14:00Z">
        <w:r w:rsidRPr="009105A5" w:rsidDel="007A6D5E">
          <w:rPr>
            <w:rFonts w:cstheme="minorHAnsi"/>
          </w:rPr>
          <w:delText xml:space="preserve">control </w:delText>
        </w:r>
      </w:del>
      <w:r w:rsidRPr="009105A5">
        <w:rPr>
          <w:rFonts w:cstheme="minorHAnsi"/>
        </w:rPr>
        <w:t>strategies to tackle the AMR crisis</w:t>
      </w:r>
      <w:ins w:id="45" w:author="Mark Woolhouse" w:date="2023-04-10T15:14:00Z">
        <w:r w:rsidR="007A6D5E">
          <w:rPr>
            <w:rFonts w:cstheme="minorHAnsi"/>
          </w:rPr>
          <w:t xml:space="preserve"> by reducing antibiotic usage in livestock</w:t>
        </w:r>
      </w:ins>
      <w:r w:rsidRPr="009105A5">
        <w:rPr>
          <w:rFonts w:cstheme="minorHAnsi"/>
        </w:rPr>
        <w:t xml:space="preserve">. </w:t>
      </w:r>
    </w:p>
    <w:p w14:paraId="1EF31DF0" w14:textId="77777777" w:rsidR="00E977B2" w:rsidRPr="009105A5" w:rsidRDefault="00E977B2" w:rsidP="00135E02">
      <w:pPr>
        <w:pStyle w:val="NoSpacing"/>
        <w:spacing w:line="360" w:lineRule="auto"/>
        <w:jc w:val="both"/>
        <w:rPr>
          <w:rFonts w:cstheme="minorHAnsi"/>
        </w:rPr>
      </w:pPr>
    </w:p>
    <w:p w14:paraId="009FA015" w14:textId="77777777" w:rsidR="00E977B2" w:rsidRPr="009105A5" w:rsidRDefault="00E977B2" w:rsidP="00135E02">
      <w:pPr>
        <w:pStyle w:val="NoSpacing"/>
        <w:spacing w:line="360" w:lineRule="auto"/>
        <w:jc w:val="both"/>
        <w:rPr>
          <w:rFonts w:cstheme="minorHAnsi"/>
        </w:rPr>
      </w:pPr>
    </w:p>
    <w:p w14:paraId="236B099F" w14:textId="77777777" w:rsidR="00E977B2" w:rsidRPr="009105A5" w:rsidRDefault="00E977B2" w:rsidP="00135E02">
      <w:pPr>
        <w:pStyle w:val="NoSpacing"/>
        <w:spacing w:line="360" w:lineRule="auto"/>
        <w:jc w:val="both"/>
        <w:rPr>
          <w:rFonts w:cstheme="minorHAnsi"/>
        </w:rPr>
      </w:pPr>
    </w:p>
    <w:p w14:paraId="25E3FD51" w14:textId="77777777" w:rsidR="00E977B2" w:rsidRPr="009105A5" w:rsidRDefault="00E977B2" w:rsidP="00135E02">
      <w:pPr>
        <w:pStyle w:val="NoSpacing"/>
        <w:spacing w:line="360" w:lineRule="auto"/>
        <w:jc w:val="both"/>
        <w:rPr>
          <w:rFonts w:cstheme="minorHAnsi"/>
        </w:rPr>
      </w:pPr>
    </w:p>
    <w:p w14:paraId="5F47AB27" w14:textId="77777777" w:rsidR="00E977B2" w:rsidRPr="009105A5" w:rsidRDefault="00E977B2" w:rsidP="00135E02">
      <w:pPr>
        <w:pStyle w:val="NoSpacing"/>
        <w:spacing w:line="360" w:lineRule="auto"/>
        <w:jc w:val="both"/>
        <w:rPr>
          <w:rFonts w:cstheme="minorHAnsi"/>
        </w:rPr>
      </w:pPr>
    </w:p>
    <w:p w14:paraId="6464B8D0" w14:textId="77777777" w:rsidR="00E977B2" w:rsidRPr="009105A5" w:rsidRDefault="00E977B2" w:rsidP="00135E02">
      <w:pPr>
        <w:pStyle w:val="NoSpacing"/>
        <w:spacing w:line="360" w:lineRule="auto"/>
        <w:jc w:val="both"/>
        <w:rPr>
          <w:rFonts w:cstheme="minorHAnsi"/>
        </w:rPr>
      </w:pPr>
    </w:p>
    <w:p w14:paraId="23EFDBBA" w14:textId="43CD342E" w:rsidR="00646CC9" w:rsidRPr="009105A5" w:rsidRDefault="00646CC9" w:rsidP="00CD0997">
      <w:pPr>
        <w:pStyle w:val="NoSpacing"/>
        <w:spacing w:line="360" w:lineRule="auto"/>
        <w:jc w:val="both"/>
        <w:rPr>
          <w:rFonts w:cstheme="minorHAnsi"/>
        </w:rPr>
      </w:pPr>
    </w:p>
    <w:p w14:paraId="02E00A3C" w14:textId="77777777" w:rsidR="00D81A19" w:rsidRPr="009105A5" w:rsidRDefault="00D81A19" w:rsidP="00CD0997">
      <w:pPr>
        <w:pStyle w:val="NoSpacing"/>
        <w:spacing w:line="360" w:lineRule="auto"/>
        <w:jc w:val="both"/>
        <w:rPr>
          <w:rFonts w:cstheme="minorHAnsi"/>
        </w:rPr>
      </w:pPr>
    </w:p>
    <w:p w14:paraId="26A5653A" w14:textId="77777777" w:rsidR="00D81A19" w:rsidRPr="009105A5" w:rsidRDefault="00D81A19" w:rsidP="00CD0997">
      <w:pPr>
        <w:pStyle w:val="NoSpacing"/>
        <w:spacing w:line="360" w:lineRule="auto"/>
        <w:jc w:val="both"/>
        <w:rPr>
          <w:rFonts w:cstheme="minorHAnsi"/>
        </w:rPr>
      </w:pPr>
    </w:p>
    <w:p w14:paraId="25D8513A" w14:textId="77777777" w:rsidR="00D81A19" w:rsidRPr="009105A5" w:rsidRDefault="00D81A19" w:rsidP="00CD0997">
      <w:pPr>
        <w:pStyle w:val="NoSpacing"/>
        <w:spacing w:line="360" w:lineRule="auto"/>
        <w:jc w:val="both"/>
        <w:rPr>
          <w:rFonts w:cstheme="minorHAnsi"/>
        </w:rPr>
      </w:pPr>
    </w:p>
    <w:p w14:paraId="4D9FC257" w14:textId="77777777" w:rsidR="003F069E" w:rsidRPr="009105A5" w:rsidRDefault="003F069E" w:rsidP="00CD0997">
      <w:pPr>
        <w:pStyle w:val="NoSpacing"/>
        <w:spacing w:line="360" w:lineRule="auto"/>
        <w:jc w:val="both"/>
        <w:rPr>
          <w:rFonts w:cstheme="minorHAnsi"/>
        </w:rPr>
      </w:pPr>
    </w:p>
    <w:p w14:paraId="0776483C" w14:textId="77777777" w:rsidR="003F069E" w:rsidRPr="009105A5" w:rsidRDefault="003F069E" w:rsidP="00CD0997">
      <w:pPr>
        <w:pStyle w:val="NoSpacing"/>
        <w:spacing w:line="360" w:lineRule="auto"/>
        <w:jc w:val="both"/>
        <w:rPr>
          <w:rFonts w:cstheme="minorHAnsi"/>
        </w:rPr>
      </w:pPr>
    </w:p>
    <w:p w14:paraId="695C7E96" w14:textId="77777777" w:rsidR="00E044EA" w:rsidRPr="009105A5" w:rsidRDefault="00E044EA" w:rsidP="00CD0997">
      <w:pPr>
        <w:pStyle w:val="NoSpacing"/>
        <w:spacing w:line="360" w:lineRule="auto"/>
        <w:jc w:val="both"/>
        <w:rPr>
          <w:rFonts w:cstheme="minorHAnsi"/>
          <w:b/>
          <w:bCs/>
          <w:u w:val="single"/>
        </w:rPr>
      </w:pPr>
    </w:p>
    <w:p w14:paraId="26CA5F96" w14:textId="0C629694" w:rsidR="00646CC9" w:rsidRPr="009105A5" w:rsidRDefault="00EC0984" w:rsidP="00EC0984">
      <w:pPr>
        <w:pStyle w:val="NoSpacing"/>
        <w:spacing w:line="360" w:lineRule="auto"/>
        <w:jc w:val="center"/>
        <w:rPr>
          <w:rFonts w:cstheme="minorHAnsi"/>
          <w:b/>
          <w:bCs/>
          <w:u w:val="single"/>
        </w:rPr>
      </w:pPr>
      <w:r w:rsidRPr="009105A5">
        <w:rPr>
          <w:rFonts w:cstheme="minorHAnsi"/>
          <w:b/>
          <w:bCs/>
          <w:u w:val="single"/>
        </w:rPr>
        <w:lastRenderedPageBreak/>
        <w:t>REFERENCES</w:t>
      </w:r>
    </w:p>
    <w:p w14:paraId="2529B9D4" w14:textId="77777777" w:rsidR="00A335D3" w:rsidRPr="00A335D3" w:rsidRDefault="00775151" w:rsidP="00A335D3">
      <w:pPr>
        <w:pStyle w:val="EndNoteBibliography"/>
        <w:spacing w:after="0"/>
      </w:pPr>
      <w:r w:rsidRPr="009105A5">
        <w:rPr>
          <w:rFonts w:cstheme="minorHAnsi"/>
          <w:b/>
          <w:bCs/>
          <w:u w:val="single"/>
        </w:rPr>
        <w:fldChar w:fldCharType="begin"/>
      </w:r>
      <w:r w:rsidRPr="009105A5">
        <w:rPr>
          <w:rFonts w:cstheme="minorHAnsi"/>
          <w:b/>
          <w:bCs/>
          <w:u w:val="single"/>
        </w:rPr>
        <w:instrText xml:space="preserve"> ADDIN EN.REFLIST </w:instrText>
      </w:r>
      <w:r w:rsidRPr="009105A5">
        <w:rPr>
          <w:rFonts w:cstheme="minorHAnsi"/>
          <w:b/>
          <w:bCs/>
          <w:u w:val="single"/>
        </w:rPr>
        <w:fldChar w:fldCharType="separate"/>
      </w:r>
      <w:r w:rsidR="00A335D3" w:rsidRPr="00A335D3">
        <w:t>1.</w:t>
      </w:r>
      <w:r w:rsidR="00A335D3" w:rsidRPr="00A335D3">
        <w:tab/>
        <w:t>Woolhouse M, Ward M, van Bunnik B, Farrar J. Antimicrobial resistance in humans, livestock and the wider environment. Philosophical Transactions of the Royal Society B. 2015;370(1670):20140083.</w:t>
      </w:r>
    </w:p>
    <w:p w14:paraId="52F86900" w14:textId="77777777" w:rsidR="00A335D3" w:rsidRPr="00A335D3" w:rsidRDefault="00A335D3" w:rsidP="00A335D3">
      <w:pPr>
        <w:pStyle w:val="EndNoteBibliography"/>
        <w:spacing w:after="0"/>
      </w:pPr>
      <w:r w:rsidRPr="00A335D3">
        <w:t>2.</w:t>
      </w:r>
      <w:r w:rsidRPr="00A335D3">
        <w:tab/>
        <w:t>Parliament E, Council. Regulation (EC) No 1831/2003 of the European Parliament and of the Council of 22 September 2003 on additives for use in animal nutrition. Off J Eur Union. 2003;268:29-43.</w:t>
      </w:r>
    </w:p>
    <w:p w14:paraId="7450C892" w14:textId="77777777" w:rsidR="00A335D3" w:rsidRPr="00A335D3" w:rsidRDefault="00A335D3" w:rsidP="00A335D3">
      <w:pPr>
        <w:pStyle w:val="EndNoteBibliography"/>
        <w:spacing w:after="0"/>
      </w:pPr>
      <w:r w:rsidRPr="00A335D3">
        <w:t>3.</w:t>
      </w:r>
      <w:r w:rsidRPr="00A335D3">
        <w:tab/>
        <w:t>Food U, Administration D. Guidance for Industry# 213: new animal drugs and new animal drug combination products administered in or on medicated feed or drinking water of food-producing animals: recommendations for drug sponsors for voluntarily aligning product use conditions with GFI# 209. Center for Veterinary Medicine. 2013.</w:t>
      </w:r>
    </w:p>
    <w:p w14:paraId="21E8C54A" w14:textId="77777777" w:rsidR="00A335D3" w:rsidRPr="00A335D3" w:rsidRDefault="00A335D3" w:rsidP="00A335D3">
      <w:pPr>
        <w:pStyle w:val="EndNoteBibliography"/>
        <w:spacing w:after="0"/>
      </w:pPr>
      <w:r w:rsidRPr="00A335D3">
        <w:t>4.</w:t>
      </w:r>
      <w:r w:rsidRPr="00A335D3">
        <w:tab/>
        <w:t>Aarestrup FM, Seyfarth AM, Emborg H-D, Pedersen K, Hendriksen R, Bager F. Effect of abolishment of the use of antimicrobial agents for growth promotion on occurrence of antimicrobial resistance in fecal enterococci from food animals in Denmark. Antimicrobial Agents and Chemotherapy. 2001;45(7):2054-9.</w:t>
      </w:r>
    </w:p>
    <w:p w14:paraId="39097B1D" w14:textId="77777777" w:rsidR="00A335D3" w:rsidRPr="00A335D3" w:rsidRDefault="00A335D3" w:rsidP="00A335D3">
      <w:pPr>
        <w:pStyle w:val="EndNoteBibliography"/>
        <w:spacing w:after="0"/>
      </w:pPr>
      <w:r w:rsidRPr="00A335D3">
        <w:t>5.</w:t>
      </w:r>
      <w:r w:rsidRPr="00A335D3">
        <w:tab/>
        <w:t>Tang KL, Caffrey NP, Nóbrega DB, Cork SC, Ronksley PE, Barkema HW, et al. Restricting the use of antibiotics in food-producing animals and its associations with antibiotic resistance in food-producing animals and human beings: a systematic review and meta-analysis. The Lancet Planetary Health. 2017;1(8):e316-e27.</w:t>
      </w:r>
    </w:p>
    <w:p w14:paraId="382CF888" w14:textId="77777777" w:rsidR="00A335D3" w:rsidRPr="00A335D3" w:rsidRDefault="00A335D3" w:rsidP="00A335D3">
      <w:pPr>
        <w:pStyle w:val="EndNoteBibliography"/>
        <w:spacing w:after="0"/>
      </w:pPr>
      <w:r w:rsidRPr="00A335D3">
        <w:t>6.</w:t>
      </w:r>
      <w:r w:rsidRPr="00A335D3">
        <w:tab/>
        <w:t>Casewell M, Friis C, Marco E, McMullin P, Phillips I. The European ban on growth-promoting antibiotics and emerging consequences for human and animal health. Journal of Antimicrobial Chemotherapy. 2003;52(2):159-61.</w:t>
      </w:r>
    </w:p>
    <w:p w14:paraId="5B6743AF" w14:textId="77777777" w:rsidR="00A335D3" w:rsidRPr="00A335D3" w:rsidRDefault="00A335D3" w:rsidP="00A335D3">
      <w:pPr>
        <w:pStyle w:val="EndNoteBibliography"/>
        <w:spacing w:after="0"/>
      </w:pPr>
      <w:r w:rsidRPr="00A335D3">
        <w:t>7.</w:t>
      </w:r>
      <w:r w:rsidRPr="00A335D3">
        <w:tab/>
        <w:t>Wierup M. The Swedish experience of the 1986 year ban of antimicrobial growth promoters, with special reference to animal health, disease prevention, productivity, and usage of antimicrobials. Microbial Drug Resistance. 2001;7(2):183-90.</w:t>
      </w:r>
    </w:p>
    <w:p w14:paraId="428293DD" w14:textId="77777777" w:rsidR="00A335D3" w:rsidRPr="00A335D3" w:rsidRDefault="00A335D3" w:rsidP="00A335D3">
      <w:pPr>
        <w:pStyle w:val="EndNoteBibliography"/>
        <w:spacing w:after="0"/>
      </w:pPr>
      <w:r w:rsidRPr="00A335D3">
        <w:t>8.</w:t>
      </w:r>
      <w:r w:rsidRPr="00A335D3">
        <w:tab/>
        <w:t>Phillips I, Casewell M, Cox T, De Groot B, Friis C, Jones R, et al. Does the use of antibiotics in food animals pose a risk to human health? A critical review of published data. Journal of Antimicrobial Chemotherapy. 2004;53(1):28-52.</w:t>
      </w:r>
    </w:p>
    <w:p w14:paraId="1B4D6D08" w14:textId="77777777" w:rsidR="00A335D3" w:rsidRPr="00A335D3" w:rsidRDefault="00A335D3" w:rsidP="00A335D3">
      <w:pPr>
        <w:pStyle w:val="EndNoteBibliography"/>
        <w:spacing w:after="0"/>
      </w:pPr>
      <w:r w:rsidRPr="00A335D3">
        <w:t>9.</w:t>
      </w:r>
      <w:r w:rsidRPr="00A335D3">
        <w:tab/>
        <w:t>Schlundt J, Aarestrup FM. Commentary: Benefits and risks of antimicrobial use in food-producing animals. Frontiers in microbiology. 2017;8:181.</w:t>
      </w:r>
    </w:p>
    <w:p w14:paraId="202431CE" w14:textId="77777777" w:rsidR="00A335D3" w:rsidRPr="00A335D3" w:rsidRDefault="00A335D3" w:rsidP="00A335D3">
      <w:pPr>
        <w:pStyle w:val="EndNoteBibliography"/>
        <w:spacing w:after="0"/>
      </w:pPr>
      <w:r w:rsidRPr="00A335D3">
        <w:t>10.</w:t>
      </w:r>
      <w:r w:rsidRPr="00A335D3">
        <w:tab/>
        <w:t>Aarestrup FM. The livestock reservoir for antimicrobial resistance: a personal view on changing patterns of risks, effects of interventions and the way forward. Philos Trans R Soc Lond B Biol Sci. 2015;370(1670):20140085.</w:t>
      </w:r>
    </w:p>
    <w:p w14:paraId="3F8D8093" w14:textId="77777777" w:rsidR="00A335D3" w:rsidRPr="00A335D3" w:rsidRDefault="00A335D3" w:rsidP="00A335D3">
      <w:pPr>
        <w:pStyle w:val="EndNoteBibliography"/>
        <w:spacing w:after="0"/>
      </w:pPr>
      <w:r w:rsidRPr="00A335D3">
        <w:t>11.</w:t>
      </w:r>
      <w:r w:rsidRPr="00A335D3">
        <w:tab/>
        <w:t>Aarestrup FM, Jensen VF, Emborg H-D, Jacobsen E, Wegener HC. Changes in the use of antimicrobials and the effects on productivity of swine farms in Denmark. American journal of veterinary research. 2010;71(7):726-33.</w:t>
      </w:r>
    </w:p>
    <w:p w14:paraId="71C5E6C4" w14:textId="77777777" w:rsidR="00A335D3" w:rsidRPr="00A335D3" w:rsidRDefault="00A335D3" w:rsidP="00A335D3">
      <w:pPr>
        <w:pStyle w:val="EndNoteBibliography"/>
        <w:spacing w:after="0"/>
      </w:pPr>
      <w:r w:rsidRPr="00A335D3">
        <w:t>12.</w:t>
      </w:r>
      <w:r w:rsidRPr="00A335D3">
        <w:tab/>
        <w:t>Regulation (EU) 2019/6 of the European Parliament and of the Council of 11 December 2018 on veterinary medicinal products and repealing Directive 2001/82/EC, Regulation (EU) 2019/6 (2019).</w:t>
      </w:r>
    </w:p>
    <w:p w14:paraId="498054BB" w14:textId="77777777" w:rsidR="00A335D3" w:rsidRPr="00A335D3" w:rsidRDefault="00A335D3" w:rsidP="00A335D3">
      <w:pPr>
        <w:pStyle w:val="EndNoteBibliography"/>
        <w:spacing w:after="0"/>
      </w:pPr>
      <w:r w:rsidRPr="00A335D3">
        <w:t>13.</w:t>
      </w:r>
      <w:r w:rsidRPr="00A335D3">
        <w:tab/>
        <w:t>Niewiadomska AM, Jayabalasingham B, Seidman JC, Willem L, Grenfell B, Spiro D, et al. Population-level mathematical modeling of antimicrobial resistance: a systematic review. BMC Medicine. 2019;17(1):1-20.</w:t>
      </w:r>
    </w:p>
    <w:p w14:paraId="1B92A06C" w14:textId="77777777" w:rsidR="00A335D3" w:rsidRPr="00A335D3" w:rsidRDefault="00A335D3" w:rsidP="00A335D3">
      <w:pPr>
        <w:pStyle w:val="EndNoteBibliography"/>
        <w:spacing w:after="0"/>
      </w:pPr>
      <w:r w:rsidRPr="00A335D3">
        <w:t>14.</w:t>
      </w:r>
      <w:r w:rsidRPr="00A335D3">
        <w:tab/>
        <w:t>Spicknall IH, Foxman B, Marrs CF, Eisenberg JN. A modeling framework for the evolution and spread of antibiotic resistance: literature review and model categorization. American Journal of Epidemiology. 2013;178(4):508-20.</w:t>
      </w:r>
    </w:p>
    <w:p w14:paraId="67FFF21F" w14:textId="77777777" w:rsidR="00A335D3" w:rsidRPr="00A335D3" w:rsidRDefault="00A335D3" w:rsidP="00A335D3">
      <w:pPr>
        <w:pStyle w:val="EndNoteBibliography"/>
        <w:spacing w:after="0"/>
      </w:pPr>
      <w:r w:rsidRPr="00A335D3">
        <w:t>15.</w:t>
      </w:r>
      <w:r w:rsidRPr="00A335D3">
        <w:tab/>
        <w:t>Caffrey N, Invik J, Waldner CL, Ramsay D, Checkley SL. Risk assessments evaluating foodborne antimicrobial resistance in humans: a scoping review. Microbial Risk Analysis. 2019;11:31-46.</w:t>
      </w:r>
    </w:p>
    <w:p w14:paraId="6DB4DEF8" w14:textId="77777777" w:rsidR="00A335D3" w:rsidRPr="00A335D3" w:rsidRDefault="00A335D3" w:rsidP="00A335D3">
      <w:pPr>
        <w:pStyle w:val="EndNoteBibliography"/>
        <w:spacing w:after="0"/>
      </w:pPr>
      <w:r w:rsidRPr="00A335D3">
        <w:t>16.</w:t>
      </w:r>
      <w:r w:rsidRPr="00A335D3">
        <w:tab/>
        <w:t>Alban L, Nielsen E, Dahl J. A human health risk assessment for macrolide-resistant Campylobacter associated with the use of macrolides in Danish pig production. Preventive Veterinary Medicine. 2008;83(2):115-29.</w:t>
      </w:r>
    </w:p>
    <w:p w14:paraId="7339A4B9" w14:textId="77777777" w:rsidR="00A335D3" w:rsidRPr="00A335D3" w:rsidRDefault="00A335D3" w:rsidP="00A335D3">
      <w:pPr>
        <w:pStyle w:val="EndNoteBibliography"/>
        <w:spacing w:after="0"/>
      </w:pPr>
      <w:r w:rsidRPr="00A335D3">
        <w:lastRenderedPageBreak/>
        <w:t>17.</w:t>
      </w:r>
      <w:r w:rsidRPr="00A335D3">
        <w:tab/>
        <w:t>Anderson SA, Woo RW, Crawford LM. Risk assessment of the impact on human health of resistant Campylobacter jejuni from fluoroquinolone use in beef cattle. Food Control. 2001;12(1):13-25.</w:t>
      </w:r>
    </w:p>
    <w:p w14:paraId="65D350FA" w14:textId="77777777" w:rsidR="00A335D3" w:rsidRPr="00A335D3" w:rsidRDefault="00A335D3" w:rsidP="00A335D3">
      <w:pPr>
        <w:pStyle w:val="EndNoteBibliography"/>
        <w:spacing w:after="0"/>
      </w:pPr>
      <w:r w:rsidRPr="00A335D3">
        <w:t>18.</w:t>
      </w:r>
      <w:r w:rsidRPr="00A335D3">
        <w:tab/>
        <w:t>Cox LAJ. Potential human health benefits of antibiotics used in food animals: a case study of virginiamycin. Environment international. 2005;31(4):549-63.</w:t>
      </w:r>
    </w:p>
    <w:p w14:paraId="5FE471EA" w14:textId="77777777" w:rsidR="00A335D3" w:rsidRPr="00A335D3" w:rsidRDefault="00A335D3" w:rsidP="00A335D3">
      <w:pPr>
        <w:pStyle w:val="EndNoteBibliography"/>
        <w:spacing w:after="0"/>
      </w:pPr>
      <w:r w:rsidRPr="00A335D3">
        <w:t>19.</w:t>
      </w:r>
      <w:r w:rsidRPr="00A335D3">
        <w:tab/>
        <w:t>Hurd HS, Doores S, Hayes D, Mathew A, Maurer J, Silley P, et al. Public health consequences of macrolide use in food animals: a deterministic risk assessment. Journal of Food Protection. 2004;67(5):980-92.</w:t>
      </w:r>
    </w:p>
    <w:p w14:paraId="68394E5F" w14:textId="77777777" w:rsidR="00A335D3" w:rsidRPr="00A335D3" w:rsidRDefault="00A335D3" w:rsidP="00A335D3">
      <w:pPr>
        <w:pStyle w:val="EndNoteBibliography"/>
        <w:spacing w:after="0"/>
      </w:pPr>
      <w:r w:rsidRPr="00A335D3">
        <w:t>20.</w:t>
      </w:r>
      <w:r w:rsidRPr="00A335D3">
        <w:tab/>
        <w:t>Lepper HC, Woolhouse ME, van Bunnik BA. The Role of the Environment in Dynamics of Antibiotic Resistance in Humans and Animals: A Modelling Study. Antibiotics. 2022;11(10):1361.</w:t>
      </w:r>
    </w:p>
    <w:p w14:paraId="53755491" w14:textId="77777777" w:rsidR="00A335D3" w:rsidRPr="00A335D3" w:rsidRDefault="00A335D3" w:rsidP="00A335D3">
      <w:pPr>
        <w:pStyle w:val="EndNoteBibliography"/>
        <w:spacing w:after="0"/>
      </w:pPr>
      <w:r w:rsidRPr="00A335D3">
        <w:t>21.</w:t>
      </w:r>
      <w:r w:rsidRPr="00A335D3">
        <w:tab/>
        <w:t>Marshall BM, Levy SB. Food animals and antimicrobials: impacts on human health. Clinical Microbiology Reviews. 2011;24(4):718-33.</w:t>
      </w:r>
    </w:p>
    <w:p w14:paraId="47EFC775" w14:textId="77777777" w:rsidR="00A335D3" w:rsidRPr="00A335D3" w:rsidRDefault="00A335D3" w:rsidP="00A335D3">
      <w:pPr>
        <w:pStyle w:val="EndNoteBibliography"/>
        <w:spacing w:after="0"/>
      </w:pPr>
      <w:r w:rsidRPr="00A335D3">
        <w:t>22.</w:t>
      </w:r>
      <w:r w:rsidRPr="00A335D3">
        <w:tab/>
        <w:t>Kermack WO, McKendrick AG. A contribution to the mathematical theory of epidemics. Proceedings of the Royal Society of London Series A, Containing Papers of a Mathematical and Physical Character. 1927;115(772):700-21.</w:t>
      </w:r>
    </w:p>
    <w:p w14:paraId="0274C682" w14:textId="77777777" w:rsidR="00A335D3" w:rsidRPr="00A335D3" w:rsidRDefault="00A335D3" w:rsidP="00A335D3">
      <w:pPr>
        <w:pStyle w:val="EndNoteBibliography"/>
        <w:spacing w:after="0"/>
      </w:pPr>
      <w:r w:rsidRPr="00A335D3">
        <w:t>23.</w:t>
      </w:r>
      <w:r w:rsidRPr="00A335D3">
        <w:tab/>
        <w:t>Andersson DI. The biological cost of mutational antibiotic resistance: any practical conclusions? Current opinion in microbiology. 2006;9(5):461-5.</w:t>
      </w:r>
    </w:p>
    <w:p w14:paraId="1976037C" w14:textId="77777777" w:rsidR="00A335D3" w:rsidRPr="00A335D3" w:rsidRDefault="00A335D3" w:rsidP="00A335D3">
      <w:pPr>
        <w:pStyle w:val="EndNoteBibliography"/>
        <w:spacing w:after="0"/>
      </w:pPr>
      <w:r w:rsidRPr="00A335D3">
        <w:t>24.</w:t>
      </w:r>
      <w:r w:rsidRPr="00A335D3">
        <w:tab/>
        <w:t>Andersson DI, Hughes D. Antibiotic resistance and its cost: is it possible to reverse resistance? Nature Reviews Microbiology. 2010;8(4):260-71.</w:t>
      </w:r>
    </w:p>
    <w:p w14:paraId="268862AA" w14:textId="77777777" w:rsidR="00A335D3" w:rsidRPr="00A335D3" w:rsidRDefault="00A335D3" w:rsidP="00A335D3">
      <w:pPr>
        <w:pStyle w:val="EndNoteBibliography"/>
        <w:spacing w:after="0"/>
      </w:pPr>
      <w:r w:rsidRPr="00A335D3">
        <w:t>25.</w:t>
      </w:r>
      <w:r w:rsidRPr="00A335D3">
        <w:tab/>
        <w:t>Melnyk AH, Wong A, Kassen R. The fitness costs of antibiotic resistance mutations. Evolutionary applications. 2015;8(3):273-83.</w:t>
      </w:r>
    </w:p>
    <w:p w14:paraId="21CC4B9D" w14:textId="0CA5D421" w:rsidR="00A335D3" w:rsidRPr="00A335D3" w:rsidRDefault="00A335D3" w:rsidP="00A335D3">
      <w:pPr>
        <w:pStyle w:val="EndNoteBibliography"/>
        <w:spacing w:after="0"/>
      </w:pPr>
      <w:r w:rsidRPr="00A335D3">
        <w:t>26.</w:t>
      </w:r>
      <w:r w:rsidRPr="00A335D3">
        <w:tab/>
        <w:t xml:space="preserve">Eurostat. Population and population change statistics: European Commission; 2021 [updated 05/07/2021; cited 2022 02/02/2022]. Available from: </w:t>
      </w:r>
      <w:hyperlink r:id="rId15" w:anchor="EU_population_shows_a_slight_decrease_in_2020" w:history="1">
        <w:r w:rsidRPr="00A335D3">
          <w:rPr>
            <w:rStyle w:val="Hyperlink"/>
          </w:rPr>
          <w:t>https://ec.europa.eu/eurostat/statistics-explained/index.php?title=Population_and_population_change_statistics#EU_population_shows_a_slight_decrease_in_2020</w:t>
        </w:r>
      </w:hyperlink>
      <w:r w:rsidRPr="00A335D3">
        <w:t>.</w:t>
      </w:r>
    </w:p>
    <w:p w14:paraId="6A30A5D2" w14:textId="77777777" w:rsidR="00A335D3" w:rsidRPr="00A335D3" w:rsidRDefault="00A335D3" w:rsidP="00A335D3">
      <w:pPr>
        <w:pStyle w:val="EndNoteBibliography"/>
        <w:spacing w:after="0"/>
      </w:pPr>
      <w:r w:rsidRPr="00A335D3">
        <w:t>27.</w:t>
      </w:r>
      <w:r w:rsidRPr="00A335D3">
        <w:tab/>
        <w:t>Toni T, Welch D, Strelkowa N, Ipsen A, Stumpf MP. Approximate Bayesian computation scheme for parameter inference and model selection in dynamical systems. Journal of the Royal Society Interface. 2009;6(31):187-202.</w:t>
      </w:r>
    </w:p>
    <w:p w14:paraId="1B990C23" w14:textId="77777777" w:rsidR="00A335D3" w:rsidRPr="00A335D3" w:rsidRDefault="00A335D3" w:rsidP="00A335D3">
      <w:pPr>
        <w:pStyle w:val="EndNoteBibliography"/>
        <w:spacing w:after="0"/>
      </w:pPr>
      <w:r w:rsidRPr="00A335D3">
        <w:t>28.</w:t>
      </w:r>
      <w:r w:rsidRPr="00A335D3">
        <w:tab/>
        <w:t>European Food Safety Authority. The European Union summary report on antimicrobial resistance in zoonotic and indicator bacteria from humans, animals and food in 2014. 2016. Report No.: 1831-4732 Contract No.: 2.</w:t>
      </w:r>
    </w:p>
    <w:p w14:paraId="36BFC5E9" w14:textId="77777777" w:rsidR="00A335D3" w:rsidRPr="00A335D3" w:rsidRDefault="00A335D3" w:rsidP="00A335D3">
      <w:pPr>
        <w:pStyle w:val="EndNoteBibliography"/>
        <w:spacing w:after="0"/>
      </w:pPr>
      <w:r w:rsidRPr="00A335D3">
        <w:t>29.</w:t>
      </w:r>
      <w:r w:rsidRPr="00A335D3">
        <w:tab/>
        <w:t>European Food Safety Authority. The European Union summary report on antimicrobial resistance in zoonotic and indicator bacteria from humans, animals and food in 2015. 2017. Report No.: 1831-4732 Contract No.: 2.</w:t>
      </w:r>
    </w:p>
    <w:p w14:paraId="126E6012" w14:textId="77777777" w:rsidR="00A335D3" w:rsidRPr="00A335D3" w:rsidRDefault="00A335D3" w:rsidP="00A335D3">
      <w:pPr>
        <w:pStyle w:val="EndNoteBibliography"/>
        <w:spacing w:after="0"/>
      </w:pPr>
      <w:r w:rsidRPr="00A335D3">
        <w:t>30.</w:t>
      </w:r>
      <w:r w:rsidRPr="00A335D3">
        <w:tab/>
        <w:t>European Food Safety Authority. The European Union summary report on antimicrobial resistance in zoonotic and indicator bacteria from humans, animals and food in 2016. 2018. Report No.: 1831-4732 Contract No.: 2.</w:t>
      </w:r>
    </w:p>
    <w:p w14:paraId="518BD402" w14:textId="77777777" w:rsidR="00A335D3" w:rsidRPr="00A335D3" w:rsidRDefault="00A335D3" w:rsidP="00A335D3">
      <w:pPr>
        <w:pStyle w:val="EndNoteBibliography"/>
        <w:spacing w:after="0"/>
      </w:pPr>
      <w:r w:rsidRPr="00A335D3">
        <w:t>31.</w:t>
      </w:r>
      <w:r w:rsidRPr="00A335D3">
        <w:tab/>
        <w:t>European Food Safety Authority. The European Union summary report on antimicrobial resistance in zoonotic and indicator bacteria from humans, animals and food in 2017. 2019. Report No.: 1831-4732 Contract No.: 2.</w:t>
      </w:r>
    </w:p>
    <w:p w14:paraId="597286F0" w14:textId="77777777" w:rsidR="00A335D3" w:rsidRPr="00A335D3" w:rsidRDefault="00A335D3" w:rsidP="00A335D3">
      <w:pPr>
        <w:pStyle w:val="EndNoteBibliography"/>
        <w:spacing w:after="0"/>
      </w:pPr>
      <w:r w:rsidRPr="00A335D3">
        <w:t>32.</w:t>
      </w:r>
      <w:r w:rsidRPr="00A335D3">
        <w:tab/>
        <w:t>European Food Safety Authority. The European Union Summary Report on Antimicrobial Resistance in zoonotic and indicator bacteria from humans, animals and food in 2017/2018. 2020. Report No.: 1831-4732 Contract No.: 3.</w:t>
      </w:r>
    </w:p>
    <w:p w14:paraId="3AF854DE" w14:textId="77777777" w:rsidR="00A335D3" w:rsidRPr="00A335D3" w:rsidRDefault="00A335D3" w:rsidP="00A335D3">
      <w:pPr>
        <w:pStyle w:val="EndNoteBibliography"/>
        <w:spacing w:after="0"/>
      </w:pPr>
      <w:r w:rsidRPr="00A335D3">
        <w:t>33.</w:t>
      </w:r>
      <w:r w:rsidRPr="00A335D3">
        <w:tab/>
        <w:t>European Food Safety Authority. The European Union Summary Report on Antimicrobial Resistance in zoonotic and indicator bacteria from humans, animals and food in 2018/2019. 2021.  Contract No.: 4.</w:t>
      </w:r>
    </w:p>
    <w:p w14:paraId="269B239C" w14:textId="77777777" w:rsidR="00A335D3" w:rsidRPr="00A335D3" w:rsidRDefault="00A335D3" w:rsidP="00A335D3">
      <w:pPr>
        <w:pStyle w:val="EndNoteBibliography"/>
        <w:spacing w:after="0"/>
      </w:pPr>
      <w:r w:rsidRPr="00A335D3">
        <w:t>34.</w:t>
      </w:r>
      <w:r w:rsidRPr="00A335D3">
        <w:tab/>
        <w:t>European Surveillance of Veterinary Antimicrobial Consumption. Sales of veterinary antimicrobial agents in 31 European countries in 2014. European Medicines Agency; 2016.</w:t>
      </w:r>
    </w:p>
    <w:p w14:paraId="4AA561A1" w14:textId="77777777" w:rsidR="00A335D3" w:rsidRPr="00A335D3" w:rsidRDefault="00A335D3" w:rsidP="00A335D3">
      <w:pPr>
        <w:pStyle w:val="EndNoteBibliography"/>
        <w:spacing w:after="0"/>
      </w:pPr>
      <w:r w:rsidRPr="00A335D3">
        <w:t>35.</w:t>
      </w:r>
      <w:r w:rsidRPr="00A335D3">
        <w:tab/>
        <w:t>European Surveillance of Veterinary Antimicrobial Consumption. Sales of veterinary antimicrobial agents in 31 European countries in 2015. European Medicines Agency; 2017.</w:t>
      </w:r>
    </w:p>
    <w:p w14:paraId="7D8D2271" w14:textId="77777777" w:rsidR="00A335D3" w:rsidRPr="00A335D3" w:rsidRDefault="00A335D3" w:rsidP="00A335D3">
      <w:pPr>
        <w:pStyle w:val="EndNoteBibliography"/>
        <w:spacing w:after="0"/>
      </w:pPr>
      <w:r w:rsidRPr="00A335D3">
        <w:lastRenderedPageBreak/>
        <w:t>36.</w:t>
      </w:r>
      <w:r w:rsidRPr="00A335D3">
        <w:tab/>
        <w:t>European Surveillance of Veterinary Antimicrobial Consumption. Sales of veterinary antimicrobial agents in 31 European countries in 2016. European Medicines Agency; 2018.</w:t>
      </w:r>
    </w:p>
    <w:p w14:paraId="30C423FE" w14:textId="77777777" w:rsidR="00A335D3" w:rsidRPr="00A335D3" w:rsidRDefault="00A335D3" w:rsidP="00A335D3">
      <w:pPr>
        <w:pStyle w:val="EndNoteBibliography"/>
        <w:spacing w:after="0"/>
      </w:pPr>
      <w:r w:rsidRPr="00A335D3">
        <w:t>37.</w:t>
      </w:r>
      <w:r w:rsidRPr="00A335D3">
        <w:tab/>
        <w:t>European Surveillance of Veterinary Antimicrobial Consumption. Sales of veterinary antimicrobial agents in 31 European countries in 2017. European Medicines Agency; 2019.</w:t>
      </w:r>
    </w:p>
    <w:p w14:paraId="3EC3F6FC" w14:textId="77777777" w:rsidR="00A335D3" w:rsidRPr="00A335D3" w:rsidRDefault="00A335D3" w:rsidP="00A335D3">
      <w:pPr>
        <w:pStyle w:val="EndNoteBibliography"/>
        <w:spacing w:after="0"/>
      </w:pPr>
      <w:r w:rsidRPr="00A335D3">
        <w:t>38.</w:t>
      </w:r>
      <w:r w:rsidRPr="00A335D3">
        <w:tab/>
        <w:t>European Surveillance of Veterinary Antimicrobial Consumption. Sales of veterinary antimicrobial agents in 31 European countries in 2018. European Medicines Agency; 2020.</w:t>
      </w:r>
    </w:p>
    <w:p w14:paraId="2BD8DF82" w14:textId="77777777" w:rsidR="00A335D3" w:rsidRPr="00A335D3" w:rsidRDefault="00A335D3" w:rsidP="00A335D3">
      <w:pPr>
        <w:pStyle w:val="EndNoteBibliography"/>
        <w:spacing w:after="0"/>
      </w:pPr>
      <w:r w:rsidRPr="00A335D3">
        <w:t>39.</w:t>
      </w:r>
      <w:r w:rsidRPr="00A335D3">
        <w:tab/>
        <w:t>Veterinary Medicines Directorate. UK One Health Report - Joint report on antibiotic use and antibiotic resistance, 2013–2017. New Haw, Addlestone: Veterinary Medicines Directorate; 2019.</w:t>
      </w:r>
    </w:p>
    <w:p w14:paraId="0224F977" w14:textId="77777777" w:rsidR="00A335D3" w:rsidRPr="00A335D3" w:rsidRDefault="00A335D3" w:rsidP="00A335D3">
      <w:pPr>
        <w:pStyle w:val="EndNoteBibliography"/>
        <w:spacing w:after="0"/>
      </w:pPr>
      <w:r w:rsidRPr="00A335D3">
        <w:t>40.</w:t>
      </w:r>
      <w:r w:rsidRPr="00A335D3">
        <w:tab/>
        <w:t>Minter A, Retkute R. Approximate Bayesian Computation for infectious disease modelling. Epidemics. 2019;29:100368.</w:t>
      </w:r>
    </w:p>
    <w:p w14:paraId="41542305" w14:textId="77777777" w:rsidR="00A335D3" w:rsidRPr="00A335D3" w:rsidRDefault="00A335D3" w:rsidP="00A335D3">
      <w:pPr>
        <w:pStyle w:val="EndNoteBibliography"/>
        <w:spacing w:after="0"/>
      </w:pPr>
      <w:r w:rsidRPr="00A335D3">
        <w:t>41.</w:t>
      </w:r>
      <w:r w:rsidRPr="00A335D3">
        <w:tab/>
        <w:t>Prevention CfDCa. Salmonella in the Caribbean - 2013: Infection with Salmonella. Atlanta: Centers for Disease Control and Prevention; 2014.</w:t>
      </w:r>
    </w:p>
    <w:p w14:paraId="45A284B0" w14:textId="77777777" w:rsidR="00A335D3" w:rsidRPr="00A335D3" w:rsidRDefault="00A335D3" w:rsidP="00A335D3">
      <w:pPr>
        <w:pStyle w:val="EndNoteBibliography"/>
        <w:spacing w:after="0"/>
      </w:pPr>
      <w:r w:rsidRPr="00A335D3">
        <w:t>42.</w:t>
      </w:r>
      <w:r w:rsidRPr="00A335D3">
        <w:tab/>
        <w:t>Saltelli A, Bolado R. An alternative way to compute Fourier amplitude sensitivity test (FAST). Computational Statistics &amp; Data Analysis. 1998;26(4):445-60.</w:t>
      </w:r>
    </w:p>
    <w:p w14:paraId="4677C181" w14:textId="34919129" w:rsidR="00A335D3" w:rsidRPr="00A335D3" w:rsidRDefault="00A335D3" w:rsidP="00A335D3">
      <w:pPr>
        <w:pStyle w:val="EndNoteBibliography"/>
        <w:spacing w:after="0"/>
      </w:pPr>
      <w:r w:rsidRPr="00A335D3">
        <w:t>43.</w:t>
      </w:r>
      <w:r w:rsidRPr="00A335D3">
        <w:tab/>
        <w:t xml:space="preserve">Department for Environment FRA, Agency AaPH. Disease prevention for livestock and poultry keepers United Kingdom: Department for Environment, Food &amp; Rural Affairs and Animal and Plant Health Agency; 2015 [cited 2021. Available from: </w:t>
      </w:r>
      <w:hyperlink r:id="rId16" w:history="1">
        <w:r w:rsidRPr="00A335D3">
          <w:rPr>
            <w:rStyle w:val="Hyperlink"/>
          </w:rPr>
          <w:t>https://www.gov.uk/guidance/disease-prevention-for-livestock-farmers</w:t>
        </w:r>
      </w:hyperlink>
      <w:r w:rsidRPr="00A335D3">
        <w:t>.</w:t>
      </w:r>
    </w:p>
    <w:p w14:paraId="0C0A57EC" w14:textId="77777777" w:rsidR="00A335D3" w:rsidRPr="00A335D3" w:rsidRDefault="00A335D3" w:rsidP="00A335D3">
      <w:pPr>
        <w:pStyle w:val="EndNoteBibliography"/>
        <w:spacing w:after="0"/>
      </w:pPr>
      <w:r w:rsidRPr="00A335D3">
        <w:t>44.</w:t>
      </w:r>
      <w:r w:rsidRPr="00A335D3">
        <w:tab/>
        <w:t>Aarestrup FM, Wegener HC, Collignon P. Resistance in bacteria of the food chain: epidemiology and control strategies. Expert Review of Anti-infective Therapy. 2008;6(5):733-50.</w:t>
      </w:r>
    </w:p>
    <w:p w14:paraId="1BEEF65D" w14:textId="77777777" w:rsidR="00A335D3" w:rsidRPr="00A335D3" w:rsidRDefault="00A335D3" w:rsidP="00A335D3">
      <w:pPr>
        <w:pStyle w:val="EndNoteBibliography"/>
        <w:spacing w:after="0"/>
      </w:pPr>
      <w:r w:rsidRPr="00A335D3">
        <w:t>45.</w:t>
      </w:r>
      <w:r w:rsidRPr="00A335D3">
        <w:tab/>
        <w:t>Unicomb LE. Food safety: pathogen transmission routes, hygiene practices and prevention. Journal of Health, Population, and Nutrition. 2009;27(5):599.</w:t>
      </w:r>
    </w:p>
    <w:p w14:paraId="6FC69413" w14:textId="5F5B7D50" w:rsidR="00A335D3" w:rsidRPr="00A335D3" w:rsidRDefault="00A335D3" w:rsidP="00A335D3">
      <w:pPr>
        <w:pStyle w:val="EndNoteBibliography"/>
        <w:spacing w:after="0"/>
      </w:pPr>
      <w:r w:rsidRPr="00A335D3">
        <w:t>46.</w:t>
      </w:r>
      <w:r w:rsidRPr="00A335D3">
        <w:tab/>
        <w:t xml:space="preserve">Commission E. Food safety — from farm to fork Brussels, Belgium: European Commission; 2021 [updated 25/10/2021. Available from: </w:t>
      </w:r>
      <w:hyperlink r:id="rId17" w:history="1">
        <w:r w:rsidRPr="00A335D3">
          <w:rPr>
            <w:rStyle w:val="Hyperlink"/>
          </w:rPr>
          <w:t>https://eur-lex.europa.eu/EN/legal-content/summary/food-safety-from-farm-to-fork.html</w:t>
        </w:r>
      </w:hyperlink>
      <w:r w:rsidRPr="00A335D3">
        <w:t>.</w:t>
      </w:r>
    </w:p>
    <w:p w14:paraId="020A8DBB" w14:textId="77777777" w:rsidR="00A335D3" w:rsidRPr="00A335D3" w:rsidRDefault="00A335D3" w:rsidP="00A335D3">
      <w:pPr>
        <w:pStyle w:val="EndNoteBibliography"/>
        <w:spacing w:after="0"/>
      </w:pPr>
      <w:r w:rsidRPr="00A335D3">
        <w:t>47.</w:t>
      </w:r>
      <w:r w:rsidRPr="00A335D3">
        <w:tab/>
        <w:t>Cheng G, Hao H, Xie S, Wang X, Dai M, Huang L, et al. Antibiotic alternatives: the substitution of antibiotics in animal husbandry? Frontiers in Microbiology. 2014;5:217.</w:t>
      </w:r>
    </w:p>
    <w:p w14:paraId="1CB6ACB3" w14:textId="77777777" w:rsidR="00A335D3" w:rsidRPr="00A335D3" w:rsidRDefault="00A335D3" w:rsidP="00A335D3">
      <w:pPr>
        <w:pStyle w:val="EndNoteBibliography"/>
        <w:spacing w:after="0"/>
      </w:pPr>
      <w:r w:rsidRPr="00A335D3">
        <w:t>48.</w:t>
      </w:r>
      <w:r w:rsidRPr="00A335D3">
        <w:tab/>
        <w:t>Cogliani C, Goossens H, Greko C. Restricting antimicrobial use in food animals: lessons from Europe. Microbe. 2011;6(6):274.</w:t>
      </w:r>
    </w:p>
    <w:p w14:paraId="5A96CB96" w14:textId="77777777" w:rsidR="00A335D3" w:rsidRPr="00A335D3" w:rsidRDefault="00A335D3" w:rsidP="00A335D3">
      <w:pPr>
        <w:pStyle w:val="EndNoteBibliography"/>
        <w:spacing w:after="0"/>
      </w:pPr>
      <w:r w:rsidRPr="00A335D3">
        <w:t>49.</w:t>
      </w:r>
      <w:r w:rsidRPr="00A335D3">
        <w:tab/>
        <w:t>Williams MS, Ebel ED. Temporal changes in the proportion of Salmonella outbreaks associated with 12 food commodity groups in the United States. Epidemiology &amp; Infection. 2022;150.</w:t>
      </w:r>
    </w:p>
    <w:p w14:paraId="697FCAAE" w14:textId="77777777" w:rsidR="00A335D3" w:rsidRPr="00A335D3" w:rsidRDefault="00A335D3" w:rsidP="00A335D3">
      <w:pPr>
        <w:pStyle w:val="EndNoteBibliography"/>
        <w:spacing w:after="0"/>
      </w:pPr>
      <w:r w:rsidRPr="00A335D3">
        <w:t>50.</w:t>
      </w:r>
      <w:r w:rsidRPr="00A335D3">
        <w:tab/>
        <w:t>Authority EFS, Prevention ECfD, Control. The European Union one health 2020 zoonoses report. EFSA journal. 2021;19(12):e06971.</w:t>
      </w:r>
    </w:p>
    <w:p w14:paraId="28281A3A" w14:textId="77777777" w:rsidR="00A335D3" w:rsidRPr="00A335D3" w:rsidRDefault="00A335D3" w:rsidP="00A335D3">
      <w:pPr>
        <w:pStyle w:val="EndNoteBibliography"/>
        <w:spacing w:after="0"/>
      </w:pPr>
      <w:r w:rsidRPr="00A335D3">
        <w:t>51.</w:t>
      </w:r>
      <w:r w:rsidRPr="00A335D3">
        <w:tab/>
        <w:t>Buckley M, Reid A. Global food safety: keeping food safe from farm to table. Global food safety: keeping food safe from farm to table. 2010.</w:t>
      </w:r>
    </w:p>
    <w:p w14:paraId="637000D8" w14:textId="77777777" w:rsidR="00A335D3" w:rsidRPr="00A335D3" w:rsidRDefault="00A335D3" w:rsidP="00A335D3">
      <w:pPr>
        <w:pStyle w:val="EndNoteBibliography"/>
        <w:spacing w:after="0"/>
      </w:pPr>
      <w:r w:rsidRPr="00A335D3">
        <w:t>52.</w:t>
      </w:r>
      <w:r w:rsidRPr="00A335D3">
        <w:tab/>
        <w:t>Katsma WE, De Koeijer AA, Jacobs‐Reitsma WF, Mangen MJJ, Wagenaar JA. Assessing interventions to reduce the risk of Campylobacter prevalence in broilers. Risk Analysis. 2007;27(4):863-76.</w:t>
      </w:r>
    </w:p>
    <w:p w14:paraId="488D2D1A" w14:textId="77777777" w:rsidR="00A335D3" w:rsidRPr="00A335D3" w:rsidRDefault="00A335D3" w:rsidP="00A335D3">
      <w:pPr>
        <w:pStyle w:val="EndNoteBibliography"/>
        <w:spacing w:after="0"/>
      </w:pPr>
      <w:r w:rsidRPr="00A335D3">
        <w:t>53.</w:t>
      </w:r>
      <w:r w:rsidRPr="00A335D3">
        <w:tab/>
        <w:t>Singer RS, Cox LA, Jr., Dickson JS, Hurd HS, Phillips I, Miller GY. Modeling the relationship between food animal health and human foodborne illness. Preventive Veterinary Medicine. 2007;79(2-4):186-203.</w:t>
      </w:r>
    </w:p>
    <w:p w14:paraId="0C51EBF8" w14:textId="77777777" w:rsidR="00A335D3" w:rsidRPr="00A335D3" w:rsidRDefault="00A335D3" w:rsidP="00A335D3">
      <w:pPr>
        <w:pStyle w:val="EndNoteBibliography"/>
        <w:spacing w:after="0"/>
      </w:pPr>
      <w:r w:rsidRPr="00A335D3">
        <w:t>54.</w:t>
      </w:r>
      <w:r w:rsidRPr="00A335D3">
        <w:tab/>
        <w:t>Collineau L, Chapman B, Bao X, Sivapathasundaram B, Carson CA, Fazil A, et al. A farm-to-fork quantitative risk assessment model for Salmonella Heidelberg resistant to third-generation cephalosporins in broiler chickens in Canada. International Journal of Food Microbiology. 2020;330:108559.</w:t>
      </w:r>
    </w:p>
    <w:p w14:paraId="3468645D" w14:textId="77777777" w:rsidR="00A335D3" w:rsidRPr="00A335D3" w:rsidRDefault="00A335D3" w:rsidP="00A335D3">
      <w:pPr>
        <w:pStyle w:val="EndNoteBibliography"/>
        <w:spacing w:after="0"/>
      </w:pPr>
      <w:r w:rsidRPr="00A335D3">
        <w:t>55.</w:t>
      </w:r>
      <w:r w:rsidRPr="00A335D3">
        <w:tab/>
        <w:t>Lhermie G, Wernli D, Jørgensen PS, Kenkel D, Lawell C-YCL, Tauer LW, et al. Tradeoffs between resistance to antimicrobials in public health and their use in agriculture: Moving towards sustainability assessment. Ecological Economics. 2019;166:106427.</w:t>
      </w:r>
    </w:p>
    <w:p w14:paraId="460E14BF" w14:textId="77777777" w:rsidR="00A335D3" w:rsidRPr="00A335D3" w:rsidRDefault="00A335D3" w:rsidP="00A335D3">
      <w:pPr>
        <w:pStyle w:val="EndNoteBibliography"/>
        <w:spacing w:after="0"/>
      </w:pPr>
      <w:r w:rsidRPr="00A335D3">
        <w:t>56.</w:t>
      </w:r>
      <w:r w:rsidRPr="00A335D3">
        <w:tab/>
        <w:t>Foley SL, Johnson TJ, Ricke SC, Nayak R, Danzeisen J. Salmonella pathogenicity and host adaptation in chicken-associated serovars. Microbiology and Molecular Biology Reviews. 2013;77(4):582-607.</w:t>
      </w:r>
    </w:p>
    <w:p w14:paraId="1C3F569F" w14:textId="77777777" w:rsidR="00A335D3" w:rsidRPr="00A335D3" w:rsidRDefault="00A335D3" w:rsidP="00A335D3">
      <w:pPr>
        <w:pStyle w:val="EndNoteBibliography"/>
        <w:spacing w:after="0"/>
      </w:pPr>
      <w:r w:rsidRPr="00A335D3">
        <w:lastRenderedPageBreak/>
        <w:t>57.</w:t>
      </w:r>
      <w:r w:rsidRPr="00A335D3">
        <w:tab/>
        <w:t>Liu Z, Zhang H, Xiao X, Liu Y, Li R, Wang Z. Comparison of Fitness Cost, Stability, and Conjugation Frequencies of tet (X4)-Positive Plasmids in Chicken and Pig Escherichia coli. Antibiotics. 2022;11(11):1657.</w:t>
      </w:r>
    </w:p>
    <w:p w14:paraId="361D2389" w14:textId="77777777" w:rsidR="00A335D3" w:rsidRPr="00A335D3" w:rsidRDefault="00A335D3" w:rsidP="00A335D3">
      <w:pPr>
        <w:pStyle w:val="EndNoteBibliography"/>
        <w:spacing w:after="0"/>
      </w:pPr>
      <w:r w:rsidRPr="00A335D3">
        <w:t>58.</w:t>
      </w:r>
      <w:r w:rsidRPr="00A335D3">
        <w:tab/>
        <w:t>Levent G, Schlochtermeier A, Ives SE, Norman KN, Lawhon SD, Loneragan GH, et al. Population dynamics of Salmonella enterica within beef cattle cohorts followed from single-dose metaphylactic antibiotic treatment until slaughter. Applied and environmental microbiology. 2019;85(23):e01386-19.</w:t>
      </w:r>
    </w:p>
    <w:p w14:paraId="5006BA5B" w14:textId="77777777" w:rsidR="00A335D3" w:rsidRPr="00A335D3" w:rsidRDefault="00A335D3" w:rsidP="00A335D3">
      <w:pPr>
        <w:pStyle w:val="EndNoteBibliography"/>
        <w:spacing w:after="0"/>
      </w:pPr>
      <w:r w:rsidRPr="00A335D3">
        <w:t>59.</w:t>
      </w:r>
      <w:r w:rsidRPr="00A335D3">
        <w:tab/>
        <w:t>Fecteau M-E, House JK, Kotarski SF, Tankersley NS, Ontiveros MM, Alcantar CR, et al. Efficacy of ceftiofur for treatment of experimental salmonellosis in neonatal calves. American journal of veterinary research. 2003;64(7):918-25.</w:t>
      </w:r>
    </w:p>
    <w:p w14:paraId="76882B70" w14:textId="77777777" w:rsidR="00A335D3" w:rsidRPr="00A335D3" w:rsidRDefault="00A335D3" w:rsidP="00A335D3">
      <w:pPr>
        <w:pStyle w:val="EndNoteBibliography"/>
        <w:spacing w:after="0"/>
      </w:pPr>
      <w:r w:rsidRPr="00A335D3">
        <w:t>60.</w:t>
      </w:r>
      <w:r w:rsidRPr="00A335D3">
        <w:tab/>
        <w:t>Poirel L, Madec J-Y, Lupo A, Schink A-K, Kieffer N, Nordmann P, et al. Antimicrobial resistance in Escherichia coli. Microbiology Spectrum. 2018;6(4):6.4. 14.</w:t>
      </w:r>
    </w:p>
    <w:p w14:paraId="71ED79AB" w14:textId="77777777" w:rsidR="00A335D3" w:rsidRPr="00A335D3" w:rsidRDefault="00A335D3" w:rsidP="00A335D3">
      <w:pPr>
        <w:pStyle w:val="EndNoteBibliography"/>
        <w:spacing w:after="0"/>
      </w:pPr>
      <w:r w:rsidRPr="00A335D3">
        <w:t>61.</w:t>
      </w:r>
      <w:r w:rsidRPr="00A335D3">
        <w:tab/>
        <w:t>Becattini S, Littmann ER, Carter RA, Kim SG, Morjaria SM, Ling L, et al. Commensal microbes provide first line defense against Listeria monocytogenes infection. Journal of Experimental Medicine. 2017;214(7):1973-89.</w:t>
      </w:r>
    </w:p>
    <w:p w14:paraId="1D75481E" w14:textId="77777777" w:rsidR="00A335D3" w:rsidRPr="00A335D3" w:rsidRDefault="00A335D3" w:rsidP="00A335D3">
      <w:pPr>
        <w:pStyle w:val="EndNoteBibliography"/>
        <w:spacing w:after="0"/>
      </w:pPr>
      <w:r w:rsidRPr="00A335D3">
        <w:t>62.</w:t>
      </w:r>
      <w:r w:rsidRPr="00A335D3">
        <w:tab/>
        <w:t>Davies NG, Flasche S, Jit M, Atkins KE. Modeling the effect of vaccination on selection for antibiotic resistance in Streptococcus pneumoniae. Science Translational Medicine. 2021;13(606):eaaz8690.</w:t>
      </w:r>
    </w:p>
    <w:p w14:paraId="35361C54" w14:textId="77777777" w:rsidR="00A335D3" w:rsidRPr="00A335D3" w:rsidRDefault="00A335D3" w:rsidP="00A335D3">
      <w:pPr>
        <w:pStyle w:val="EndNoteBibliography"/>
        <w:spacing w:after="0"/>
      </w:pPr>
      <w:r w:rsidRPr="00A335D3">
        <w:t>63.</w:t>
      </w:r>
      <w:r w:rsidRPr="00A335D3">
        <w:tab/>
        <w:t>Lipsitch M, Colijn C, Cohen T, Hanage WP, Fraser C. No coexistence for free: neutral null models for multistrain pathogens. Epidemics. 2009;1(1):2-13.</w:t>
      </w:r>
    </w:p>
    <w:p w14:paraId="73864E79" w14:textId="77777777" w:rsidR="00A335D3" w:rsidRPr="00A335D3" w:rsidRDefault="00A335D3" w:rsidP="00A335D3">
      <w:pPr>
        <w:pStyle w:val="EndNoteBibliography"/>
      </w:pPr>
      <w:r w:rsidRPr="00A335D3">
        <w:t>64.</w:t>
      </w:r>
      <w:r w:rsidRPr="00A335D3">
        <w:tab/>
        <w:t>Schrijver R, Stijntjes M, Rodríguez-Baño J, Tacconelli E, Rajendran NB, Voss A. Review of antimicrobial resistance surveillance programmes in livestock and meat in EU with focus on humans. Clinical Microbiology and Infection. 2018;24(6):577-90.</w:t>
      </w:r>
    </w:p>
    <w:p w14:paraId="7AE208EA" w14:textId="56FAEDEC" w:rsidR="008D5DB0" w:rsidRPr="009D2998" w:rsidRDefault="00775151" w:rsidP="00CD0997">
      <w:pPr>
        <w:pStyle w:val="NoSpacing"/>
        <w:spacing w:line="360" w:lineRule="auto"/>
        <w:jc w:val="both"/>
        <w:rPr>
          <w:rFonts w:cstheme="minorHAnsi"/>
          <w:b/>
          <w:bCs/>
          <w:u w:val="single"/>
          <w:lang w:val="de-CH"/>
        </w:rPr>
      </w:pPr>
      <w:r w:rsidRPr="009105A5">
        <w:rPr>
          <w:rFonts w:cstheme="minorHAnsi"/>
          <w:b/>
          <w:bCs/>
          <w:u w:val="single"/>
        </w:rPr>
        <w:fldChar w:fldCharType="end"/>
      </w:r>
    </w:p>
    <w:sectPr w:rsidR="008D5DB0" w:rsidRPr="009D2998" w:rsidSect="0097191E">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OOLHOUSE Mark" w:date="2023-04-10T15:00:00Z" w:initials="MW">
    <w:p w14:paraId="71076B6E" w14:textId="7A69C1E0" w:rsidR="00AB614B" w:rsidRDefault="00AB614B">
      <w:pPr>
        <w:pStyle w:val="CommentText"/>
      </w:pPr>
      <w:r>
        <w:rPr>
          <w:rStyle w:val="CommentReference"/>
        </w:rPr>
        <w:annotationRef/>
      </w:r>
      <w:r>
        <w:t>Include address 2 as well given that you did this work there</w:t>
      </w:r>
    </w:p>
  </w:comment>
  <w:comment w:id="14" w:author="WOOLHOUSE Mark" w:date="2023-04-10T15:03:00Z" w:initials="MW">
    <w:p w14:paraId="54B35A14" w14:textId="49E8D946" w:rsidR="00AB614B" w:rsidRDefault="00AB614B">
      <w:pPr>
        <w:pStyle w:val="CommentText"/>
      </w:pPr>
      <w:r>
        <w:rPr>
          <w:rStyle w:val="CommentReference"/>
        </w:rPr>
        <w:annotationRef/>
      </w:r>
      <w:r>
        <w:t>Not sure what this mean, delete?</w:t>
      </w:r>
    </w:p>
  </w:comment>
  <w:comment w:id="15" w:author="WOOLHOUSE Mark" w:date="2023-04-10T15:04:00Z" w:initials="MW">
    <w:p w14:paraId="3A56678E" w14:textId="075D58E6" w:rsidR="00AB614B" w:rsidRDefault="00AB614B">
      <w:pPr>
        <w:pStyle w:val="CommentText"/>
      </w:pPr>
      <w:r>
        <w:rPr>
          <w:rStyle w:val="CommentReference"/>
        </w:rPr>
        <w:annotationRef/>
      </w:r>
      <w:r>
        <w:t>Needs updating, has the legislation been implemented yet?</w:t>
      </w:r>
    </w:p>
  </w:comment>
  <w:comment w:id="21" w:author="WOOLHOUSE Mark" w:date="2023-04-10T15:05:00Z" w:initials="MW">
    <w:p w14:paraId="3E88C0BA" w14:textId="1E8CADC4" w:rsidR="00AB614B" w:rsidRDefault="00AB614B">
      <w:pPr>
        <w:pStyle w:val="CommentText"/>
      </w:pPr>
      <w:r>
        <w:rPr>
          <w:rStyle w:val="CommentReference"/>
        </w:rPr>
        <w:annotationRef/>
      </w:r>
      <w:r>
        <w:t>Isn’t this redundant if you end up giving cases per 100K (which is better)?</w:t>
      </w:r>
    </w:p>
  </w:comment>
  <w:comment w:id="30" w:author="WOOLHOUSE Mark" w:date="2023-04-10T15:07:00Z" w:initials="MW">
    <w:p w14:paraId="4F5E2EC8" w14:textId="5BA07893" w:rsidR="00AB614B" w:rsidRDefault="00AB614B">
      <w:pPr>
        <w:pStyle w:val="CommentText"/>
      </w:pPr>
      <w:r>
        <w:rPr>
          <w:rStyle w:val="CommentReference"/>
        </w:rPr>
        <w:annotationRef/>
      </w:r>
      <w:r>
        <w:t>Delete?</w:t>
      </w:r>
    </w:p>
  </w:comment>
  <w:comment w:id="31" w:author="WOOLHOUSE Mark" w:date="2023-04-10T15:09:00Z" w:initials="MW">
    <w:p w14:paraId="5629AE57" w14:textId="2A8684AF" w:rsidR="00AB614B" w:rsidRDefault="00AB614B">
      <w:pPr>
        <w:pStyle w:val="CommentText"/>
      </w:pPr>
      <w:r>
        <w:rPr>
          <w:rStyle w:val="CommentReference"/>
        </w:rPr>
        <w:annotationRef/>
      </w:r>
      <w:r>
        <w:t>Should all these ‘to’s be ‘and’s?</w:t>
      </w:r>
    </w:p>
  </w:comment>
  <w:comment w:id="32" w:author="WOOLHOUSE Mark" w:date="2023-04-10T15:10:00Z" w:initials="MW">
    <w:p w14:paraId="38A488CF" w14:textId="50E6D173" w:rsidR="007A6D5E" w:rsidRDefault="007A6D5E">
      <w:pPr>
        <w:pStyle w:val="CommentText"/>
      </w:pPr>
      <w:r>
        <w:rPr>
          <w:rStyle w:val="CommentReference"/>
        </w:rPr>
        <w:annotationRef/>
      </w:r>
      <w:r>
        <w:t>This sounds like you’re saying that this is really a general model because we say it is. I think it needs a better argument than that!</w:t>
      </w:r>
    </w:p>
  </w:comment>
  <w:comment w:id="33" w:author="WOOLHOUSE Mark" w:date="2023-04-10T15:10:00Z" w:initials="MW">
    <w:p w14:paraId="04F6DD87" w14:textId="2CB46192" w:rsidR="007A6D5E" w:rsidRDefault="007A6D5E">
      <w:pPr>
        <w:pStyle w:val="CommentText"/>
      </w:pPr>
      <w:r>
        <w:rPr>
          <w:rStyle w:val="CommentReference"/>
        </w:rPr>
        <w:annotationRef/>
      </w:r>
      <w:r>
        <w:t>Re-phrase</w:t>
      </w:r>
    </w:p>
  </w:comment>
  <w:comment w:id="38" w:author="WOOLHOUSE Mark" w:date="2023-04-10T15:12:00Z" w:initials="MW">
    <w:p w14:paraId="42244993" w14:textId="29A046C8" w:rsidR="007A6D5E" w:rsidRDefault="007A6D5E">
      <w:pPr>
        <w:pStyle w:val="CommentText"/>
      </w:pPr>
      <w:r>
        <w:rPr>
          <w:rStyle w:val="CommentReference"/>
        </w:rPr>
        <w:annotationRef/>
      </w:r>
      <w:r>
        <w:t>Of what? Susceptible and resistant bacteria presumably.</w:t>
      </w:r>
    </w:p>
  </w:comment>
  <w:comment w:id="39" w:author="WOOLHOUSE Mark" w:date="2023-04-10T15:13:00Z" w:initials="MW">
    <w:p w14:paraId="7E51C979" w14:textId="63C0A7D4" w:rsidR="007A6D5E" w:rsidRDefault="007A6D5E">
      <w:pPr>
        <w:pStyle w:val="CommentText"/>
      </w:pPr>
      <w:r>
        <w:rPr>
          <w:rStyle w:val="CommentReference"/>
        </w:rPr>
        <w:annotationRef/>
      </w:r>
      <w:r>
        <w:t>I don’t understand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076B6E" w15:done="0"/>
  <w15:commentEx w15:paraId="54B35A14" w15:done="1"/>
  <w15:commentEx w15:paraId="3A56678E" w15:done="1"/>
  <w15:commentEx w15:paraId="3E88C0BA" w15:done="1"/>
  <w15:commentEx w15:paraId="4F5E2EC8" w15:done="1"/>
  <w15:commentEx w15:paraId="5629AE57" w15:done="1"/>
  <w15:commentEx w15:paraId="38A488CF" w15:done="0"/>
  <w15:commentEx w15:paraId="04F6DD87" w15:done="0"/>
  <w15:commentEx w15:paraId="42244993" w15:done="1"/>
  <w15:commentEx w15:paraId="7E51C97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076B6E" w16cid:durableId="282189ED"/>
  <w16cid:commentId w16cid:paraId="54B35A14" w16cid:durableId="282189EE"/>
  <w16cid:commentId w16cid:paraId="3A56678E" w16cid:durableId="282189EF"/>
  <w16cid:commentId w16cid:paraId="3E88C0BA" w16cid:durableId="282189F0"/>
  <w16cid:commentId w16cid:paraId="4F5E2EC8" w16cid:durableId="282189F1"/>
  <w16cid:commentId w16cid:paraId="5629AE57" w16cid:durableId="282189F2"/>
  <w16cid:commentId w16cid:paraId="38A488CF" w16cid:durableId="282189F3"/>
  <w16cid:commentId w16cid:paraId="04F6DD87" w16cid:durableId="282189F4"/>
  <w16cid:commentId w16cid:paraId="42244993" w16cid:durableId="282189F5"/>
  <w16cid:commentId w16cid:paraId="7E51C979" w16cid:durableId="282189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83253" w14:textId="77777777" w:rsidR="0063510D" w:rsidRDefault="0063510D" w:rsidP="006F7483">
      <w:pPr>
        <w:spacing w:after="0" w:line="240" w:lineRule="auto"/>
      </w:pPr>
      <w:r>
        <w:separator/>
      </w:r>
    </w:p>
  </w:endnote>
  <w:endnote w:type="continuationSeparator" w:id="0">
    <w:p w14:paraId="30C1AD33" w14:textId="77777777" w:rsidR="0063510D" w:rsidRDefault="0063510D" w:rsidP="006F7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4C7CD" w14:textId="77777777" w:rsidR="0063510D" w:rsidRDefault="0063510D" w:rsidP="006F7483">
      <w:pPr>
        <w:spacing w:after="0" w:line="240" w:lineRule="auto"/>
      </w:pPr>
      <w:r>
        <w:separator/>
      </w:r>
    </w:p>
  </w:footnote>
  <w:footnote w:type="continuationSeparator" w:id="0">
    <w:p w14:paraId="3F8D2953" w14:textId="77777777" w:rsidR="0063510D" w:rsidRDefault="0063510D" w:rsidP="006F74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535D"/>
    <w:multiLevelType w:val="multilevel"/>
    <w:tmpl w:val="C022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FE7371"/>
    <w:multiLevelType w:val="hybridMultilevel"/>
    <w:tmpl w:val="05E69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5568E3"/>
    <w:multiLevelType w:val="hybridMultilevel"/>
    <w:tmpl w:val="CB10C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B94B49"/>
    <w:multiLevelType w:val="hybridMultilevel"/>
    <w:tmpl w:val="F1FC0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277018"/>
    <w:multiLevelType w:val="hybridMultilevel"/>
    <w:tmpl w:val="14CC3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5C3529"/>
    <w:multiLevelType w:val="hybridMultilevel"/>
    <w:tmpl w:val="3502D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D3388B"/>
    <w:multiLevelType w:val="hybridMultilevel"/>
    <w:tmpl w:val="D14257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110692C"/>
    <w:multiLevelType w:val="hybridMultilevel"/>
    <w:tmpl w:val="C7C68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153280"/>
    <w:multiLevelType w:val="hybridMultilevel"/>
    <w:tmpl w:val="D6E6D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061791"/>
    <w:multiLevelType w:val="hybridMultilevel"/>
    <w:tmpl w:val="A34C3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A642EE"/>
    <w:multiLevelType w:val="hybridMultilevel"/>
    <w:tmpl w:val="ADDEB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B57D61"/>
    <w:multiLevelType w:val="hybridMultilevel"/>
    <w:tmpl w:val="A4B8C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AA6031"/>
    <w:multiLevelType w:val="hybridMultilevel"/>
    <w:tmpl w:val="DFB24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33284F"/>
    <w:multiLevelType w:val="hybridMultilevel"/>
    <w:tmpl w:val="39F86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C47748"/>
    <w:multiLevelType w:val="hybridMultilevel"/>
    <w:tmpl w:val="B302E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E9D2DC1"/>
    <w:multiLevelType w:val="hybridMultilevel"/>
    <w:tmpl w:val="CCE4DD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85441770">
    <w:abstractNumId w:val="2"/>
  </w:num>
  <w:num w:numId="2" w16cid:durableId="89353984">
    <w:abstractNumId w:val="5"/>
  </w:num>
  <w:num w:numId="3" w16cid:durableId="706832719">
    <w:abstractNumId w:val="4"/>
  </w:num>
  <w:num w:numId="4" w16cid:durableId="2010794473">
    <w:abstractNumId w:val="14"/>
  </w:num>
  <w:num w:numId="5" w16cid:durableId="1148087079">
    <w:abstractNumId w:val="7"/>
  </w:num>
  <w:num w:numId="6" w16cid:durableId="1974287261">
    <w:abstractNumId w:val="13"/>
  </w:num>
  <w:num w:numId="7" w16cid:durableId="1657882848">
    <w:abstractNumId w:val="8"/>
  </w:num>
  <w:num w:numId="8" w16cid:durableId="1026711352">
    <w:abstractNumId w:val="1"/>
  </w:num>
  <w:num w:numId="9" w16cid:durableId="1565989071">
    <w:abstractNumId w:val="3"/>
  </w:num>
  <w:num w:numId="10" w16cid:durableId="880946649">
    <w:abstractNumId w:val="12"/>
  </w:num>
  <w:num w:numId="11" w16cid:durableId="433209425">
    <w:abstractNumId w:val="10"/>
  </w:num>
  <w:num w:numId="12" w16cid:durableId="633757964">
    <w:abstractNumId w:val="9"/>
  </w:num>
  <w:num w:numId="13" w16cid:durableId="1520702823">
    <w:abstractNumId w:val="6"/>
  </w:num>
  <w:num w:numId="14" w16cid:durableId="1010568033">
    <w:abstractNumId w:val="0"/>
  </w:num>
  <w:num w:numId="15" w16cid:durableId="1392196106">
    <w:abstractNumId w:val="11"/>
  </w:num>
  <w:num w:numId="16" w16cid:durableId="1302341315">
    <w:abstractNumId w:val="15"/>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OOLHOUSE Mark">
    <w15:presenceInfo w15:providerId="AD" w15:userId="S-1-5-21-861567501-1417001333-682003330-7699"/>
  </w15:person>
  <w15:person w15:author="Mark Woolhouse">
    <w15:presenceInfo w15:providerId="AD" w15:userId="S-1-5-21-861567501-1417001333-682003330-76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0f9fvwmzexdkefseqvwpscaepfaza5z05x&quot;&gt;References&lt;record-ids&gt;&lt;item&gt;337&lt;/item&gt;&lt;item&gt;338&lt;/item&gt;&lt;item&gt;339&lt;/item&gt;&lt;item&gt;340&lt;/item&gt;&lt;item&gt;341&lt;/item&gt;&lt;item&gt;342&lt;/item&gt;&lt;item&gt;343&lt;/item&gt;&lt;item&gt;344&lt;/item&gt;&lt;item&gt;345&lt;/item&gt;&lt;item&gt;346&lt;/item&gt;&lt;item&gt;347&lt;/item&gt;&lt;item&gt;348&lt;/item&gt;&lt;item&gt;349&lt;/item&gt;&lt;item&gt;350&lt;/item&gt;&lt;item&gt;351&lt;/item&gt;&lt;item&gt;352&lt;/item&gt;&lt;item&gt;353&lt;/item&gt;&lt;item&gt;354&lt;/item&gt;&lt;item&gt;355&lt;/item&gt;&lt;item&gt;356&lt;/item&gt;&lt;item&gt;357&lt;/item&gt;&lt;item&gt;358&lt;/item&gt;&lt;item&gt;359&lt;/item&gt;&lt;item&gt;360&lt;/item&gt;&lt;item&gt;361&lt;/item&gt;&lt;item&gt;362&lt;/item&gt;&lt;item&gt;363&lt;/item&gt;&lt;item&gt;364&lt;/item&gt;&lt;item&gt;365&lt;/item&gt;&lt;item&gt;366&lt;/item&gt;&lt;item&gt;367&lt;/item&gt;&lt;item&gt;368&lt;/item&gt;&lt;item&gt;369&lt;/item&gt;&lt;item&gt;370&lt;/item&gt;&lt;item&gt;371&lt;/item&gt;&lt;item&gt;372&lt;/item&gt;&lt;item&gt;373&lt;/item&gt;&lt;item&gt;374&lt;/item&gt;&lt;item&gt;375&lt;/item&gt;&lt;item&gt;376&lt;/item&gt;&lt;item&gt;377&lt;/item&gt;&lt;item&gt;378&lt;/item&gt;&lt;item&gt;379&lt;/item&gt;&lt;item&gt;380&lt;/item&gt;&lt;item&gt;381&lt;/item&gt;&lt;item&gt;382&lt;/item&gt;&lt;item&gt;383&lt;/item&gt;&lt;item&gt;384&lt;/item&gt;&lt;item&gt;385&lt;/item&gt;&lt;item&gt;386&lt;/item&gt;&lt;item&gt;387&lt;/item&gt;&lt;item&gt;388&lt;/item&gt;&lt;item&gt;389&lt;/item&gt;&lt;item&gt;421&lt;/item&gt;&lt;item&gt;434&lt;/item&gt;&lt;item&gt;438&lt;/item&gt;&lt;item&gt;450&lt;/item&gt;&lt;item&gt;451&lt;/item&gt;&lt;item&gt;452&lt;/item&gt;&lt;item&gt;453&lt;/item&gt;&lt;item&gt;454&lt;/item&gt;&lt;item&gt;455&lt;/item&gt;&lt;item&gt;456&lt;/item&gt;&lt;/record-ids&gt;&lt;/item&gt;&lt;/Libraries&gt;"/>
  </w:docVars>
  <w:rsids>
    <w:rsidRoot w:val="00CA6002"/>
    <w:rsid w:val="00001E08"/>
    <w:rsid w:val="00011212"/>
    <w:rsid w:val="00013D0D"/>
    <w:rsid w:val="00014EBE"/>
    <w:rsid w:val="00022E93"/>
    <w:rsid w:val="000274E1"/>
    <w:rsid w:val="000331DE"/>
    <w:rsid w:val="00035FC4"/>
    <w:rsid w:val="00036213"/>
    <w:rsid w:val="0004422C"/>
    <w:rsid w:val="00044B94"/>
    <w:rsid w:val="000512E1"/>
    <w:rsid w:val="0005797B"/>
    <w:rsid w:val="00067D38"/>
    <w:rsid w:val="00080E3A"/>
    <w:rsid w:val="000946DF"/>
    <w:rsid w:val="00097069"/>
    <w:rsid w:val="00097C81"/>
    <w:rsid w:val="000A4ED7"/>
    <w:rsid w:val="000A6C74"/>
    <w:rsid w:val="000A6F01"/>
    <w:rsid w:val="000B01BB"/>
    <w:rsid w:val="000B0D39"/>
    <w:rsid w:val="000B1A50"/>
    <w:rsid w:val="000B2908"/>
    <w:rsid w:val="000B56BC"/>
    <w:rsid w:val="000B6DCF"/>
    <w:rsid w:val="000B6E58"/>
    <w:rsid w:val="000C4FDF"/>
    <w:rsid w:val="000D0F05"/>
    <w:rsid w:val="000D2A47"/>
    <w:rsid w:val="000E34E2"/>
    <w:rsid w:val="000E3B1A"/>
    <w:rsid w:val="000E5FE6"/>
    <w:rsid w:val="000E67F2"/>
    <w:rsid w:val="000F0C22"/>
    <w:rsid w:val="000F1199"/>
    <w:rsid w:val="000F3621"/>
    <w:rsid w:val="000F44A1"/>
    <w:rsid w:val="00111260"/>
    <w:rsid w:val="001123C0"/>
    <w:rsid w:val="001135B6"/>
    <w:rsid w:val="001142A2"/>
    <w:rsid w:val="001159D5"/>
    <w:rsid w:val="00116098"/>
    <w:rsid w:val="00117788"/>
    <w:rsid w:val="0012774A"/>
    <w:rsid w:val="00127A60"/>
    <w:rsid w:val="00135359"/>
    <w:rsid w:val="00135E02"/>
    <w:rsid w:val="00143156"/>
    <w:rsid w:val="001478B1"/>
    <w:rsid w:val="00147CE4"/>
    <w:rsid w:val="00152229"/>
    <w:rsid w:val="001722BF"/>
    <w:rsid w:val="00175239"/>
    <w:rsid w:val="00176CD3"/>
    <w:rsid w:val="00181ADD"/>
    <w:rsid w:val="0018541F"/>
    <w:rsid w:val="00190175"/>
    <w:rsid w:val="00193629"/>
    <w:rsid w:val="00196251"/>
    <w:rsid w:val="0019711E"/>
    <w:rsid w:val="001A0A85"/>
    <w:rsid w:val="001B13B3"/>
    <w:rsid w:val="001B7C60"/>
    <w:rsid w:val="001C0B9A"/>
    <w:rsid w:val="001C7F84"/>
    <w:rsid w:val="001D18AA"/>
    <w:rsid w:val="001D6A68"/>
    <w:rsid w:val="001E46FC"/>
    <w:rsid w:val="001F0269"/>
    <w:rsid w:val="001F1336"/>
    <w:rsid w:val="00200F56"/>
    <w:rsid w:val="00210325"/>
    <w:rsid w:val="00210E78"/>
    <w:rsid w:val="00211E7D"/>
    <w:rsid w:val="002135EA"/>
    <w:rsid w:val="00220F1A"/>
    <w:rsid w:val="00224449"/>
    <w:rsid w:val="0022525E"/>
    <w:rsid w:val="0022713D"/>
    <w:rsid w:val="0023286C"/>
    <w:rsid w:val="002343AD"/>
    <w:rsid w:val="00234487"/>
    <w:rsid w:val="00235A33"/>
    <w:rsid w:val="00236815"/>
    <w:rsid w:val="0024183D"/>
    <w:rsid w:val="00243A06"/>
    <w:rsid w:val="00250542"/>
    <w:rsid w:val="00250996"/>
    <w:rsid w:val="002509A0"/>
    <w:rsid w:val="002534CB"/>
    <w:rsid w:val="00253ECC"/>
    <w:rsid w:val="00262AFB"/>
    <w:rsid w:val="00262CDD"/>
    <w:rsid w:val="002656F5"/>
    <w:rsid w:val="0026585D"/>
    <w:rsid w:val="002671DD"/>
    <w:rsid w:val="00272AEC"/>
    <w:rsid w:val="00272CA5"/>
    <w:rsid w:val="00275C65"/>
    <w:rsid w:val="00294158"/>
    <w:rsid w:val="002975D4"/>
    <w:rsid w:val="002A3C83"/>
    <w:rsid w:val="002A5D71"/>
    <w:rsid w:val="002B002C"/>
    <w:rsid w:val="002B04D9"/>
    <w:rsid w:val="002B0DFF"/>
    <w:rsid w:val="002B1D5C"/>
    <w:rsid w:val="002B1DE5"/>
    <w:rsid w:val="002C233E"/>
    <w:rsid w:val="002C29A7"/>
    <w:rsid w:val="002D2392"/>
    <w:rsid w:val="002D75BB"/>
    <w:rsid w:val="002E0AEC"/>
    <w:rsid w:val="002F1969"/>
    <w:rsid w:val="002F3576"/>
    <w:rsid w:val="002F5184"/>
    <w:rsid w:val="002F522E"/>
    <w:rsid w:val="00304B4F"/>
    <w:rsid w:val="00312DE0"/>
    <w:rsid w:val="00314498"/>
    <w:rsid w:val="003171E3"/>
    <w:rsid w:val="00321186"/>
    <w:rsid w:val="00321221"/>
    <w:rsid w:val="00322B49"/>
    <w:rsid w:val="003254FC"/>
    <w:rsid w:val="003278B4"/>
    <w:rsid w:val="00330CF3"/>
    <w:rsid w:val="00342F0D"/>
    <w:rsid w:val="00343AF8"/>
    <w:rsid w:val="00344A06"/>
    <w:rsid w:val="003456D4"/>
    <w:rsid w:val="00346A32"/>
    <w:rsid w:val="0035251F"/>
    <w:rsid w:val="00370782"/>
    <w:rsid w:val="00376000"/>
    <w:rsid w:val="00382C35"/>
    <w:rsid w:val="0038345C"/>
    <w:rsid w:val="00390386"/>
    <w:rsid w:val="003916F0"/>
    <w:rsid w:val="0039287D"/>
    <w:rsid w:val="00394BCD"/>
    <w:rsid w:val="00395A81"/>
    <w:rsid w:val="00395FA4"/>
    <w:rsid w:val="003A5B90"/>
    <w:rsid w:val="003B0B12"/>
    <w:rsid w:val="003B74FE"/>
    <w:rsid w:val="003B7CE2"/>
    <w:rsid w:val="003C0C75"/>
    <w:rsid w:val="003C4859"/>
    <w:rsid w:val="003C661A"/>
    <w:rsid w:val="003C66B1"/>
    <w:rsid w:val="003C7AB5"/>
    <w:rsid w:val="003D1B9A"/>
    <w:rsid w:val="003D551E"/>
    <w:rsid w:val="003D5E0B"/>
    <w:rsid w:val="003F069E"/>
    <w:rsid w:val="003F5F17"/>
    <w:rsid w:val="00400728"/>
    <w:rsid w:val="00404368"/>
    <w:rsid w:val="004172AE"/>
    <w:rsid w:val="00417797"/>
    <w:rsid w:val="004179FF"/>
    <w:rsid w:val="00425206"/>
    <w:rsid w:val="00427D75"/>
    <w:rsid w:val="004405EC"/>
    <w:rsid w:val="0045009A"/>
    <w:rsid w:val="00464FF7"/>
    <w:rsid w:val="004815CF"/>
    <w:rsid w:val="004842D8"/>
    <w:rsid w:val="004874DA"/>
    <w:rsid w:val="00490DB9"/>
    <w:rsid w:val="00491943"/>
    <w:rsid w:val="00496CF1"/>
    <w:rsid w:val="004A043F"/>
    <w:rsid w:val="004A4461"/>
    <w:rsid w:val="004A4D49"/>
    <w:rsid w:val="004A5620"/>
    <w:rsid w:val="004B67F7"/>
    <w:rsid w:val="004C0026"/>
    <w:rsid w:val="004C1DC8"/>
    <w:rsid w:val="004C33C5"/>
    <w:rsid w:val="004C61BF"/>
    <w:rsid w:val="004C6272"/>
    <w:rsid w:val="004C6581"/>
    <w:rsid w:val="004D0DD6"/>
    <w:rsid w:val="004D647C"/>
    <w:rsid w:val="004E423A"/>
    <w:rsid w:val="004F16D6"/>
    <w:rsid w:val="004F7199"/>
    <w:rsid w:val="005002CE"/>
    <w:rsid w:val="00504E1C"/>
    <w:rsid w:val="00505779"/>
    <w:rsid w:val="00515740"/>
    <w:rsid w:val="00521E65"/>
    <w:rsid w:val="005307C0"/>
    <w:rsid w:val="00534B73"/>
    <w:rsid w:val="005350CF"/>
    <w:rsid w:val="0053516F"/>
    <w:rsid w:val="0054164C"/>
    <w:rsid w:val="00546836"/>
    <w:rsid w:val="00552096"/>
    <w:rsid w:val="00552FA7"/>
    <w:rsid w:val="00553B56"/>
    <w:rsid w:val="0055686C"/>
    <w:rsid w:val="00557F17"/>
    <w:rsid w:val="00564606"/>
    <w:rsid w:val="00573EB1"/>
    <w:rsid w:val="00575DDB"/>
    <w:rsid w:val="0058728F"/>
    <w:rsid w:val="00594C2D"/>
    <w:rsid w:val="00597CAA"/>
    <w:rsid w:val="005A1045"/>
    <w:rsid w:val="005A1FAE"/>
    <w:rsid w:val="005A2640"/>
    <w:rsid w:val="005A3428"/>
    <w:rsid w:val="005A4D68"/>
    <w:rsid w:val="005A5A64"/>
    <w:rsid w:val="005A67B5"/>
    <w:rsid w:val="005A78A8"/>
    <w:rsid w:val="005A793B"/>
    <w:rsid w:val="005B0AA1"/>
    <w:rsid w:val="005B3832"/>
    <w:rsid w:val="005C16A5"/>
    <w:rsid w:val="005C546A"/>
    <w:rsid w:val="005C67A3"/>
    <w:rsid w:val="005D1AA1"/>
    <w:rsid w:val="005D2ABA"/>
    <w:rsid w:val="005D5828"/>
    <w:rsid w:val="005D69A1"/>
    <w:rsid w:val="005D6A84"/>
    <w:rsid w:val="005D760A"/>
    <w:rsid w:val="005D7CD0"/>
    <w:rsid w:val="005E0DB4"/>
    <w:rsid w:val="005E14C6"/>
    <w:rsid w:val="005E3A5A"/>
    <w:rsid w:val="005E413F"/>
    <w:rsid w:val="005F0C02"/>
    <w:rsid w:val="005F3DDA"/>
    <w:rsid w:val="005F6DA6"/>
    <w:rsid w:val="005F7098"/>
    <w:rsid w:val="00601E60"/>
    <w:rsid w:val="00610202"/>
    <w:rsid w:val="0061034E"/>
    <w:rsid w:val="00612990"/>
    <w:rsid w:val="00616BFF"/>
    <w:rsid w:val="006210FB"/>
    <w:rsid w:val="00622D34"/>
    <w:rsid w:val="00623789"/>
    <w:rsid w:val="0063510D"/>
    <w:rsid w:val="006364F9"/>
    <w:rsid w:val="00645E52"/>
    <w:rsid w:val="00646CC9"/>
    <w:rsid w:val="006553BB"/>
    <w:rsid w:val="00664450"/>
    <w:rsid w:val="00670C69"/>
    <w:rsid w:val="00672745"/>
    <w:rsid w:val="006835D6"/>
    <w:rsid w:val="006849B8"/>
    <w:rsid w:val="00685DA3"/>
    <w:rsid w:val="0068769D"/>
    <w:rsid w:val="00690355"/>
    <w:rsid w:val="00691BDC"/>
    <w:rsid w:val="00691D06"/>
    <w:rsid w:val="00691F18"/>
    <w:rsid w:val="00694276"/>
    <w:rsid w:val="00696E77"/>
    <w:rsid w:val="0069727F"/>
    <w:rsid w:val="00697720"/>
    <w:rsid w:val="006A1BE9"/>
    <w:rsid w:val="006A4934"/>
    <w:rsid w:val="006A5992"/>
    <w:rsid w:val="006B1969"/>
    <w:rsid w:val="006B3CE7"/>
    <w:rsid w:val="006C05FE"/>
    <w:rsid w:val="006C44F6"/>
    <w:rsid w:val="006C4C99"/>
    <w:rsid w:val="006D300A"/>
    <w:rsid w:val="006D3032"/>
    <w:rsid w:val="006F2CEA"/>
    <w:rsid w:val="006F5543"/>
    <w:rsid w:val="006F7483"/>
    <w:rsid w:val="00700036"/>
    <w:rsid w:val="00704132"/>
    <w:rsid w:val="007075A3"/>
    <w:rsid w:val="007108C4"/>
    <w:rsid w:val="00713317"/>
    <w:rsid w:val="00714F3F"/>
    <w:rsid w:val="00717076"/>
    <w:rsid w:val="00724B60"/>
    <w:rsid w:val="00726EDB"/>
    <w:rsid w:val="007272E6"/>
    <w:rsid w:val="00731899"/>
    <w:rsid w:val="00732BE7"/>
    <w:rsid w:val="00737B8B"/>
    <w:rsid w:val="00743BEA"/>
    <w:rsid w:val="0074401F"/>
    <w:rsid w:val="00745DF2"/>
    <w:rsid w:val="00746010"/>
    <w:rsid w:val="00751169"/>
    <w:rsid w:val="00754823"/>
    <w:rsid w:val="00761B80"/>
    <w:rsid w:val="00762533"/>
    <w:rsid w:val="007724BE"/>
    <w:rsid w:val="00773207"/>
    <w:rsid w:val="00775151"/>
    <w:rsid w:val="00776B06"/>
    <w:rsid w:val="00776BC6"/>
    <w:rsid w:val="007772C9"/>
    <w:rsid w:val="00780570"/>
    <w:rsid w:val="007843CD"/>
    <w:rsid w:val="00795193"/>
    <w:rsid w:val="007A6BD3"/>
    <w:rsid w:val="007A6CE5"/>
    <w:rsid w:val="007A6D5E"/>
    <w:rsid w:val="007A7F57"/>
    <w:rsid w:val="007B077D"/>
    <w:rsid w:val="007B769A"/>
    <w:rsid w:val="007C1C51"/>
    <w:rsid w:val="007C3EAC"/>
    <w:rsid w:val="007C4D5F"/>
    <w:rsid w:val="007C570D"/>
    <w:rsid w:val="007C5710"/>
    <w:rsid w:val="007D0A2E"/>
    <w:rsid w:val="007D495B"/>
    <w:rsid w:val="007F6D14"/>
    <w:rsid w:val="00802B33"/>
    <w:rsid w:val="00813B39"/>
    <w:rsid w:val="0081687A"/>
    <w:rsid w:val="0081695C"/>
    <w:rsid w:val="00823DE9"/>
    <w:rsid w:val="00824FC8"/>
    <w:rsid w:val="00826E92"/>
    <w:rsid w:val="008274C1"/>
    <w:rsid w:val="008302D6"/>
    <w:rsid w:val="008321D5"/>
    <w:rsid w:val="00832338"/>
    <w:rsid w:val="008328CE"/>
    <w:rsid w:val="00836F29"/>
    <w:rsid w:val="0084160B"/>
    <w:rsid w:val="0084700F"/>
    <w:rsid w:val="00853632"/>
    <w:rsid w:val="00856D37"/>
    <w:rsid w:val="00857445"/>
    <w:rsid w:val="0086021A"/>
    <w:rsid w:val="008715E3"/>
    <w:rsid w:val="00880247"/>
    <w:rsid w:val="00880903"/>
    <w:rsid w:val="00881797"/>
    <w:rsid w:val="008829B4"/>
    <w:rsid w:val="00885806"/>
    <w:rsid w:val="00886449"/>
    <w:rsid w:val="00887BA8"/>
    <w:rsid w:val="00894B50"/>
    <w:rsid w:val="00895B54"/>
    <w:rsid w:val="00896A95"/>
    <w:rsid w:val="008A27A1"/>
    <w:rsid w:val="008B07EC"/>
    <w:rsid w:val="008B1C3F"/>
    <w:rsid w:val="008B20FF"/>
    <w:rsid w:val="008B37AC"/>
    <w:rsid w:val="008B4448"/>
    <w:rsid w:val="008C4463"/>
    <w:rsid w:val="008C74AC"/>
    <w:rsid w:val="008C784C"/>
    <w:rsid w:val="008D502B"/>
    <w:rsid w:val="008D5DB0"/>
    <w:rsid w:val="008E1A3F"/>
    <w:rsid w:val="008E49CF"/>
    <w:rsid w:val="008E70C5"/>
    <w:rsid w:val="008F7BAE"/>
    <w:rsid w:val="00902156"/>
    <w:rsid w:val="00903286"/>
    <w:rsid w:val="009105A5"/>
    <w:rsid w:val="00916928"/>
    <w:rsid w:val="00917831"/>
    <w:rsid w:val="009212AA"/>
    <w:rsid w:val="00924B20"/>
    <w:rsid w:val="00924E01"/>
    <w:rsid w:val="0092700C"/>
    <w:rsid w:val="0092729E"/>
    <w:rsid w:val="00930988"/>
    <w:rsid w:val="00932091"/>
    <w:rsid w:val="00932245"/>
    <w:rsid w:val="00941378"/>
    <w:rsid w:val="009421D2"/>
    <w:rsid w:val="00943A0E"/>
    <w:rsid w:val="00944C32"/>
    <w:rsid w:val="00951920"/>
    <w:rsid w:val="00954985"/>
    <w:rsid w:val="009575AB"/>
    <w:rsid w:val="0096269C"/>
    <w:rsid w:val="0096473C"/>
    <w:rsid w:val="009647D1"/>
    <w:rsid w:val="00967A61"/>
    <w:rsid w:val="0097191E"/>
    <w:rsid w:val="009750B1"/>
    <w:rsid w:val="00977460"/>
    <w:rsid w:val="00977A8D"/>
    <w:rsid w:val="00980D34"/>
    <w:rsid w:val="00980EB6"/>
    <w:rsid w:val="0098412A"/>
    <w:rsid w:val="00985E19"/>
    <w:rsid w:val="00986E3F"/>
    <w:rsid w:val="00995225"/>
    <w:rsid w:val="00995903"/>
    <w:rsid w:val="00996052"/>
    <w:rsid w:val="00997025"/>
    <w:rsid w:val="009A1316"/>
    <w:rsid w:val="009C19B7"/>
    <w:rsid w:val="009C2DDB"/>
    <w:rsid w:val="009C54CC"/>
    <w:rsid w:val="009D2048"/>
    <w:rsid w:val="009D2998"/>
    <w:rsid w:val="009D5B4C"/>
    <w:rsid w:val="009D6A95"/>
    <w:rsid w:val="009E0A90"/>
    <w:rsid w:val="009E1C05"/>
    <w:rsid w:val="009F0220"/>
    <w:rsid w:val="009F2228"/>
    <w:rsid w:val="009F2F4B"/>
    <w:rsid w:val="009F3ECA"/>
    <w:rsid w:val="00A0144D"/>
    <w:rsid w:val="00A07CA3"/>
    <w:rsid w:val="00A127EB"/>
    <w:rsid w:val="00A153F4"/>
    <w:rsid w:val="00A2431E"/>
    <w:rsid w:val="00A254BE"/>
    <w:rsid w:val="00A26608"/>
    <w:rsid w:val="00A267BE"/>
    <w:rsid w:val="00A335D3"/>
    <w:rsid w:val="00A339C8"/>
    <w:rsid w:val="00A354EE"/>
    <w:rsid w:val="00A3567D"/>
    <w:rsid w:val="00A377D4"/>
    <w:rsid w:val="00A41B54"/>
    <w:rsid w:val="00A54949"/>
    <w:rsid w:val="00A57480"/>
    <w:rsid w:val="00A61623"/>
    <w:rsid w:val="00A63B31"/>
    <w:rsid w:val="00A74666"/>
    <w:rsid w:val="00A820B9"/>
    <w:rsid w:val="00A8498D"/>
    <w:rsid w:val="00A9171F"/>
    <w:rsid w:val="00A92680"/>
    <w:rsid w:val="00A9283D"/>
    <w:rsid w:val="00A93150"/>
    <w:rsid w:val="00A93B74"/>
    <w:rsid w:val="00A953CA"/>
    <w:rsid w:val="00A96328"/>
    <w:rsid w:val="00AA5EAF"/>
    <w:rsid w:val="00AB2E5C"/>
    <w:rsid w:val="00AB476D"/>
    <w:rsid w:val="00AB5211"/>
    <w:rsid w:val="00AB5FD4"/>
    <w:rsid w:val="00AB614B"/>
    <w:rsid w:val="00AB6D83"/>
    <w:rsid w:val="00AC06D0"/>
    <w:rsid w:val="00AC640F"/>
    <w:rsid w:val="00AD76F9"/>
    <w:rsid w:val="00AE08B0"/>
    <w:rsid w:val="00AE58A5"/>
    <w:rsid w:val="00AE63BE"/>
    <w:rsid w:val="00AF468F"/>
    <w:rsid w:val="00B101C1"/>
    <w:rsid w:val="00B104B4"/>
    <w:rsid w:val="00B10FF3"/>
    <w:rsid w:val="00B11123"/>
    <w:rsid w:val="00B11B5D"/>
    <w:rsid w:val="00B1203C"/>
    <w:rsid w:val="00B15218"/>
    <w:rsid w:val="00B16CB4"/>
    <w:rsid w:val="00B23C09"/>
    <w:rsid w:val="00B32210"/>
    <w:rsid w:val="00B34A54"/>
    <w:rsid w:val="00B361BE"/>
    <w:rsid w:val="00B477CC"/>
    <w:rsid w:val="00B500F3"/>
    <w:rsid w:val="00B53267"/>
    <w:rsid w:val="00B56551"/>
    <w:rsid w:val="00B56ECD"/>
    <w:rsid w:val="00B609F0"/>
    <w:rsid w:val="00B61C77"/>
    <w:rsid w:val="00B6390A"/>
    <w:rsid w:val="00B7030C"/>
    <w:rsid w:val="00B70D2F"/>
    <w:rsid w:val="00B71122"/>
    <w:rsid w:val="00B7630C"/>
    <w:rsid w:val="00B80311"/>
    <w:rsid w:val="00B83E5E"/>
    <w:rsid w:val="00B85CE4"/>
    <w:rsid w:val="00B8751F"/>
    <w:rsid w:val="00B87C52"/>
    <w:rsid w:val="00B9105F"/>
    <w:rsid w:val="00B95D22"/>
    <w:rsid w:val="00BA0A5B"/>
    <w:rsid w:val="00BA73C1"/>
    <w:rsid w:val="00BB377C"/>
    <w:rsid w:val="00BB686B"/>
    <w:rsid w:val="00BC05D5"/>
    <w:rsid w:val="00BC3D2D"/>
    <w:rsid w:val="00BC500C"/>
    <w:rsid w:val="00BD4004"/>
    <w:rsid w:val="00BD7749"/>
    <w:rsid w:val="00BD7DCA"/>
    <w:rsid w:val="00BE5385"/>
    <w:rsid w:val="00BE7442"/>
    <w:rsid w:val="00BF3300"/>
    <w:rsid w:val="00BF458D"/>
    <w:rsid w:val="00C02277"/>
    <w:rsid w:val="00C02537"/>
    <w:rsid w:val="00C0476B"/>
    <w:rsid w:val="00C059AD"/>
    <w:rsid w:val="00C07684"/>
    <w:rsid w:val="00C122B2"/>
    <w:rsid w:val="00C21102"/>
    <w:rsid w:val="00C236AA"/>
    <w:rsid w:val="00C24730"/>
    <w:rsid w:val="00C278E9"/>
    <w:rsid w:val="00C27CC4"/>
    <w:rsid w:val="00C30AC9"/>
    <w:rsid w:val="00C32C79"/>
    <w:rsid w:val="00C3684B"/>
    <w:rsid w:val="00C377AC"/>
    <w:rsid w:val="00C43EBA"/>
    <w:rsid w:val="00C462B7"/>
    <w:rsid w:val="00C53D33"/>
    <w:rsid w:val="00C5770A"/>
    <w:rsid w:val="00C74C7E"/>
    <w:rsid w:val="00C761DB"/>
    <w:rsid w:val="00C77E26"/>
    <w:rsid w:val="00C9190F"/>
    <w:rsid w:val="00C95575"/>
    <w:rsid w:val="00CA124E"/>
    <w:rsid w:val="00CA283B"/>
    <w:rsid w:val="00CA6002"/>
    <w:rsid w:val="00CB292E"/>
    <w:rsid w:val="00CC042B"/>
    <w:rsid w:val="00CC0A96"/>
    <w:rsid w:val="00CC7C17"/>
    <w:rsid w:val="00CD0997"/>
    <w:rsid w:val="00CD09DF"/>
    <w:rsid w:val="00CD572E"/>
    <w:rsid w:val="00CD7D18"/>
    <w:rsid w:val="00CE6631"/>
    <w:rsid w:val="00CE70D4"/>
    <w:rsid w:val="00D01F58"/>
    <w:rsid w:val="00D11626"/>
    <w:rsid w:val="00D11C96"/>
    <w:rsid w:val="00D1449E"/>
    <w:rsid w:val="00D261AD"/>
    <w:rsid w:val="00D33CB3"/>
    <w:rsid w:val="00D35E34"/>
    <w:rsid w:val="00D41277"/>
    <w:rsid w:val="00D442E6"/>
    <w:rsid w:val="00D4515B"/>
    <w:rsid w:val="00D46D16"/>
    <w:rsid w:val="00D53294"/>
    <w:rsid w:val="00D53369"/>
    <w:rsid w:val="00D546AA"/>
    <w:rsid w:val="00D5581E"/>
    <w:rsid w:val="00D55D68"/>
    <w:rsid w:val="00D55FC0"/>
    <w:rsid w:val="00D6066E"/>
    <w:rsid w:val="00D6490A"/>
    <w:rsid w:val="00D67AE7"/>
    <w:rsid w:val="00D717B5"/>
    <w:rsid w:val="00D7707E"/>
    <w:rsid w:val="00D81A19"/>
    <w:rsid w:val="00D863F1"/>
    <w:rsid w:val="00D96CB1"/>
    <w:rsid w:val="00DA0A54"/>
    <w:rsid w:val="00DA366C"/>
    <w:rsid w:val="00DB03CF"/>
    <w:rsid w:val="00DB422D"/>
    <w:rsid w:val="00DB62FF"/>
    <w:rsid w:val="00DC184E"/>
    <w:rsid w:val="00DC2A69"/>
    <w:rsid w:val="00DC3F2F"/>
    <w:rsid w:val="00DC6D21"/>
    <w:rsid w:val="00DD0624"/>
    <w:rsid w:val="00DD0D76"/>
    <w:rsid w:val="00DD29AA"/>
    <w:rsid w:val="00DD4B3A"/>
    <w:rsid w:val="00DD6D82"/>
    <w:rsid w:val="00DE44D6"/>
    <w:rsid w:val="00DE6B48"/>
    <w:rsid w:val="00DE71E9"/>
    <w:rsid w:val="00DE7BBF"/>
    <w:rsid w:val="00DF5944"/>
    <w:rsid w:val="00DF7CC2"/>
    <w:rsid w:val="00E01E89"/>
    <w:rsid w:val="00E044EA"/>
    <w:rsid w:val="00E05825"/>
    <w:rsid w:val="00E06DD2"/>
    <w:rsid w:val="00E07592"/>
    <w:rsid w:val="00E10347"/>
    <w:rsid w:val="00E12C38"/>
    <w:rsid w:val="00E142C1"/>
    <w:rsid w:val="00E21D43"/>
    <w:rsid w:val="00E24241"/>
    <w:rsid w:val="00E319F8"/>
    <w:rsid w:val="00E32DA8"/>
    <w:rsid w:val="00E32F26"/>
    <w:rsid w:val="00E33F5F"/>
    <w:rsid w:val="00E35039"/>
    <w:rsid w:val="00E35D9F"/>
    <w:rsid w:val="00E369EB"/>
    <w:rsid w:val="00E36D15"/>
    <w:rsid w:val="00E415A4"/>
    <w:rsid w:val="00E4516E"/>
    <w:rsid w:val="00E4594D"/>
    <w:rsid w:val="00E50022"/>
    <w:rsid w:val="00E57CF0"/>
    <w:rsid w:val="00E6679A"/>
    <w:rsid w:val="00E70115"/>
    <w:rsid w:val="00E7197B"/>
    <w:rsid w:val="00E7691D"/>
    <w:rsid w:val="00E80C41"/>
    <w:rsid w:val="00E825D9"/>
    <w:rsid w:val="00E8453B"/>
    <w:rsid w:val="00E85246"/>
    <w:rsid w:val="00E935BC"/>
    <w:rsid w:val="00E96900"/>
    <w:rsid w:val="00E977B2"/>
    <w:rsid w:val="00EA2B85"/>
    <w:rsid w:val="00EB5AE0"/>
    <w:rsid w:val="00EC0984"/>
    <w:rsid w:val="00EC1FC6"/>
    <w:rsid w:val="00EC5C05"/>
    <w:rsid w:val="00EC60A9"/>
    <w:rsid w:val="00EC6866"/>
    <w:rsid w:val="00EC7509"/>
    <w:rsid w:val="00EC7DDF"/>
    <w:rsid w:val="00ED296F"/>
    <w:rsid w:val="00ED4F61"/>
    <w:rsid w:val="00ED62C7"/>
    <w:rsid w:val="00EE18B7"/>
    <w:rsid w:val="00EE1C6A"/>
    <w:rsid w:val="00EE371C"/>
    <w:rsid w:val="00EF3016"/>
    <w:rsid w:val="00EF3485"/>
    <w:rsid w:val="00EF6E77"/>
    <w:rsid w:val="00EF7D0D"/>
    <w:rsid w:val="00F06527"/>
    <w:rsid w:val="00F06C62"/>
    <w:rsid w:val="00F115B2"/>
    <w:rsid w:val="00F1415A"/>
    <w:rsid w:val="00F15468"/>
    <w:rsid w:val="00F15780"/>
    <w:rsid w:val="00F24343"/>
    <w:rsid w:val="00F3365D"/>
    <w:rsid w:val="00F40911"/>
    <w:rsid w:val="00F45141"/>
    <w:rsid w:val="00F518A6"/>
    <w:rsid w:val="00F52494"/>
    <w:rsid w:val="00F545E4"/>
    <w:rsid w:val="00F55998"/>
    <w:rsid w:val="00F56D19"/>
    <w:rsid w:val="00F57E8F"/>
    <w:rsid w:val="00F606C7"/>
    <w:rsid w:val="00F651CA"/>
    <w:rsid w:val="00F7482A"/>
    <w:rsid w:val="00F74B7C"/>
    <w:rsid w:val="00F75501"/>
    <w:rsid w:val="00F77793"/>
    <w:rsid w:val="00F8032F"/>
    <w:rsid w:val="00F82A4F"/>
    <w:rsid w:val="00F84057"/>
    <w:rsid w:val="00F86AAC"/>
    <w:rsid w:val="00F928DF"/>
    <w:rsid w:val="00F92FDE"/>
    <w:rsid w:val="00FA3AEC"/>
    <w:rsid w:val="00FA5339"/>
    <w:rsid w:val="00FA6B1D"/>
    <w:rsid w:val="00FB5041"/>
    <w:rsid w:val="00FB60F6"/>
    <w:rsid w:val="00FC0F20"/>
    <w:rsid w:val="00FC1E70"/>
    <w:rsid w:val="00FC2259"/>
    <w:rsid w:val="00FC405E"/>
    <w:rsid w:val="00FC4F4E"/>
    <w:rsid w:val="00FD46CC"/>
    <w:rsid w:val="00FD4A30"/>
    <w:rsid w:val="00FD4CC1"/>
    <w:rsid w:val="00FD79ED"/>
    <w:rsid w:val="00FD7CD2"/>
    <w:rsid w:val="00FE08CF"/>
    <w:rsid w:val="00FE124D"/>
    <w:rsid w:val="00FE4789"/>
    <w:rsid w:val="00FF46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CBDC2"/>
  <w15:docId w15:val="{722BC088-0BFC-4EB6-83E6-4F2F38B26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DB0"/>
  </w:style>
  <w:style w:type="paragraph" w:styleId="Heading1">
    <w:name w:val="heading 1"/>
    <w:basedOn w:val="Normal"/>
    <w:link w:val="Heading1Char"/>
    <w:uiPriority w:val="9"/>
    <w:qFormat/>
    <w:rsid w:val="00CB29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6002"/>
    <w:pPr>
      <w:spacing w:after="0" w:line="240" w:lineRule="auto"/>
    </w:pPr>
  </w:style>
  <w:style w:type="character" w:customStyle="1" w:styleId="NoSpacingChar">
    <w:name w:val="No Spacing Char"/>
    <w:basedOn w:val="DefaultParagraphFont"/>
    <w:link w:val="NoSpacing"/>
    <w:uiPriority w:val="1"/>
    <w:rsid w:val="00CA6002"/>
  </w:style>
  <w:style w:type="paragraph" w:styleId="ListParagraph">
    <w:name w:val="List Paragraph"/>
    <w:basedOn w:val="Normal"/>
    <w:uiPriority w:val="34"/>
    <w:qFormat/>
    <w:rsid w:val="008D5DB0"/>
    <w:pPr>
      <w:ind w:left="720"/>
      <w:contextualSpacing/>
    </w:pPr>
  </w:style>
  <w:style w:type="character" w:styleId="Hyperlink">
    <w:name w:val="Hyperlink"/>
    <w:basedOn w:val="DefaultParagraphFont"/>
    <w:uiPriority w:val="99"/>
    <w:unhideWhenUsed/>
    <w:rsid w:val="008D5DB0"/>
    <w:rPr>
      <w:color w:val="0563C1" w:themeColor="hyperlink"/>
      <w:u w:val="single"/>
    </w:rPr>
  </w:style>
  <w:style w:type="character" w:styleId="CommentReference">
    <w:name w:val="annotation reference"/>
    <w:basedOn w:val="DefaultParagraphFont"/>
    <w:uiPriority w:val="99"/>
    <w:semiHidden/>
    <w:unhideWhenUsed/>
    <w:rsid w:val="00E825D9"/>
    <w:rPr>
      <w:sz w:val="16"/>
      <w:szCs w:val="16"/>
    </w:rPr>
  </w:style>
  <w:style w:type="paragraph" w:styleId="CommentText">
    <w:name w:val="annotation text"/>
    <w:basedOn w:val="Normal"/>
    <w:link w:val="CommentTextChar"/>
    <w:uiPriority w:val="99"/>
    <w:semiHidden/>
    <w:unhideWhenUsed/>
    <w:rsid w:val="00E825D9"/>
    <w:pPr>
      <w:spacing w:line="240" w:lineRule="auto"/>
    </w:pPr>
    <w:rPr>
      <w:sz w:val="20"/>
      <w:szCs w:val="20"/>
    </w:rPr>
  </w:style>
  <w:style w:type="character" w:customStyle="1" w:styleId="CommentTextChar">
    <w:name w:val="Comment Text Char"/>
    <w:basedOn w:val="DefaultParagraphFont"/>
    <w:link w:val="CommentText"/>
    <w:uiPriority w:val="99"/>
    <w:semiHidden/>
    <w:rsid w:val="00E825D9"/>
    <w:rPr>
      <w:sz w:val="20"/>
      <w:szCs w:val="20"/>
    </w:rPr>
  </w:style>
  <w:style w:type="paragraph" w:styleId="CommentSubject">
    <w:name w:val="annotation subject"/>
    <w:basedOn w:val="CommentText"/>
    <w:next w:val="CommentText"/>
    <w:link w:val="CommentSubjectChar"/>
    <w:uiPriority w:val="99"/>
    <w:semiHidden/>
    <w:unhideWhenUsed/>
    <w:rsid w:val="00E825D9"/>
    <w:rPr>
      <w:b/>
      <w:bCs/>
    </w:rPr>
  </w:style>
  <w:style w:type="character" w:customStyle="1" w:styleId="CommentSubjectChar">
    <w:name w:val="Comment Subject Char"/>
    <w:basedOn w:val="CommentTextChar"/>
    <w:link w:val="CommentSubject"/>
    <w:uiPriority w:val="99"/>
    <w:semiHidden/>
    <w:rsid w:val="00E825D9"/>
    <w:rPr>
      <w:b/>
      <w:bCs/>
      <w:sz w:val="20"/>
      <w:szCs w:val="20"/>
    </w:rPr>
  </w:style>
  <w:style w:type="paragraph" w:styleId="BalloonText">
    <w:name w:val="Balloon Text"/>
    <w:basedOn w:val="Normal"/>
    <w:link w:val="BalloonTextChar"/>
    <w:uiPriority w:val="99"/>
    <w:semiHidden/>
    <w:unhideWhenUsed/>
    <w:rsid w:val="00E825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25D9"/>
    <w:rPr>
      <w:rFonts w:ascii="Segoe UI" w:hAnsi="Segoe UI" w:cs="Segoe UI"/>
      <w:sz w:val="18"/>
      <w:szCs w:val="18"/>
    </w:rPr>
  </w:style>
  <w:style w:type="character" w:styleId="PlaceholderText">
    <w:name w:val="Placeholder Text"/>
    <w:basedOn w:val="DefaultParagraphFont"/>
    <w:uiPriority w:val="99"/>
    <w:semiHidden/>
    <w:rsid w:val="007C4D5F"/>
    <w:rPr>
      <w:color w:val="808080"/>
    </w:rPr>
  </w:style>
  <w:style w:type="paragraph" w:styleId="NormalWeb">
    <w:name w:val="Normal (Web)"/>
    <w:basedOn w:val="Normal"/>
    <w:uiPriority w:val="99"/>
    <w:semiHidden/>
    <w:unhideWhenUsed/>
    <w:rsid w:val="008416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F8032F"/>
    <w:rPr>
      <w:i/>
      <w:iCs/>
    </w:rPr>
  </w:style>
  <w:style w:type="paragraph" w:customStyle="1" w:styleId="EndNoteBibliographyTitle">
    <w:name w:val="EndNote Bibliography Title"/>
    <w:basedOn w:val="Normal"/>
    <w:link w:val="EndNoteBibliographyTitleChar"/>
    <w:rsid w:val="00775151"/>
    <w:pPr>
      <w:spacing w:after="0"/>
      <w:jc w:val="center"/>
    </w:pPr>
    <w:rPr>
      <w:rFonts w:ascii="Calibri" w:hAnsi="Calibri" w:cs="Calibri"/>
      <w:noProof/>
      <w:lang w:val="en-US"/>
    </w:rPr>
  </w:style>
  <w:style w:type="character" w:customStyle="1" w:styleId="EndNoteBibliographyTitleChar">
    <w:name w:val="EndNote Bibliography Title Char"/>
    <w:basedOn w:val="NoSpacingChar"/>
    <w:link w:val="EndNoteBibliographyTitle"/>
    <w:rsid w:val="00775151"/>
    <w:rPr>
      <w:rFonts w:ascii="Calibri" w:hAnsi="Calibri" w:cs="Calibri"/>
      <w:noProof/>
      <w:lang w:val="en-US"/>
    </w:rPr>
  </w:style>
  <w:style w:type="paragraph" w:customStyle="1" w:styleId="EndNoteBibliography">
    <w:name w:val="EndNote Bibliography"/>
    <w:basedOn w:val="Normal"/>
    <w:link w:val="EndNoteBibliographyChar"/>
    <w:rsid w:val="00775151"/>
    <w:pPr>
      <w:spacing w:line="240" w:lineRule="auto"/>
      <w:jc w:val="both"/>
    </w:pPr>
    <w:rPr>
      <w:rFonts w:ascii="Calibri" w:hAnsi="Calibri" w:cs="Calibri"/>
      <w:noProof/>
      <w:lang w:val="en-US"/>
    </w:rPr>
  </w:style>
  <w:style w:type="character" w:customStyle="1" w:styleId="EndNoteBibliographyChar">
    <w:name w:val="EndNote Bibliography Char"/>
    <w:basedOn w:val="NoSpacingChar"/>
    <w:link w:val="EndNoteBibliography"/>
    <w:rsid w:val="00775151"/>
    <w:rPr>
      <w:rFonts w:ascii="Calibri" w:hAnsi="Calibri" w:cs="Calibri"/>
      <w:noProof/>
      <w:lang w:val="en-US"/>
    </w:rPr>
  </w:style>
  <w:style w:type="character" w:customStyle="1" w:styleId="UnresolvedMention1">
    <w:name w:val="Unresolved Mention1"/>
    <w:basedOn w:val="DefaultParagraphFont"/>
    <w:uiPriority w:val="99"/>
    <w:semiHidden/>
    <w:unhideWhenUsed/>
    <w:rsid w:val="00DF7CC2"/>
    <w:rPr>
      <w:color w:val="605E5C"/>
      <w:shd w:val="clear" w:color="auto" w:fill="E1DFDD"/>
    </w:rPr>
  </w:style>
  <w:style w:type="character" w:styleId="Strong">
    <w:name w:val="Strong"/>
    <w:basedOn w:val="DefaultParagraphFont"/>
    <w:uiPriority w:val="22"/>
    <w:qFormat/>
    <w:rsid w:val="008302D6"/>
    <w:rPr>
      <w:b/>
      <w:bCs/>
    </w:rPr>
  </w:style>
  <w:style w:type="character" w:customStyle="1" w:styleId="UnresolvedMention2">
    <w:name w:val="Unresolved Mention2"/>
    <w:basedOn w:val="DefaultParagraphFont"/>
    <w:uiPriority w:val="99"/>
    <w:semiHidden/>
    <w:unhideWhenUsed/>
    <w:rsid w:val="00D1449E"/>
    <w:rPr>
      <w:color w:val="605E5C"/>
      <w:shd w:val="clear" w:color="auto" w:fill="E1DFDD"/>
    </w:rPr>
  </w:style>
  <w:style w:type="character" w:customStyle="1" w:styleId="UnresolvedMention3">
    <w:name w:val="Unresolved Mention3"/>
    <w:basedOn w:val="DefaultParagraphFont"/>
    <w:uiPriority w:val="99"/>
    <w:semiHidden/>
    <w:unhideWhenUsed/>
    <w:rsid w:val="003B7CE2"/>
    <w:rPr>
      <w:color w:val="605E5C"/>
      <w:shd w:val="clear" w:color="auto" w:fill="E1DFDD"/>
    </w:rPr>
  </w:style>
  <w:style w:type="paragraph" w:customStyle="1" w:styleId="Default">
    <w:name w:val="Default"/>
    <w:rsid w:val="00601E60"/>
    <w:pPr>
      <w:autoSpaceDE w:val="0"/>
      <w:autoSpaceDN w:val="0"/>
      <w:adjustRightInd w:val="0"/>
      <w:spacing w:after="0" w:line="240" w:lineRule="auto"/>
    </w:pPr>
    <w:rPr>
      <w:rFonts w:ascii="Arial" w:hAnsi="Arial" w:cs="Arial"/>
      <w:color w:val="000000"/>
      <w:sz w:val="24"/>
      <w:szCs w:val="24"/>
    </w:rPr>
  </w:style>
  <w:style w:type="character" w:customStyle="1" w:styleId="UnresolvedMention4">
    <w:name w:val="Unresolved Mention4"/>
    <w:basedOn w:val="DefaultParagraphFont"/>
    <w:uiPriority w:val="99"/>
    <w:semiHidden/>
    <w:unhideWhenUsed/>
    <w:rsid w:val="00DC6D21"/>
    <w:rPr>
      <w:color w:val="605E5C"/>
      <w:shd w:val="clear" w:color="auto" w:fill="E1DFDD"/>
    </w:rPr>
  </w:style>
  <w:style w:type="character" w:styleId="LineNumber">
    <w:name w:val="line number"/>
    <w:basedOn w:val="DefaultParagraphFont"/>
    <w:uiPriority w:val="99"/>
    <w:semiHidden/>
    <w:unhideWhenUsed/>
    <w:rsid w:val="0097191E"/>
  </w:style>
  <w:style w:type="character" w:customStyle="1" w:styleId="Heading1Char">
    <w:name w:val="Heading 1 Char"/>
    <w:basedOn w:val="DefaultParagraphFont"/>
    <w:link w:val="Heading1"/>
    <w:uiPriority w:val="9"/>
    <w:rsid w:val="00CB292E"/>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CB292E"/>
  </w:style>
  <w:style w:type="character" w:customStyle="1" w:styleId="html-italic">
    <w:name w:val="html-italic"/>
    <w:basedOn w:val="DefaultParagraphFont"/>
    <w:rsid w:val="00CB292E"/>
  </w:style>
  <w:style w:type="paragraph" w:styleId="Header">
    <w:name w:val="header"/>
    <w:basedOn w:val="Normal"/>
    <w:link w:val="HeaderChar"/>
    <w:uiPriority w:val="99"/>
    <w:unhideWhenUsed/>
    <w:rsid w:val="006F74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83"/>
  </w:style>
  <w:style w:type="paragraph" w:styleId="Footer">
    <w:name w:val="footer"/>
    <w:basedOn w:val="Normal"/>
    <w:link w:val="FooterChar"/>
    <w:uiPriority w:val="99"/>
    <w:unhideWhenUsed/>
    <w:rsid w:val="006F74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83"/>
  </w:style>
  <w:style w:type="character" w:styleId="FollowedHyperlink">
    <w:name w:val="FollowedHyperlink"/>
    <w:basedOn w:val="DefaultParagraphFont"/>
    <w:uiPriority w:val="99"/>
    <w:semiHidden/>
    <w:unhideWhenUsed/>
    <w:rsid w:val="00E24241"/>
    <w:rPr>
      <w:color w:val="954F72" w:themeColor="followedHyperlink"/>
      <w:u w:val="single"/>
    </w:rPr>
  </w:style>
  <w:style w:type="table" w:styleId="ListTable4-Accent5">
    <w:name w:val="List Table 4 Accent 5"/>
    <w:basedOn w:val="TableNormal"/>
    <w:uiPriority w:val="49"/>
    <w:rsid w:val="00C0768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Revision">
    <w:name w:val="Revision"/>
    <w:hidden/>
    <w:uiPriority w:val="99"/>
    <w:semiHidden/>
    <w:rsid w:val="00330C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5924">
      <w:bodyDiv w:val="1"/>
      <w:marLeft w:val="0"/>
      <w:marRight w:val="0"/>
      <w:marTop w:val="0"/>
      <w:marBottom w:val="0"/>
      <w:divBdr>
        <w:top w:val="none" w:sz="0" w:space="0" w:color="auto"/>
        <w:left w:val="none" w:sz="0" w:space="0" w:color="auto"/>
        <w:bottom w:val="none" w:sz="0" w:space="0" w:color="auto"/>
        <w:right w:val="none" w:sz="0" w:space="0" w:color="auto"/>
      </w:divBdr>
    </w:div>
    <w:div w:id="1074089299">
      <w:bodyDiv w:val="1"/>
      <w:marLeft w:val="0"/>
      <w:marRight w:val="0"/>
      <w:marTop w:val="0"/>
      <w:marBottom w:val="0"/>
      <w:divBdr>
        <w:top w:val="none" w:sz="0" w:space="0" w:color="auto"/>
        <w:left w:val="none" w:sz="0" w:space="0" w:color="auto"/>
        <w:bottom w:val="none" w:sz="0" w:space="0" w:color="auto"/>
        <w:right w:val="none" w:sz="0" w:space="0" w:color="auto"/>
      </w:divBdr>
    </w:div>
    <w:div w:id="1179389610">
      <w:bodyDiv w:val="1"/>
      <w:marLeft w:val="0"/>
      <w:marRight w:val="0"/>
      <w:marTop w:val="0"/>
      <w:marBottom w:val="0"/>
      <w:divBdr>
        <w:top w:val="none" w:sz="0" w:space="0" w:color="auto"/>
        <w:left w:val="none" w:sz="0" w:space="0" w:color="auto"/>
        <w:bottom w:val="none" w:sz="0" w:space="0" w:color="auto"/>
        <w:right w:val="none" w:sz="0" w:space="0" w:color="auto"/>
      </w:divBdr>
    </w:div>
    <w:div w:id="1855024602">
      <w:bodyDiv w:val="1"/>
      <w:marLeft w:val="0"/>
      <w:marRight w:val="0"/>
      <w:marTop w:val="0"/>
      <w:marBottom w:val="0"/>
      <w:divBdr>
        <w:top w:val="none" w:sz="0" w:space="0" w:color="auto"/>
        <w:left w:val="none" w:sz="0" w:space="0" w:color="auto"/>
        <w:bottom w:val="none" w:sz="0" w:space="0" w:color="auto"/>
        <w:right w:val="none" w:sz="0" w:space="0" w:color="auto"/>
      </w:divBdr>
    </w:div>
    <w:div w:id="20963659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ur-lex.europa.eu/EN/legal-content/summary/food-safety-from-farm-to-fork.html" TargetMode="External"/><Relationship Id="rId2" Type="http://schemas.openxmlformats.org/officeDocument/2006/relationships/numbering" Target="numbering.xml"/><Relationship Id="rId16" Type="http://schemas.openxmlformats.org/officeDocument/2006/relationships/hyperlink" Target="https://www.gov.uk/guidance/disease-prevention-for-livestock-farmer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ec.europa.eu/eurostat/statistics-explained/index.php?title=Population_and_population_change_statistics"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2A60A-6586-4448-BB9E-6C777E1D0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24</Pages>
  <Words>11896</Words>
  <Characters>67810</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Morgan</dc:creator>
  <cp:keywords/>
  <dc:description/>
  <cp:lastModifiedBy>Alex Morgan</cp:lastModifiedBy>
  <cp:revision>3</cp:revision>
  <cp:lastPrinted>2023-03-27T13:29:00Z</cp:lastPrinted>
  <dcterms:created xsi:type="dcterms:W3CDTF">2023-05-31T06:55:00Z</dcterms:created>
  <dcterms:modified xsi:type="dcterms:W3CDTF">2023-05-31T07:57:00Z</dcterms:modified>
</cp:coreProperties>
</file>