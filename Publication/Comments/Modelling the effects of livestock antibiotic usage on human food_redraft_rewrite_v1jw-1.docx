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29636" w14:textId="70DDB5B5" w:rsidR="00CA6002" w:rsidRPr="00ED5BC0" w:rsidRDefault="00CA6002" w:rsidP="00CA6002">
      <w:pPr>
        <w:pStyle w:val="NoSpacing"/>
        <w:spacing w:line="360" w:lineRule="auto"/>
        <w:jc w:val="center"/>
        <w:rPr>
          <w:b/>
          <w:u w:val="single"/>
        </w:rPr>
      </w:pPr>
      <w:commentRangeStart w:id="0"/>
      <w:r w:rsidRPr="00ED5BC0">
        <w:rPr>
          <w:b/>
          <w:u w:val="single"/>
        </w:rPr>
        <w:t>Modelling</w:t>
      </w:r>
      <w:commentRangeEnd w:id="0"/>
      <w:r w:rsidR="00253DE8">
        <w:rPr>
          <w:rStyle w:val="CommentReference"/>
        </w:rPr>
        <w:commentReference w:id="0"/>
      </w:r>
      <w:r w:rsidRPr="00ED5BC0">
        <w:rPr>
          <w:b/>
          <w:u w:val="single"/>
        </w:rPr>
        <w:t xml:space="preserve"> the effect</w:t>
      </w:r>
      <w:r>
        <w:rPr>
          <w:b/>
          <w:u w:val="single"/>
        </w:rPr>
        <w:t>s</w:t>
      </w:r>
      <w:r w:rsidRPr="00ED5BC0">
        <w:rPr>
          <w:b/>
          <w:u w:val="single"/>
        </w:rPr>
        <w:t xml:space="preserve"> of livestock antibiotic usage on </w:t>
      </w:r>
      <w:commentRangeStart w:id="1"/>
      <w:r w:rsidRPr="00ED5BC0">
        <w:rPr>
          <w:b/>
          <w:u w:val="single"/>
        </w:rPr>
        <w:t>human foodborne disease</w:t>
      </w:r>
      <w:commentRangeEnd w:id="1"/>
      <w:r w:rsidR="00253DE8">
        <w:rPr>
          <w:rStyle w:val="CommentReference"/>
        </w:rPr>
        <w:commentReference w:id="1"/>
      </w:r>
    </w:p>
    <w:p w14:paraId="5C9FF809" w14:textId="77777777" w:rsidR="00601E60" w:rsidRPr="00367B1B" w:rsidRDefault="00601E60" w:rsidP="00601E60">
      <w:pPr>
        <w:jc w:val="center"/>
        <w:rPr>
          <w:vertAlign w:val="superscript"/>
        </w:rPr>
      </w:pPr>
      <w:r w:rsidRPr="00341BF0">
        <w:t>Alex L.K Morgan</w:t>
      </w:r>
      <w:r w:rsidRPr="00341BF0">
        <w:rPr>
          <w:vertAlign w:val="superscript"/>
        </w:rPr>
        <w:t>1</w:t>
      </w:r>
      <w:r w:rsidRPr="00341BF0">
        <w:t>, Mark E.J Woo</w:t>
      </w:r>
      <w:r>
        <w:t>lhouse</w:t>
      </w:r>
      <w:r w:rsidRPr="00341BF0">
        <w:rPr>
          <w:vertAlign w:val="superscript"/>
        </w:rPr>
        <w:t>2</w:t>
      </w:r>
      <w:r>
        <w:t>, and Bram A.D van Bunnik</w:t>
      </w:r>
      <w:r w:rsidRPr="00341BF0">
        <w:rPr>
          <w:vertAlign w:val="superscript"/>
        </w:rPr>
        <w:t>2</w:t>
      </w:r>
    </w:p>
    <w:p w14:paraId="7FFB6687" w14:textId="77777777" w:rsidR="00601E60" w:rsidRDefault="00601E60" w:rsidP="00601E60">
      <w:pPr>
        <w:pStyle w:val="Default"/>
      </w:pPr>
    </w:p>
    <w:p w14:paraId="6A995382" w14:textId="77777777" w:rsidR="00601E60" w:rsidRPr="00367B1B" w:rsidRDefault="00601E60" w:rsidP="00601E60">
      <w:pPr>
        <w:spacing w:line="240" w:lineRule="auto"/>
      </w:pPr>
      <w:r w:rsidRPr="00367B1B">
        <w:rPr>
          <w:vertAlign w:val="superscript"/>
        </w:rPr>
        <w:t>1</w:t>
      </w:r>
      <w:bookmarkStart w:id="2" w:name="_Hlk49423863"/>
      <w:r w:rsidRPr="00367B1B">
        <w:t>Centre for Immunity, Infection &amp; Evolution and School of Biological Sciences, University of Edinburgh, Edinburgh, United Kingdom</w:t>
      </w:r>
    </w:p>
    <w:bookmarkEnd w:id="2"/>
    <w:p w14:paraId="172595D8" w14:textId="77777777" w:rsidR="00601E60" w:rsidRDefault="00601E60" w:rsidP="00601E60">
      <w:pPr>
        <w:spacing w:line="240" w:lineRule="auto"/>
      </w:pPr>
      <w:r w:rsidRPr="00367B1B">
        <w:rPr>
          <w:vertAlign w:val="superscript"/>
        </w:rPr>
        <w:t>2</w:t>
      </w:r>
      <w:r w:rsidRPr="00367B1B">
        <w:t>Usher Institute, University of Edinburgh, Edinburgh, United Kingdom</w:t>
      </w:r>
    </w:p>
    <w:p w14:paraId="6FDBAA07" w14:textId="34754352" w:rsidR="008D5DB0" w:rsidRDefault="008D5DB0"/>
    <w:p w14:paraId="6B5AE2AE" w14:textId="77777777" w:rsidR="005C16A5" w:rsidRPr="00ED5BC0" w:rsidRDefault="005C16A5" w:rsidP="005C16A5">
      <w:pPr>
        <w:pStyle w:val="NoSpacing"/>
        <w:jc w:val="center"/>
        <w:rPr>
          <w:b/>
          <w:u w:val="single"/>
        </w:rPr>
      </w:pPr>
      <w:r w:rsidRPr="00ED5BC0">
        <w:rPr>
          <w:b/>
          <w:u w:val="single"/>
        </w:rPr>
        <w:t>ABSTRACT</w:t>
      </w:r>
    </w:p>
    <w:p w14:paraId="18B71417" w14:textId="77777777" w:rsidR="005C16A5" w:rsidRDefault="005C16A5" w:rsidP="005C16A5">
      <w:pPr>
        <w:pStyle w:val="NoSpacing"/>
        <w:spacing w:line="360" w:lineRule="auto"/>
        <w:jc w:val="both"/>
        <w:rPr>
          <w:rFonts w:cstheme="minorHAnsi"/>
          <w:bCs/>
        </w:rPr>
      </w:pPr>
    </w:p>
    <w:p w14:paraId="23576AA4" w14:textId="77C3A23F" w:rsidR="00001E08" w:rsidRDefault="00EA2B85" w:rsidP="00001E08">
      <w:pPr>
        <w:pStyle w:val="NoSpacing"/>
        <w:spacing w:line="360" w:lineRule="auto"/>
        <w:jc w:val="both"/>
      </w:pPr>
      <w:r>
        <w:rPr>
          <w:rFonts w:cstheme="minorHAnsi"/>
          <w:bCs/>
        </w:rPr>
        <w:t>L</w:t>
      </w:r>
      <w:r w:rsidR="005C16A5">
        <w:rPr>
          <w:rFonts w:cstheme="minorHAnsi"/>
          <w:bCs/>
        </w:rPr>
        <w:t xml:space="preserve">ivestock antibiotic usage has been </w:t>
      </w:r>
      <w:commentRangeStart w:id="3"/>
      <w:r w:rsidR="000E3B1A">
        <w:rPr>
          <w:rFonts w:cstheme="minorHAnsi"/>
          <w:bCs/>
        </w:rPr>
        <w:t>suggested</w:t>
      </w:r>
      <w:r w:rsidR="005C16A5">
        <w:rPr>
          <w:rFonts w:cstheme="minorHAnsi"/>
          <w:bCs/>
        </w:rPr>
        <w:t xml:space="preserve"> as a major </w:t>
      </w:r>
      <w:commentRangeEnd w:id="3"/>
      <w:r w:rsidR="00253DE8">
        <w:rPr>
          <w:rStyle w:val="CommentReference"/>
        </w:rPr>
        <w:commentReference w:id="3"/>
      </w:r>
      <w:r w:rsidR="005C16A5">
        <w:rPr>
          <w:rFonts w:cstheme="minorHAnsi"/>
          <w:bCs/>
        </w:rPr>
        <w:t xml:space="preserve">driver of antimicrobial resistance in human populations. This </w:t>
      </w:r>
      <w:r w:rsidR="004E423A">
        <w:rPr>
          <w:rFonts w:cstheme="minorHAnsi"/>
          <w:bCs/>
        </w:rPr>
        <w:t xml:space="preserve">has contributed to the implementation of </w:t>
      </w:r>
      <w:r w:rsidR="00001E08">
        <w:rPr>
          <w:rFonts w:cstheme="minorHAnsi"/>
          <w:bCs/>
        </w:rPr>
        <w:t>antibiotic stewardship programs</w:t>
      </w:r>
      <w:r w:rsidR="00AB6D83">
        <w:rPr>
          <w:rFonts w:cstheme="minorHAnsi"/>
          <w:bCs/>
        </w:rPr>
        <w:t xml:space="preserve"> </w:t>
      </w:r>
      <w:r w:rsidR="00746010">
        <w:rPr>
          <w:rFonts w:cstheme="minorHAnsi"/>
          <w:bCs/>
        </w:rPr>
        <w:t>aim</w:t>
      </w:r>
      <w:r w:rsidR="00AB6D83">
        <w:rPr>
          <w:rFonts w:cstheme="minorHAnsi"/>
          <w:bCs/>
        </w:rPr>
        <w:t>ing</w:t>
      </w:r>
      <w:r w:rsidR="00746010">
        <w:rPr>
          <w:rFonts w:cstheme="minorHAnsi"/>
          <w:bCs/>
        </w:rPr>
        <w:t xml:space="preserve"> to</w:t>
      </w:r>
      <w:r w:rsidR="00001E08">
        <w:rPr>
          <w:rFonts w:cstheme="minorHAnsi"/>
          <w:bCs/>
        </w:rPr>
        <w:t xml:space="preserve"> </w:t>
      </w:r>
      <w:r w:rsidR="005C16A5">
        <w:rPr>
          <w:rFonts w:cstheme="minorHAnsi"/>
          <w:bCs/>
        </w:rPr>
        <w:t>curtail usage of livestock antibiotic</w:t>
      </w:r>
      <w:r w:rsidR="00746010">
        <w:rPr>
          <w:rFonts w:cstheme="minorHAnsi"/>
          <w:bCs/>
        </w:rPr>
        <w:t>s</w:t>
      </w:r>
      <w:r w:rsidR="005C16A5">
        <w:rPr>
          <w:rFonts w:cstheme="minorHAnsi"/>
          <w:bCs/>
        </w:rPr>
        <w:t xml:space="preserve">. </w:t>
      </w:r>
      <w:r w:rsidR="00001E08">
        <w:rPr>
          <w:rFonts w:cstheme="minorHAnsi"/>
          <w:bCs/>
        </w:rPr>
        <w:t>However, the</w:t>
      </w:r>
      <w:r w:rsidR="0084700F">
        <w:rPr>
          <w:rFonts w:cstheme="minorHAnsi"/>
          <w:bCs/>
        </w:rPr>
        <w:t xml:space="preserve"> possible</w:t>
      </w:r>
      <w:r w:rsidR="00001E08">
        <w:rPr>
          <w:rFonts w:cstheme="minorHAnsi"/>
          <w:bCs/>
        </w:rPr>
        <w:t xml:space="preserve"> consequences of livestock antibiotic curtailment</w:t>
      </w:r>
      <w:r w:rsidR="00AB6D83">
        <w:rPr>
          <w:rFonts w:cstheme="minorHAnsi"/>
          <w:bCs/>
        </w:rPr>
        <w:t xml:space="preserve"> on human health</w:t>
      </w:r>
      <w:r w:rsidR="00001E08">
        <w:rPr>
          <w:rFonts w:cstheme="minorHAnsi"/>
          <w:bCs/>
        </w:rPr>
        <w:t xml:space="preserve"> </w:t>
      </w:r>
      <w:r w:rsidR="00AB6D83">
        <w:rPr>
          <w:rFonts w:cstheme="minorHAnsi"/>
          <w:bCs/>
        </w:rPr>
        <w:t xml:space="preserve">are </w:t>
      </w:r>
      <w:r w:rsidR="00001E08">
        <w:rPr>
          <w:rFonts w:cstheme="minorHAnsi"/>
          <w:bCs/>
        </w:rPr>
        <w:t xml:space="preserve">poorly understood. </w:t>
      </w:r>
      <w:proofErr w:type="gramStart"/>
      <w:r w:rsidR="00001E08">
        <w:rPr>
          <w:rFonts w:cstheme="minorHAnsi"/>
          <w:bCs/>
        </w:rPr>
        <w:t>In particular, the</w:t>
      </w:r>
      <w:r w:rsidR="00496CF1">
        <w:rPr>
          <w:rFonts w:cstheme="minorHAnsi"/>
          <w:bCs/>
        </w:rPr>
        <w:t>re</w:t>
      </w:r>
      <w:proofErr w:type="gramEnd"/>
      <w:r w:rsidR="00496CF1">
        <w:rPr>
          <w:rFonts w:cstheme="minorHAnsi"/>
          <w:bCs/>
        </w:rPr>
        <w:t xml:space="preserve"> is the</w:t>
      </w:r>
      <w:r w:rsidR="00001E08">
        <w:rPr>
          <w:rFonts w:cstheme="minorHAnsi"/>
          <w:bCs/>
        </w:rPr>
        <w:t xml:space="preserve"> potential for increases in the carriage of foodborne pathogens in livestock due to a loss of antibiotic pressure</w:t>
      </w:r>
      <w:r w:rsidR="00903286">
        <w:rPr>
          <w:rFonts w:cstheme="minorHAnsi"/>
          <w:bCs/>
        </w:rPr>
        <w:t>,</w:t>
      </w:r>
      <w:r w:rsidR="00001E08">
        <w:rPr>
          <w:rFonts w:cstheme="minorHAnsi"/>
          <w:bCs/>
        </w:rPr>
        <w:t xml:space="preserve"> and subsequent increase in human foodborne disease. Here we use a</w:t>
      </w:r>
      <w:r w:rsidR="005C16A5">
        <w:t xml:space="preserve"> mathematical model </w:t>
      </w:r>
      <w:r w:rsidR="007108C4">
        <w:t xml:space="preserve">fitted to four relevant case studies </w:t>
      </w:r>
      <w:r w:rsidR="00001E08">
        <w:t xml:space="preserve">to </w:t>
      </w:r>
      <w:r w:rsidR="002A3C83">
        <w:t>explore</w:t>
      </w:r>
      <w:r w:rsidR="005C16A5">
        <w:t xml:space="preserve"> the impact of curtailing livestock antibiotic</w:t>
      </w:r>
      <w:r w:rsidR="002A3C83">
        <w:t xml:space="preserve"> usage</w:t>
      </w:r>
      <w:r w:rsidR="005C16A5">
        <w:t xml:space="preserve"> on both antibiotic-sensitive and antibiotic-resistant </w:t>
      </w:r>
      <w:r w:rsidR="000512E1">
        <w:t>non-typhoidal salmonellosis</w:t>
      </w:r>
      <w:r w:rsidR="005C16A5">
        <w:t xml:space="preserve"> in humans</w:t>
      </w:r>
      <w:r w:rsidR="00001E08">
        <w:t xml:space="preserve">. </w:t>
      </w:r>
    </w:p>
    <w:p w14:paraId="62100CD7" w14:textId="77777777" w:rsidR="00001E08" w:rsidRDefault="00001E08" w:rsidP="00001E08">
      <w:pPr>
        <w:pStyle w:val="NoSpacing"/>
        <w:spacing w:line="360" w:lineRule="auto"/>
        <w:jc w:val="both"/>
      </w:pPr>
    </w:p>
    <w:p w14:paraId="30F350B2" w14:textId="28A88D76" w:rsidR="004E423A" w:rsidRDefault="002A3C83" w:rsidP="00001E08">
      <w:pPr>
        <w:pStyle w:val="NoSpacing"/>
        <w:spacing w:line="360" w:lineRule="auto"/>
        <w:jc w:val="both"/>
        <w:rPr>
          <w:rFonts w:cstheme="minorHAnsi"/>
          <w:bCs/>
        </w:rPr>
      </w:pPr>
      <w:commentRangeStart w:id="4"/>
      <w:r w:rsidRPr="00001E08">
        <w:rPr>
          <w:rFonts w:cstheme="minorHAnsi"/>
          <w:bCs/>
        </w:rPr>
        <w:t xml:space="preserve">The </w:t>
      </w:r>
      <w:r w:rsidR="00193629">
        <w:rPr>
          <w:rFonts w:cstheme="minorHAnsi"/>
          <w:bCs/>
        </w:rPr>
        <w:t>study</w:t>
      </w:r>
      <w:r w:rsidRPr="00001E08">
        <w:rPr>
          <w:rFonts w:cstheme="minorHAnsi"/>
          <w:bCs/>
        </w:rPr>
        <w:t xml:space="preserve"> identified increases in </w:t>
      </w:r>
      <w:r w:rsidR="00985E19">
        <w:rPr>
          <w:rFonts w:cstheme="minorHAnsi"/>
          <w:bCs/>
        </w:rPr>
        <w:t xml:space="preserve">the daily incidence of </w:t>
      </w:r>
      <w:r w:rsidR="000512E1">
        <w:rPr>
          <w:rFonts w:cstheme="minorHAnsi"/>
          <w:bCs/>
        </w:rPr>
        <w:t>salmonellosis</w:t>
      </w:r>
      <w:r w:rsidRPr="00001E08">
        <w:rPr>
          <w:rFonts w:cstheme="minorHAnsi"/>
          <w:bCs/>
        </w:rPr>
        <w:t xml:space="preserve"> and a decrease in resistant </w:t>
      </w:r>
      <w:r w:rsidR="000512E1">
        <w:rPr>
          <w:rFonts w:cstheme="minorHAnsi"/>
          <w:bCs/>
        </w:rPr>
        <w:t>salmonellosis</w:t>
      </w:r>
      <w:r w:rsidRPr="00001E08">
        <w:rPr>
          <w:rFonts w:cstheme="minorHAnsi"/>
          <w:bCs/>
        </w:rPr>
        <w:t xml:space="preserve"> following livestock antib</w:t>
      </w:r>
      <w:r w:rsidR="00E825D9">
        <w:rPr>
          <w:rFonts w:cstheme="minorHAnsi"/>
          <w:bCs/>
        </w:rPr>
        <w:t xml:space="preserve">iotic </w:t>
      </w:r>
      <w:r w:rsidR="007108C4">
        <w:rPr>
          <w:rFonts w:cstheme="minorHAnsi"/>
          <w:bCs/>
        </w:rPr>
        <w:t xml:space="preserve">curtailment. </w:t>
      </w:r>
      <w:commentRangeEnd w:id="4"/>
      <w:r w:rsidR="00253DE8">
        <w:rPr>
          <w:rStyle w:val="CommentReference"/>
        </w:rPr>
        <w:commentReference w:id="4"/>
      </w:r>
      <w:r w:rsidR="007108C4">
        <w:rPr>
          <w:rFonts w:cstheme="minorHAnsi"/>
          <w:bCs/>
        </w:rPr>
        <w:t xml:space="preserve">The extent of these increases in foodborne disease ranged from negligible to controllable through interventions </w:t>
      </w:r>
      <w:r w:rsidRPr="00001E08">
        <w:rPr>
          <w:rFonts w:cstheme="minorHAnsi"/>
          <w:bCs/>
        </w:rPr>
        <w:t xml:space="preserve">to </w:t>
      </w:r>
      <w:r w:rsidR="007108C4">
        <w:rPr>
          <w:rFonts w:cstheme="minorHAnsi"/>
          <w:bCs/>
        </w:rPr>
        <w:t>target the farm-to-fork pathway</w:t>
      </w:r>
      <w:r w:rsidR="00AB6D83">
        <w:rPr>
          <w:rFonts w:cstheme="minorHAnsi"/>
          <w:bCs/>
        </w:rPr>
        <w:t xml:space="preserve">. </w:t>
      </w:r>
      <w:r w:rsidR="004E423A">
        <w:rPr>
          <w:rFonts w:cstheme="minorHAnsi"/>
          <w:bCs/>
        </w:rPr>
        <w:t xml:space="preserve">This study provides a motivating example of one of many plausible scenarios following livestock antibiotic curtailment and </w:t>
      </w:r>
      <w:r w:rsidR="007108C4">
        <w:rPr>
          <w:rFonts w:cstheme="minorHAnsi"/>
          <w:bCs/>
        </w:rPr>
        <w:t>suggests</w:t>
      </w:r>
      <w:r w:rsidR="004E423A">
        <w:rPr>
          <w:rFonts w:cstheme="minorHAnsi"/>
          <w:bCs/>
        </w:rPr>
        <w:t xml:space="preserve"> that even if increases in human foodborne disease are observed, </w:t>
      </w:r>
      <w:r w:rsidR="007108C4">
        <w:rPr>
          <w:rFonts w:cstheme="minorHAnsi"/>
          <w:bCs/>
        </w:rPr>
        <w:t xml:space="preserve">an adequate focus on ensuring good farm-to-fork and livestock biosecurity is sufficient to </w:t>
      </w:r>
      <w:r w:rsidR="004E423A">
        <w:rPr>
          <w:rFonts w:cstheme="minorHAnsi"/>
          <w:bCs/>
        </w:rPr>
        <w:t xml:space="preserve">mitigate the negative human health consequences of livestock antibiotic curtailment. </w:t>
      </w:r>
    </w:p>
    <w:p w14:paraId="5FBD5EB1" w14:textId="0948EE69" w:rsidR="005C16A5" w:rsidRDefault="005C16A5"/>
    <w:p w14:paraId="11B9E4CB" w14:textId="77777777" w:rsidR="004E423A" w:rsidRDefault="004E423A"/>
    <w:p w14:paraId="6E66F138" w14:textId="55E7394C" w:rsidR="005C16A5" w:rsidRDefault="005C16A5"/>
    <w:p w14:paraId="228DF67F" w14:textId="3B363077" w:rsidR="007108C4" w:rsidRDefault="007108C4"/>
    <w:p w14:paraId="28EE2644" w14:textId="533EBACB" w:rsidR="007108C4" w:rsidRDefault="007108C4"/>
    <w:p w14:paraId="2890F183" w14:textId="5B8DFA6A" w:rsidR="007108C4" w:rsidRDefault="007108C4"/>
    <w:p w14:paraId="4874BFFB" w14:textId="41F5E051" w:rsidR="007108C4" w:rsidRDefault="007108C4"/>
    <w:p w14:paraId="78A52F8F" w14:textId="3D0D3B2B" w:rsidR="00001E08" w:rsidRDefault="00001E08"/>
    <w:p w14:paraId="3FA3BC69" w14:textId="77777777" w:rsidR="000512E1" w:rsidRDefault="000512E1"/>
    <w:p w14:paraId="508EC726" w14:textId="77777777" w:rsidR="008D5DB0" w:rsidRDefault="008D5DB0" w:rsidP="008D5DB0">
      <w:pPr>
        <w:pStyle w:val="NoSpacing"/>
        <w:spacing w:line="360" w:lineRule="auto"/>
        <w:jc w:val="center"/>
        <w:rPr>
          <w:b/>
          <w:u w:val="single"/>
        </w:rPr>
      </w:pPr>
      <w:r w:rsidRPr="00FA0276">
        <w:rPr>
          <w:b/>
          <w:u w:val="single"/>
        </w:rPr>
        <w:lastRenderedPageBreak/>
        <w:t>INTRODUCTION</w:t>
      </w:r>
    </w:p>
    <w:p w14:paraId="107AEA34" w14:textId="77777777" w:rsidR="008D5DB0" w:rsidRDefault="008D5DB0" w:rsidP="008D5DB0">
      <w:pPr>
        <w:pStyle w:val="NoSpacing"/>
        <w:spacing w:line="360" w:lineRule="auto"/>
        <w:jc w:val="both"/>
        <w:rPr>
          <w:b/>
          <w:u w:val="single"/>
        </w:rPr>
      </w:pPr>
    </w:p>
    <w:p w14:paraId="567787DC" w14:textId="13A61FC6" w:rsidR="008D5DB0" w:rsidRDefault="008D5DB0" w:rsidP="008D5DB0">
      <w:pPr>
        <w:pStyle w:val="NoSpacing"/>
        <w:spacing w:line="360" w:lineRule="auto"/>
        <w:jc w:val="both"/>
      </w:pPr>
      <w:r w:rsidRPr="0035597E">
        <w:t xml:space="preserve">Antimicrobial </w:t>
      </w:r>
      <w:r w:rsidRPr="004A57A9">
        <w:t xml:space="preserve">resistance (AMR) </w:t>
      </w:r>
      <w:r w:rsidR="00C9190F">
        <w:t>is currently one of the largest threats to</w:t>
      </w:r>
      <w:r w:rsidRPr="004A57A9">
        <w:t xml:space="preserve"> human health, with a growing number of key antibiotic </w:t>
      </w:r>
      <w:r w:rsidR="00C77E26">
        <w:t>therapeutics</w:t>
      </w:r>
      <w:r w:rsidRPr="004A57A9">
        <w:t xml:space="preserve"> being rendered ineffective by resistant bacterial pathogens.</w:t>
      </w:r>
      <w:r>
        <w:t xml:space="preserve"> </w:t>
      </w:r>
      <w:r w:rsidR="0084700F">
        <w:t>L</w:t>
      </w:r>
      <w:r w:rsidRPr="004A57A9">
        <w:t xml:space="preserve">ivestock antibiotic usage has been identified as a potentially important driver of AMR in human populations, with </w:t>
      </w:r>
      <w:commentRangeStart w:id="5"/>
      <w:r w:rsidRPr="004A57A9">
        <w:t>cross-</w:t>
      </w:r>
      <w:ins w:id="6" w:author="Jaap Wagenaar" w:date="2022-03-13T11:53:00Z">
        <w:r w:rsidR="00253DE8">
          <w:t xml:space="preserve">host </w:t>
        </w:r>
      </w:ins>
      <w:r w:rsidRPr="004A57A9">
        <w:t xml:space="preserve">species </w:t>
      </w:r>
      <w:commentRangeEnd w:id="5"/>
      <w:r w:rsidR="00253DE8">
        <w:rPr>
          <w:rStyle w:val="CommentReference"/>
        </w:rPr>
        <w:commentReference w:id="5"/>
      </w:r>
      <w:r w:rsidRPr="004A57A9">
        <w:t>transmission of</w:t>
      </w:r>
      <w:r>
        <w:t xml:space="preserve"> resistant</w:t>
      </w:r>
      <w:r w:rsidRPr="004A57A9">
        <w:t xml:space="preserve"> bacteria and resistance determinants </w:t>
      </w:r>
      <w:r w:rsidR="00C9190F">
        <w:t>potentially</w:t>
      </w:r>
      <w:r>
        <w:t xml:space="preserve"> </w:t>
      </w:r>
      <w:r w:rsidRPr="004A57A9">
        <w:t xml:space="preserve">occurring at the livestock/human </w:t>
      </w:r>
      <w:r w:rsidRPr="0098412A">
        <w:t>interface</w:t>
      </w:r>
      <w:r w:rsidR="00CD09DF" w:rsidRPr="0098412A">
        <w:t xml:space="preserve"> </w:t>
      </w:r>
      <w:r w:rsidR="00775151" w:rsidRPr="0098412A">
        <w:rPr>
          <w:bCs/>
        </w:rPr>
        <w:fldChar w:fldCharType="begin">
          <w:fldData xml:space="preserve">PEVuZE5vdGU+PENpdGU+PEF1dGhvcj5Xb29saG91c2U8L0F1dGhvcj48WWVhcj4yMDE1PC9ZZWFy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</w:fldData>
        </w:fldChar>
      </w:r>
      <w:r w:rsidR="00924B20">
        <w:rPr>
          <w:bCs/>
        </w:rPr>
        <w:instrText xml:space="preserve"> ADDIN EN.CITE </w:instrText>
      </w:r>
      <w:r w:rsidR="00924B20">
        <w:rPr>
          <w:bCs/>
        </w:rPr>
        <w:fldChar w:fldCharType="begin">
          <w:fldData xml:space="preserve">PEVuZE5vdGU+PENpdGU+PEF1dGhvcj5Xb29saG91c2U8L0F1dGhvcj48WWVhcj4yMDE1PC9ZZWFy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</w:fldData>
        </w:fldChar>
      </w:r>
      <w:r w:rsidR="00924B20">
        <w:rPr>
          <w:bCs/>
        </w:rPr>
        <w:instrText xml:space="preserve"> ADDIN EN.CITE.DATA </w:instrText>
      </w:r>
      <w:r w:rsidR="00924B20">
        <w:rPr>
          <w:bCs/>
        </w:rPr>
      </w:r>
      <w:r w:rsidR="00924B20">
        <w:rPr>
          <w:bCs/>
        </w:rPr>
        <w:fldChar w:fldCharType="end"/>
      </w:r>
      <w:r w:rsidR="00775151" w:rsidRPr="0098412A">
        <w:rPr>
          <w:bCs/>
        </w:rPr>
      </w:r>
      <w:r w:rsidR="00775151" w:rsidRPr="0098412A">
        <w:rPr>
          <w:bCs/>
        </w:rPr>
        <w:fldChar w:fldCharType="separate"/>
      </w:r>
      <w:r w:rsidR="005D2ABA" w:rsidRPr="0098412A">
        <w:rPr>
          <w:bCs/>
          <w:noProof/>
        </w:rPr>
        <w:t>(1)</w:t>
      </w:r>
      <w:r w:rsidR="00775151" w:rsidRPr="0098412A">
        <w:rPr>
          <w:bCs/>
        </w:rPr>
        <w:fldChar w:fldCharType="end"/>
      </w:r>
      <w:r w:rsidRPr="0098412A">
        <w:t xml:space="preserve">. </w:t>
      </w:r>
      <w:commentRangeStart w:id="7"/>
      <w:r w:rsidRPr="0098412A">
        <w:t>This has led to calls to curtail the usage of livestock antibiotics, with the 2006 European Union ban and 2017 US Food Drug Administration regulation</w:t>
      </w:r>
      <w:r w:rsidR="007108C4">
        <w:t xml:space="preserve"> on antibiotic growth promotion</w:t>
      </w:r>
      <w:r w:rsidRPr="0098412A">
        <w:t xml:space="preserve"> aiming to safeguard the efficacy of clinical</w:t>
      </w:r>
      <w:r>
        <w:t xml:space="preserve"> antibiotics and reduce the potential for transmission of resistant pathogens to human populations</w:t>
      </w:r>
      <w:r w:rsidR="00775151">
        <w:t xml:space="preserve"> </w:t>
      </w:r>
      <w:commentRangeStart w:id="8"/>
      <w:r w:rsidR="00775151">
        <w:fldChar w:fldCharType="begin"/>
      </w:r>
      <w:r w:rsidR="00924B20">
        <w:instrText xml:space="preserve"> ADDIN EN.CITE &lt;EndNote&gt;&lt;Cite&gt;&lt;Author&gt;Commission&lt;/Author&gt;&lt;Year&gt;2005&lt;/Year&gt;&lt;RecNum&gt;63&lt;/RecNum&gt;&lt;DisplayText&gt;(2, 3)&lt;/DisplayText&gt;&lt;record&gt;&lt;rec-number&gt;63&lt;/rec-number&gt;&lt;foreign-keys&gt;&lt;key app="EN" db-id="fsts22ax5rxrp6ea59ipwpp69ts0e0ft9etx" timestamp="1564740627"&gt;63&lt;/key&gt;&lt;/foreign-keys&gt;&lt;ref-type name="Press Release"&gt;63&lt;/ref-type&gt;&lt;contributors&gt;&lt;authors&gt;&lt;author&gt;European Commission&lt;/author&gt;&lt;/authors&gt;&lt;/contributors&gt;&lt;titles&gt;&lt;title&gt;IP/05/1687 - Ban on antibiotics as growth promoters in animal feed enters into effect&lt;/title&gt;&lt;/titles&gt;&lt;number&gt;1&lt;/number&gt;&lt;dates&gt;&lt;year&gt;2005&lt;/year&gt;&lt;pub-dates&gt;&lt;date&gt;22/12/2005&lt;/date&gt;&lt;/pub-dates&gt;&lt;/dates&gt;&lt;pub-location&gt;Brussels&lt;/pub-location&gt;&lt;publisher&gt;European Commission&lt;/publisher&gt;&lt;work-type&gt;Press Release&lt;/work-type&gt;&lt;urls&gt;&lt;related-urls&gt;&lt;url&gt;https://europa.eu/rapid/press-release_IP-05-1687_en.htm&lt;/url&gt;&lt;/related-urls&gt;&lt;/urls&gt;&lt;electronic-resource-num&gt;https://europa.eu/rapid/press-release_IP-05-1687_en.htm&lt;/electronic-resource-num&gt;&lt;/record&gt;&lt;/Cite&gt;&lt;Cite&gt;&lt;Author&gt;Food&lt;/Author&gt;&lt;Year&gt;2013&lt;/Year&gt;&lt;RecNum&gt;206&lt;/RecNum&gt;&lt;record&gt;&lt;rec-number&gt;206&lt;/rec-number&gt;&lt;foreign-keys&gt;&lt;key app="EN" db-id="fsts22ax5rxrp6ea59ipwpp69ts0e0ft9etx" timestamp="1634918151"&gt;206&lt;/key&gt;&lt;/foreign-keys&gt;&lt;ref-type name="Journal Article"&gt;17&lt;/ref-type&gt;&lt;contributors&gt;&lt;authors&gt;&lt;author&gt;US Food&lt;/author&gt;&lt;author&gt;Drug Administration&lt;/author&gt;&lt;/authors&gt;&lt;/contributors&gt;&lt;titles&gt;&lt;title&gt;Guidance for Industry# 213: new animal drugs and new animal drug combination products administered in or on medicated feed or drinking water of food-producing animals: recommendations for drug sponsors for voluntarily aligning product use conditions with GFI# 209&lt;/title&gt;&lt;secondary-title&gt;Center for Veterinary Medicine&lt;/secondary-title&gt;&lt;/titles&gt;&lt;periodical&gt;&lt;full-title&gt;Center for Veterinary Medicine&lt;/full-title&gt;&lt;/periodical&gt;&lt;dates&gt;&lt;year&gt;2013&lt;/year&gt;&lt;/dates&gt;&lt;urls&gt;&lt;/urls&gt;&lt;/record&gt;&lt;/Cite&gt;&lt;/EndNote&gt;</w:instrText>
      </w:r>
      <w:r w:rsidR="00775151">
        <w:fldChar w:fldCharType="separate"/>
      </w:r>
      <w:r w:rsidR="005D2ABA">
        <w:rPr>
          <w:noProof/>
        </w:rPr>
        <w:t>(2, 3)</w:t>
      </w:r>
      <w:r w:rsidR="00775151">
        <w:fldChar w:fldCharType="end"/>
      </w:r>
      <w:commentRangeEnd w:id="8"/>
      <w:r w:rsidR="004571D2">
        <w:rPr>
          <w:rStyle w:val="CommentReference"/>
        </w:rPr>
        <w:commentReference w:id="8"/>
      </w:r>
      <w:r w:rsidR="00775151">
        <w:t>.</w:t>
      </w:r>
      <w:commentRangeEnd w:id="7"/>
      <w:r w:rsidR="00253DE8">
        <w:rPr>
          <w:rStyle w:val="CommentReference"/>
        </w:rPr>
        <w:commentReference w:id="7"/>
      </w:r>
    </w:p>
    <w:p w14:paraId="42A3DAE3" w14:textId="77777777" w:rsidR="008D5DB0" w:rsidRDefault="008D5DB0" w:rsidP="008D5DB0">
      <w:pPr>
        <w:pStyle w:val="NoSpacing"/>
        <w:spacing w:line="360" w:lineRule="auto"/>
        <w:jc w:val="both"/>
      </w:pPr>
    </w:p>
    <w:p w14:paraId="231119BF" w14:textId="2D35E20A" w:rsidR="008D5DB0" w:rsidRDefault="008D5DB0" w:rsidP="008D5DB0">
      <w:pPr>
        <w:pStyle w:val="NoSpacing"/>
        <w:spacing w:line="360" w:lineRule="auto"/>
        <w:jc w:val="both"/>
      </w:pPr>
      <w:r>
        <w:t xml:space="preserve">A </w:t>
      </w:r>
      <w:r w:rsidRPr="00F23CAB">
        <w:t xml:space="preserve">range of beneficial outcomes have been reported </w:t>
      </w:r>
      <w:proofErr w:type="gramStart"/>
      <w:r w:rsidRPr="00F23CAB">
        <w:t>as a consequence of</w:t>
      </w:r>
      <w:proofErr w:type="gramEnd"/>
      <w:r w:rsidRPr="00F23CAB">
        <w:t xml:space="preserve"> livestock antibiotic </w:t>
      </w:r>
      <w:r w:rsidRPr="00F2302A">
        <w:t xml:space="preserve">curtailment, including </w:t>
      </w:r>
      <w:r w:rsidRPr="0098412A">
        <w:t xml:space="preserve">decreased faecal </w:t>
      </w:r>
      <w:r w:rsidRPr="0098412A">
        <w:rPr>
          <w:i/>
          <w:iCs/>
        </w:rPr>
        <w:t>Enterococci</w:t>
      </w:r>
      <w:r w:rsidRPr="0098412A">
        <w:t xml:space="preserve"> resistance rates in Denmark and Germany resulting from the 2006 growth promotion ban</w:t>
      </w:r>
      <w:r w:rsidR="00CD09DF" w:rsidRPr="0098412A">
        <w:t xml:space="preserve"> </w:t>
      </w:r>
      <w:commentRangeStart w:id="9"/>
      <w:r w:rsidR="00775151" w:rsidRPr="0098412A">
        <w:fldChar w:fldCharType="begin">
          <w:fldData xml:space="preserve">PEVuZE5vdGU+PENpdGU+PEF1dGhvcj5Db21taXNzaW9uPC9BdXRob3I+PFllYXI+MjAwNTwvWWVh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</w:fldData>
        </w:fldChar>
      </w:r>
      <w:r w:rsidR="00924B20">
        <w:instrText xml:space="preserve"> ADDIN EN.CITE </w:instrText>
      </w:r>
      <w:r w:rsidR="00924B20">
        <w:fldChar w:fldCharType="begin">
          <w:fldData xml:space="preserve">PEVuZE5vdGU+PENpdGU+PEF1dGhvcj5Db21taXNzaW9uPC9BdXRob3I+PFllYXI+MjAwNTwvWWVh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</w:fldData>
        </w:fldChar>
      </w:r>
      <w:r w:rsidR="00924B20">
        <w:instrText xml:space="preserve"> ADDIN EN.CITE.DATA </w:instrText>
      </w:r>
      <w:r w:rsidR="00924B20">
        <w:fldChar w:fldCharType="end"/>
      </w:r>
      <w:r w:rsidR="00775151" w:rsidRPr="0098412A">
        <w:fldChar w:fldCharType="separate"/>
      </w:r>
      <w:r w:rsidR="005D2ABA" w:rsidRPr="0098412A">
        <w:rPr>
          <w:noProof/>
        </w:rPr>
        <w:t>(2, 4, 5)</w:t>
      </w:r>
      <w:r w:rsidR="00775151" w:rsidRPr="0098412A">
        <w:fldChar w:fldCharType="end"/>
      </w:r>
      <w:commentRangeEnd w:id="9"/>
      <w:r w:rsidR="004571D2">
        <w:rPr>
          <w:rStyle w:val="CommentReference"/>
        </w:rPr>
        <w:commentReference w:id="9"/>
      </w:r>
      <w:r w:rsidRPr="0098412A">
        <w:t xml:space="preserve">. </w:t>
      </w:r>
      <w:r w:rsidR="007108C4" w:rsidRPr="00D40C20">
        <w:t>However, t</w:t>
      </w:r>
      <w:r w:rsidRPr="00D40C20">
        <w:t>ransient increases in the carriage of other resistant pathogens, increases in livestock carriage of foodborne pathogens and increases in therapeutic livestock antibiotic us</w:t>
      </w:r>
      <w:r w:rsidRPr="004571D2">
        <w:t>age following antibiotic curtailment</w:t>
      </w:r>
      <w:r w:rsidR="00CD09DF" w:rsidRPr="004571D2">
        <w:t xml:space="preserve"> </w:t>
      </w:r>
      <w:r w:rsidR="00726EDB" w:rsidRPr="004571D2">
        <w:t>have</w:t>
      </w:r>
      <w:r w:rsidR="007108C4" w:rsidRPr="004571D2">
        <w:t xml:space="preserve"> also</w:t>
      </w:r>
      <w:r w:rsidR="00726EDB" w:rsidRPr="004571D2">
        <w:t xml:space="preserve"> </w:t>
      </w:r>
      <w:r w:rsidR="0084700F" w:rsidRPr="004571D2">
        <w:t xml:space="preserve">been </w:t>
      </w:r>
      <w:r w:rsidR="00427D75" w:rsidRPr="004571D2">
        <w:t>suggested</w:t>
      </w:r>
      <w:r w:rsidR="0084700F" w:rsidRPr="004571D2">
        <w:t xml:space="preserve"> in AMR literature </w:t>
      </w:r>
      <w:commentRangeStart w:id="10"/>
      <w:r w:rsidR="00775151" w:rsidRPr="00476133">
        <w:fldChar w:fldCharType="begin">
          <w:fldData xml:space="preserve">PEVuZE5vdGU+PENpdGU+PEF1dGhvcj5DYXNld2VsbDwvQXV0aG9yPjxZZWFyPjIwMDM8L1llYXI+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</w:fldData>
        </w:fldChar>
      </w:r>
      <w:r w:rsidR="00425206" w:rsidRPr="00D40C20">
        <w:instrText xml:space="preserve"> ADDIN EN.CITE </w:instrText>
      </w:r>
      <w:r w:rsidR="00425206" w:rsidRPr="00476133">
        <w:fldChar w:fldCharType="begin">
          <w:fldData xml:space="preserve">PEVuZE5vdGU+PENpdGU+PEF1dGhvcj5DYXNld2VsbDwvQXV0aG9yPjxZZWFyPjIwMDM8L1llYXI+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</w:fldData>
        </w:fldChar>
      </w:r>
      <w:r w:rsidR="00425206" w:rsidRPr="00D40C20">
        <w:instrText xml:space="preserve"> ADDIN EN.CITE.DATA </w:instrText>
      </w:r>
      <w:r w:rsidR="00425206" w:rsidRPr="00476133">
        <w:fldChar w:fldCharType="end"/>
      </w:r>
      <w:r w:rsidR="00775151" w:rsidRPr="00476133">
        <w:fldChar w:fldCharType="separate"/>
      </w:r>
      <w:r w:rsidR="00425206" w:rsidRPr="00D40C20">
        <w:rPr>
          <w:noProof/>
        </w:rPr>
        <w:t>(6-8)</w:t>
      </w:r>
      <w:r w:rsidR="00775151" w:rsidRPr="00476133">
        <w:fldChar w:fldCharType="end"/>
      </w:r>
      <w:commentRangeEnd w:id="10"/>
      <w:r w:rsidR="000F56F1">
        <w:rPr>
          <w:rStyle w:val="CommentReference"/>
        </w:rPr>
        <w:commentReference w:id="10"/>
      </w:r>
      <w:r w:rsidRPr="000F56F1">
        <w:t>.</w:t>
      </w:r>
      <w:r w:rsidRPr="0098412A">
        <w:t xml:space="preserve"> </w:t>
      </w:r>
      <w:commentRangeStart w:id="11"/>
      <w:r w:rsidRPr="0098412A">
        <w:t>These negative</w:t>
      </w:r>
      <w:r w:rsidRPr="00F2302A">
        <w:t xml:space="preserve"> consequences have been suggested to be attributable to increases in livestock production in the years following the European ban on antibiotic-mediated growth </w:t>
      </w:r>
      <w:r>
        <w:t xml:space="preserve">promotion </w:t>
      </w:r>
      <w:r w:rsidRPr="00356172">
        <w:t>and</w:t>
      </w:r>
      <w:r>
        <w:t xml:space="preserve"> due to</w:t>
      </w:r>
      <w:r w:rsidRPr="00356172">
        <w:t xml:space="preserve"> other resistance-related</w:t>
      </w:r>
      <w:r>
        <w:t xml:space="preserve"> genetic factors</w:t>
      </w:r>
      <w:commentRangeEnd w:id="11"/>
      <w:r w:rsidR="005517B8">
        <w:rPr>
          <w:rStyle w:val="CommentReference"/>
        </w:rPr>
        <w:commentReference w:id="11"/>
      </w:r>
      <w:r w:rsidR="00F545E4">
        <w:t xml:space="preserve"> </w:t>
      </w:r>
      <w:r w:rsidR="00FC2259">
        <w:fldChar w:fldCharType="begin">
          <w:fldData xml:space="preserve">PEVuZE5vdGU+PENpdGU+PEF1dGhvcj5TY2hsdW5kdDwvQXV0aG9yPjxZZWFyPjIwMTc8L1llYXI+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</w:fldData>
        </w:fldChar>
      </w:r>
      <w:r w:rsidR="00425206">
        <w:instrText xml:space="preserve"> ADDIN EN.CITE </w:instrText>
      </w:r>
      <w:r w:rsidR="00425206">
        <w:fldChar w:fldCharType="begin">
          <w:fldData xml:space="preserve">PEVuZE5vdGU+PENpdGU+PEF1dGhvcj5TY2hsdW5kdDwvQXV0aG9yPjxZZWFyPjIwMTc8L1llYXI+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</w:fldData>
        </w:fldChar>
      </w:r>
      <w:r w:rsidR="00425206">
        <w:instrText xml:space="preserve"> ADDIN EN.CITE.DATA </w:instrText>
      </w:r>
      <w:r w:rsidR="00425206">
        <w:fldChar w:fldCharType="end"/>
      </w:r>
      <w:r w:rsidR="00FC2259">
        <w:fldChar w:fldCharType="separate"/>
      </w:r>
      <w:r w:rsidR="00425206">
        <w:rPr>
          <w:noProof/>
        </w:rPr>
        <w:t>(9-11)</w:t>
      </w:r>
      <w:r w:rsidR="00FC2259">
        <w:fldChar w:fldCharType="end"/>
      </w:r>
      <w:r w:rsidRPr="00F2302A">
        <w:t>. However, the unforeseen nature of these potential consequences highlights the risks of</w:t>
      </w:r>
      <w:r w:rsidRPr="00F23CAB">
        <w:t xml:space="preserve"> introducing interventions into highly complex and poorly understood systems as part of a “precautionary principle” based approach</w:t>
      </w:r>
      <w:r w:rsidR="00CD09DF">
        <w:t xml:space="preserve"> </w:t>
      </w:r>
      <w:r w:rsidR="00775151" w:rsidRPr="0098412A">
        <w:fldChar w:fldCharType="begin"/>
      </w:r>
      <w:r w:rsidR="00425206">
        <w:instrText xml:space="preserve"> ADDIN EN.CITE &lt;EndNote&gt;&lt;Cite&gt;&lt;Author&gt;Phillips&lt;/Author&gt;&lt;Year&gt;2004&lt;/Year&gt;&lt;RecNum&gt;48&lt;/RecNum&gt;&lt;DisplayText&gt;(8)&lt;/DisplayText&gt;&lt;record&gt;&lt;rec-number&gt;48&lt;/rec-number&gt;&lt;foreign-keys&gt;&lt;key app="EN" db-id="fsts22ax5rxrp6ea59ipwpp69ts0e0ft9etx" timestamp="1560785858"&gt;48&lt;/key&gt;&lt;/foreign-keys&gt;&lt;ref-type name="Journal Article"&gt;17&lt;/ref-type&gt;&lt;contributors&gt;&lt;authors&gt;&lt;author&gt;Phillips, Ian&lt;/author&gt;&lt;author&gt;Casewell, Mark&lt;/author&gt;&lt;author&gt;Cox, Tony&lt;/author&gt;&lt;author&gt;De Groot, Brad&lt;/author&gt;&lt;author&gt;Friis, Christian&lt;/author&gt;&lt;author&gt;Jones, Ron&lt;/author&gt;&lt;author&gt;Nightingale, Charles&lt;/author&gt;&lt;author&gt;Preston, Rodney&lt;/author&gt;&lt;author&gt;Waddell, John&lt;/author&gt;&lt;/authors&gt;&lt;/contributors&gt;&lt;titles&gt;&lt;title&gt;Does the use of antibiotics in food animals pose a risk to human health? A critical review of published data&lt;/title&gt;&lt;secondary-title&gt;Journal of Antimicrobial Chemotherapy&lt;/secondary-title&gt;&lt;/titles&gt;&lt;periodical&gt;&lt;full-title&gt;Journal of Antimicrobial Chemotherapy&lt;/full-title&gt;&lt;abbr-1&gt;J Antimicrob Chemoth&lt;/abbr-1&gt;&lt;/periodical&gt;&lt;pages&gt;28-52&lt;/pages&gt;&lt;volume&gt;53&lt;/volume&gt;&lt;number&gt;1&lt;/number&gt;&lt;dates&gt;&lt;year&gt;2004&lt;/year&gt;&lt;/dates&gt;&lt;isbn&gt;0305-7453&lt;/isbn&gt;&lt;urls&gt;&lt;/urls&gt;&lt;/record&gt;&lt;/Cite&gt;&lt;/EndNote&gt;</w:instrText>
      </w:r>
      <w:r w:rsidR="00775151" w:rsidRPr="0098412A">
        <w:fldChar w:fldCharType="separate"/>
      </w:r>
      <w:r w:rsidR="00425206">
        <w:rPr>
          <w:noProof/>
        </w:rPr>
        <w:t>(8)</w:t>
      </w:r>
      <w:r w:rsidR="00775151" w:rsidRPr="0098412A">
        <w:fldChar w:fldCharType="end"/>
      </w:r>
      <w:r w:rsidRPr="0098412A">
        <w:t>.</w:t>
      </w:r>
      <w:r>
        <w:t xml:space="preserve"> The need to better understand the potential long-term impacts of future AMR policy is also likely to increase in coming years, with new EU legislation strictly controlling the use of livestock antibiotics for </w:t>
      </w:r>
      <w:proofErr w:type="spellStart"/>
      <w:r>
        <w:t>metaphylaxis</w:t>
      </w:r>
      <w:proofErr w:type="spellEnd"/>
      <w:r>
        <w:t xml:space="preserve"> or prophylaxis by 2022</w:t>
      </w:r>
      <w:r w:rsidR="00F545E4">
        <w:t xml:space="preserve"> </w:t>
      </w:r>
      <w:r w:rsidR="00FC2259">
        <w:fldChar w:fldCharType="begin"/>
      </w:r>
      <w:r w:rsidR="00425206">
        <w:instrText xml:space="preserve"> ADDIN EN.CITE &lt;EndNote&gt;&lt;Cite&gt;&lt;Author&gt;EUR‐Lex&lt;/Author&gt;&lt;Year&gt;2019&lt;/Year&gt;&lt;RecNum&gt;208&lt;/RecNum&gt;&lt;DisplayText&gt;(12)&lt;/DisplayText&gt;&lt;record&gt;&lt;rec-number&gt;208&lt;/rec-number&gt;&lt;foreign-keys&gt;&lt;key app="EN" db-id="fsts22ax5rxrp6ea59ipwpp69ts0e0ft9etx" timestamp="1634918603"&gt;208&lt;/key&gt;&lt;/foreign-keys&gt;&lt;ref-type name="Journal Article"&gt;17&lt;/ref-type&gt;&lt;contributors&gt;&lt;authors&gt;&lt;author&gt;EUR‐Lex&lt;/author&gt;&lt;/authors&gt;&lt;/contributors&gt;&lt;titles&gt;&lt;title&gt;Regulation (EU) 2019/6 of the European Parliament and of the Council of 11 December 2018 on veterinary medicinal products and repealing Directive 2001/82/EC&lt;/title&gt;&lt;/titles&gt;&lt;dates&gt;&lt;year&gt;2019&lt;/year&gt;&lt;/dates&gt;&lt;urls&gt;&lt;/urls&gt;&lt;/record&gt;&lt;/Cite&gt;&lt;/EndNote&gt;</w:instrText>
      </w:r>
      <w:r w:rsidR="00FC2259">
        <w:fldChar w:fldCharType="separate"/>
      </w:r>
      <w:r w:rsidR="00425206">
        <w:rPr>
          <w:noProof/>
        </w:rPr>
        <w:t>(12)</w:t>
      </w:r>
      <w:r w:rsidR="00FC2259">
        <w:fldChar w:fldCharType="end"/>
      </w:r>
      <w:r>
        <w:t xml:space="preserve">. </w:t>
      </w:r>
      <w:commentRangeStart w:id="12"/>
      <w:r w:rsidR="00B7030C" w:rsidRPr="00613A3E">
        <w:t xml:space="preserve">However, the </w:t>
      </w:r>
      <w:r w:rsidR="00B7030C">
        <w:t xml:space="preserve">precise </w:t>
      </w:r>
      <w:r w:rsidR="00B7030C" w:rsidRPr="00613A3E">
        <w:t xml:space="preserve">relationship </w:t>
      </w:r>
      <w:r w:rsidR="00B7030C">
        <w:t xml:space="preserve">between </w:t>
      </w:r>
      <w:r w:rsidR="00B7030C" w:rsidRPr="00613A3E">
        <w:t xml:space="preserve">livestock antibiotic usage and </w:t>
      </w:r>
      <w:r w:rsidR="00B7030C">
        <w:t>antibiotic-</w:t>
      </w:r>
      <w:r w:rsidR="00B7030C" w:rsidRPr="00613A3E">
        <w:t>resistant</w:t>
      </w:r>
      <w:r w:rsidR="00B7030C">
        <w:t>/sensitive</w:t>
      </w:r>
      <w:r w:rsidR="00B7030C" w:rsidRPr="00613A3E">
        <w:t xml:space="preserve"> human foodborne disease</w:t>
      </w:r>
      <w:r w:rsidR="00B7030C">
        <w:t xml:space="preserve"> remains</w:t>
      </w:r>
      <w:r w:rsidR="00B7030C" w:rsidRPr="00613A3E">
        <w:t xml:space="preserve"> poorly understood</w:t>
      </w:r>
      <w:r w:rsidR="00250542">
        <w:t xml:space="preserve"> </w:t>
      </w:r>
      <w:r w:rsidR="00250542">
        <w:fldChar w:fldCharType="begin"/>
      </w:r>
      <w:r w:rsidR="00924B20">
        <w:instrText xml:space="preserve"> ADDIN EN.CITE &lt;EndNote&gt;&lt;Cite&gt;&lt;Author&gt;Tang&lt;/Author&gt;&lt;Year&gt;2017&lt;/Year&gt;&lt;RecNum&gt;10&lt;/RecNum&gt;&lt;DisplayText&gt;(5)&lt;/DisplayText&gt;&lt;record&gt;&lt;rec-number&gt;10&lt;/rec-number&gt;&lt;foreign-keys&gt;&lt;key app="EN" db-id="fsts22ax5rxrp6ea59ipwpp69ts0e0ft9etx" timestamp="1560779941"&gt;10&lt;/key&gt;&lt;/foreign-keys&gt;&lt;ref-type name="Journal Article"&gt;17&lt;/ref-type&gt;&lt;contributors&gt;&lt;authors&gt;&lt;author&gt;Tang, Karen L&lt;/author&gt;&lt;author&gt;Caffrey, Niamh P&lt;/author&gt;&lt;author&gt;Nóbrega, Diego B&lt;/author&gt;&lt;author&gt;Cork, Susan C&lt;/author&gt;&lt;author&gt;Ronksley, Paul E&lt;/author&gt;&lt;author&gt;Barkema, Herman W&lt;/author&gt;&lt;author&gt;Polachek, Alicia J&lt;/author&gt;&lt;author&gt;Ganshorn, Heather&lt;/author&gt;&lt;author&gt;Sharma, Nishan&lt;/author&gt;&lt;author&gt;Kellner, James D&lt;/author&gt;&lt;/authors&gt;&lt;/contributors&gt;&lt;titles&gt;&lt;title&gt;Restricting the use of antibiotics in food-producing animals and its associations with antibiotic resistance in food-producing animals and human beings: a systematic review and meta-analysis&lt;/title&gt;&lt;secondary-title&gt;The Lancet Planetary Health&lt;/secondary-title&gt;&lt;/titles&gt;&lt;periodical&gt;&lt;full-title&gt;The Lancet Planetary Health&lt;/full-title&gt;&lt;/periodical&gt;&lt;pages&gt;e316-e327&lt;/pages&gt;&lt;volume&gt;1&lt;/volume&gt;&lt;number&gt;8&lt;/number&gt;&lt;dates&gt;&lt;year&gt;2017&lt;/year&gt;&lt;/dates&gt;&lt;isbn&gt;2542-5196&lt;/isbn&gt;&lt;urls&gt;&lt;/urls&gt;&lt;/record&gt;&lt;/Cite&gt;&lt;/EndNote&gt;</w:instrText>
      </w:r>
      <w:r w:rsidR="00250542">
        <w:fldChar w:fldCharType="separate"/>
      </w:r>
      <w:r w:rsidR="005D2ABA">
        <w:rPr>
          <w:noProof/>
        </w:rPr>
        <w:t>(5)</w:t>
      </w:r>
      <w:r w:rsidR="00250542">
        <w:fldChar w:fldCharType="end"/>
      </w:r>
      <w:r w:rsidR="00B7030C" w:rsidRPr="00613A3E">
        <w:t>.</w:t>
      </w:r>
      <w:commentRangeEnd w:id="12"/>
      <w:r w:rsidR="00D32C68">
        <w:rPr>
          <w:rStyle w:val="CommentReference"/>
        </w:rPr>
        <w:commentReference w:id="12"/>
      </w:r>
    </w:p>
    <w:p w14:paraId="621581B6" w14:textId="77777777" w:rsidR="008D5DB0" w:rsidRDefault="008D5DB0" w:rsidP="008D5DB0">
      <w:pPr>
        <w:pStyle w:val="NoSpacing"/>
        <w:spacing w:line="360" w:lineRule="auto"/>
        <w:jc w:val="both"/>
      </w:pPr>
    </w:p>
    <w:p w14:paraId="6E1E0E56" w14:textId="00E60D16" w:rsidR="008D5DB0" w:rsidRDefault="008D5DB0" w:rsidP="008D5DB0">
      <w:pPr>
        <w:pStyle w:val="NoSpacing"/>
        <w:spacing w:line="360" w:lineRule="auto"/>
        <w:jc w:val="both"/>
      </w:pPr>
      <w:r>
        <w:t>One approach to better understand the complexities of livestock antibiotic usage includes the use of mathematical models. These models can help by testing uncertainties, especially regarding the potential effects of livestock antibiotic usage on human health and the extent of AMR transmission at the livestock/human interface. However, there is a severe dearth of models which quantitatively explore these uncertainties</w:t>
      </w:r>
      <w:r w:rsidR="00CD09DF">
        <w:t xml:space="preserve"> </w:t>
      </w:r>
      <w:r w:rsidR="00FC2259">
        <w:fldChar w:fldCharType="begin"/>
      </w:r>
      <w:r w:rsidR="00425206">
        <w:instrText xml:space="preserve"> ADDIN EN.CITE &lt;EndNote&gt;&lt;Cite&gt;&lt;Author&gt;Niewiadomska&lt;/Author&gt;&lt;Year&gt;2019&lt;/Year&gt;&lt;RecNum&gt;13&lt;/RecNum&gt;&lt;DisplayText&gt;(13)&lt;/DisplayText&gt;&lt;record&gt;&lt;rec-number&gt;13&lt;/rec-number&gt;&lt;foreign-keys&gt;&lt;key app="EN" db-id="fsts22ax5rxrp6ea59ipwpp69ts0e0ft9etx" timestamp="1560780513"&gt;13&lt;/key&gt;&lt;/foreign-keys&gt;&lt;ref-type name="Journal Article"&gt;17&lt;/ref-type&gt;&lt;contributors&gt;&lt;authors&gt;&lt;author&gt;Niewiadomska, A. M.&lt;/author&gt;&lt;author&gt;Jayabalasingham, B.&lt;/author&gt;&lt;author&gt;Seidman, J. C.&lt;/author&gt;&lt;author&gt;Willem, L.&lt;/author&gt;&lt;author&gt;Grenfell, B.&lt;/author&gt;&lt;author&gt;Spiro, D.&lt;/author&gt;&lt;author&gt;Viboud, C.&lt;/author&gt;&lt;/authors&gt;&lt;/contributors&gt;&lt;auth-address&gt;Division of International Epidemiology and Population Studies, Fogarty International Center, National Institutes of Health, Bethesda, USA.&amp;#xD;Present Address: Elsevier Inc., 230 Park Ave, Suite B00, New York, NY, 10169, USA.&amp;#xD;University of Antwerp, Antwerp, Belgium.&amp;#xD;Princeton University, Princeton, NJ, USA.&amp;#xD;Division of International Epidemiology and Population Studies, Fogarty International Center, National Institutes of Health, Bethesda, USA. viboudc@mail.nih.gov.&lt;/auth-address&gt;&lt;titles&gt;&lt;title&gt;Population-level mathematical modeling of antimicrobial resistance: a systematic review&lt;/title&gt;&lt;secondary-title&gt;BMC Med&lt;/secondary-title&gt;&lt;/titles&gt;&lt;periodical&gt;&lt;full-title&gt;BMC Med&lt;/full-title&gt;&lt;/periodical&gt;&lt;pages&gt;81&lt;/pages&gt;&lt;volume&gt;17&lt;/volume&gt;&lt;number&gt;1&lt;/number&gt;&lt;keywords&gt;&lt;keyword&gt;Antimicrobial&lt;/keyword&gt;&lt;keyword&gt;Communicable diseases&lt;/keyword&gt;&lt;keyword&gt;Computational&lt;/keyword&gt;&lt;keyword&gt;Epidemiology&lt;/keyword&gt;&lt;keyword&gt;Mathematical&lt;/keyword&gt;&lt;keyword&gt;Models&lt;/keyword&gt;&lt;keyword&gt;Resistance&lt;/keyword&gt;&lt;keyword&gt;Transmission&lt;/keyword&gt;&lt;/keywords&gt;&lt;dates&gt;&lt;year&gt;2019&lt;/year&gt;&lt;pub-dates&gt;&lt;date&gt;Apr 24&lt;/date&gt;&lt;/pub-dates&gt;&lt;/dates&gt;&lt;isbn&gt;1741-7015 (Electronic)&amp;#xD;1741-7015 (Linking)&lt;/isbn&gt;&lt;accession-num&gt;31014341&lt;/accession-num&gt;&lt;urls&gt;&lt;related-urls&gt;&lt;url&gt;https://www.ncbi.nlm.nih.gov/pubmed/31014341&lt;/url&gt;&lt;/related-urls&gt;&lt;/urls&gt;&lt;custom2&gt;PMC6480522&lt;/custom2&gt;&lt;electronic-resource-num&gt;10.1186/s12916-019-1314-9&lt;/electronic-resource-num&gt;&lt;/record&gt;&lt;/Cite&gt;&lt;/EndNote&gt;</w:instrText>
      </w:r>
      <w:r w:rsidR="00FC2259">
        <w:fldChar w:fldCharType="separate"/>
      </w:r>
      <w:r w:rsidR="00425206">
        <w:rPr>
          <w:noProof/>
        </w:rPr>
        <w:t>(13)</w:t>
      </w:r>
      <w:r w:rsidR="00FC2259">
        <w:fldChar w:fldCharType="end"/>
      </w:r>
      <w:r>
        <w:t>. Existing frameworks include predictive risk assessment models and a small number of generalised deterministic models</w:t>
      </w:r>
      <w:r w:rsidR="00F545E4">
        <w:t xml:space="preserve"> </w:t>
      </w:r>
      <w:r w:rsidR="00250542">
        <w:fldChar w:fldCharType="begin">
          <w:fldData xml:space="preserve">PEVuZE5vdGU+PENpdGU+PEF1dGhvcj5TcGlja25hbGw8L0F1dGhvcj48WWVhcj4yMDEzPC9ZZWFy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</w:fldData>
        </w:fldChar>
      </w:r>
      <w:r w:rsidR="00425206">
        <w:instrText xml:space="preserve"> ADDIN EN.CITE </w:instrText>
      </w:r>
      <w:r w:rsidR="00425206">
        <w:fldChar w:fldCharType="begin">
          <w:fldData xml:space="preserve">PEVuZE5vdGU+PENpdGU+PEF1dGhvcj5TcGlja25hbGw8L0F1dGhvcj48WWVhcj4yMDEzPC9ZZWFy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</w:fldData>
        </w:fldChar>
      </w:r>
      <w:r w:rsidR="00425206">
        <w:instrText xml:space="preserve"> ADDIN EN.CITE.DATA </w:instrText>
      </w:r>
      <w:r w:rsidR="00425206">
        <w:fldChar w:fldCharType="end"/>
      </w:r>
      <w:r w:rsidR="00250542">
        <w:fldChar w:fldCharType="separate"/>
      </w:r>
      <w:r w:rsidR="00425206">
        <w:rPr>
          <w:noProof/>
        </w:rPr>
        <w:t>(14-19)</w:t>
      </w:r>
      <w:r w:rsidR="00250542">
        <w:fldChar w:fldCharType="end"/>
      </w:r>
      <w:r w:rsidR="00135359">
        <w:t>. Nevertheless</w:t>
      </w:r>
      <w:r w:rsidR="00726EDB">
        <w:t>,</w:t>
      </w:r>
      <w:r>
        <w:t xml:space="preserve"> significant knowledge gaps still exist, including a lack of understanding of the potential consequences resulting from livestock </w:t>
      </w:r>
      <w:r>
        <w:lastRenderedPageBreak/>
        <w:t>antibiotic curtailment and the impact of different mitigating scenarios on altering these outcomes</w:t>
      </w:r>
      <w:r w:rsidR="00496CF1">
        <w:t xml:space="preserve"> </w:t>
      </w:r>
      <w:r w:rsidR="00496CF1">
        <w:fldChar w:fldCharType="begin"/>
      </w:r>
      <w:r w:rsidR="00425206">
        <w:instrText xml:space="preserve"> ADDIN EN.CITE &lt;EndNote&gt;&lt;Cite&gt;&lt;Author&gt;Marshall&lt;/Author&gt;&lt;Year&gt;2011&lt;/Year&gt;&lt;RecNum&gt;12&lt;/RecNum&gt;&lt;DisplayText&gt;(20)&lt;/DisplayText&gt;&lt;record&gt;&lt;rec-number&gt;12&lt;/rec-number&gt;&lt;foreign-keys&gt;&lt;key app="EN" db-id="fsts22ax5rxrp6ea59ipwpp69ts0e0ft9etx" timestamp="1560780431"&gt;12&lt;/key&gt;&lt;/foreign-keys&gt;&lt;ref-type name="Journal Article"&gt;17&lt;/ref-type&gt;&lt;contributors&gt;&lt;authors&gt;&lt;author&gt;Marshall, B. M.&lt;/author&gt;&lt;author&gt;Levy, S. B.&lt;/author&gt;&lt;/authors&gt;&lt;/contributors&gt;&lt;auth-address&gt;Tufts University School of Medicine, Department of Molecular Biology and Microbiology, Boston, MA 02111, USA.&lt;/auth-address&gt;&lt;titles&gt;&lt;title&gt;Food animals and antimicrobials: impacts on human health&lt;/title&gt;&lt;secondary-title&gt;Clin Microbiol Rev&lt;/secondary-title&gt;&lt;/titles&gt;&lt;periodical&gt;&lt;full-title&gt;Clin Microbiol Rev&lt;/full-title&gt;&lt;/periodical&gt;&lt;pages&gt;718-33&lt;/pages&gt;&lt;volume&gt;24&lt;/volume&gt;&lt;number&gt;4&lt;/number&gt;&lt;keywords&gt;&lt;keyword&gt;Animal Husbandry/methods&lt;/keyword&gt;&lt;keyword&gt;Animals&lt;/keyword&gt;&lt;keyword&gt;Anti-Bacterial Agents/*administration &amp;amp; dosage/adverse effects&lt;/keyword&gt;&lt;keyword&gt;Drug Residues/analysis&lt;/keyword&gt;&lt;keyword&gt;Drug Resistance, Microbial&lt;/keyword&gt;&lt;keyword&gt;Europe&lt;/keyword&gt;&lt;keyword&gt;*Food Safety&lt;/keyword&gt;&lt;keyword&gt;Humans&lt;/keyword&gt;&lt;keyword&gt;Meat/*standards&lt;/keyword&gt;&lt;keyword&gt;Risk Factors&lt;/keyword&gt;&lt;/keywords&gt;&lt;dates&gt;&lt;year&gt;2011&lt;/year&gt;&lt;pub-dates&gt;&lt;date&gt;Oct&lt;/date&gt;&lt;/pub-dates&gt;&lt;/dates&gt;&lt;isbn&gt;1098-6618 (Electronic)&amp;#xD;0893-8512 (Linking)&lt;/isbn&gt;&lt;accession-num&gt;21976606&lt;/accession-num&gt;&lt;urls&gt;&lt;related-urls&gt;&lt;url&gt;https://www.ncbi.nlm.nih.gov/pubmed/21976606&lt;/url&gt;&lt;/related-urls&gt;&lt;/urls&gt;&lt;custom2&gt;PMC3194830&lt;/custom2&gt;&lt;electronic-resource-num&gt;10.1128/CMR.00002-11&lt;/electronic-resource-num&gt;&lt;/record&gt;&lt;/Cite&gt;&lt;/EndNote&gt;</w:instrText>
      </w:r>
      <w:r w:rsidR="00496CF1">
        <w:fldChar w:fldCharType="separate"/>
      </w:r>
      <w:r w:rsidR="00425206">
        <w:rPr>
          <w:noProof/>
        </w:rPr>
        <w:t>(20)</w:t>
      </w:r>
      <w:r w:rsidR="00496CF1">
        <w:fldChar w:fldCharType="end"/>
      </w:r>
      <w:r>
        <w:t xml:space="preserve">.  </w:t>
      </w:r>
    </w:p>
    <w:p w14:paraId="1218F6AD" w14:textId="77777777" w:rsidR="008D5DB0" w:rsidRDefault="008D5DB0" w:rsidP="008D5DB0">
      <w:pPr>
        <w:pStyle w:val="NoSpacing"/>
        <w:spacing w:line="360" w:lineRule="auto"/>
        <w:jc w:val="both"/>
      </w:pPr>
    </w:p>
    <w:p w14:paraId="62BC0105" w14:textId="1369CA3D" w:rsidR="008D5DB0" w:rsidRDefault="008D5DB0" w:rsidP="008D5DB0">
      <w:pPr>
        <w:pStyle w:val="NoSpacing"/>
        <w:spacing w:line="360" w:lineRule="auto"/>
        <w:jc w:val="both"/>
      </w:pPr>
      <w:r>
        <w:t xml:space="preserve">To address some of the gaps in AMR modelling literature, a deterministic </w:t>
      </w:r>
      <w:r w:rsidR="00111260">
        <w:t xml:space="preserve">mathematical </w:t>
      </w:r>
      <w:r>
        <w:t xml:space="preserve">model was developed to explore the effects of livestock antibiotic curtailment on common foodborne infections in humans </w:t>
      </w:r>
      <w:r w:rsidR="00C77E26">
        <w:t xml:space="preserve">across a range of </w:t>
      </w:r>
      <w:r w:rsidR="00111260">
        <w:t>scenarios</w:t>
      </w:r>
      <w:r>
        <w:t xml:space="preserve">. By explicitly modelling both livestock/human populations and various assumptions regarding the effects of livestock antibiotic usage, </w:t>
      </w:r>
      <w:r w:rsidR="00111260">
        <w:t xml:space="preserve">we </w:t>
      </w:r>
      <w:r>
        <w:t xml:space="preserve">explore the potential long-term consequences of livestock antibiotic curtailment, including alterations to the overall </w:t>
      </w:r>
      <w:r w:rsidR="00210325">
        <w:t>incidence</w:t>
      </w:r>
      <w:r>
        <w:t xml:space="preserve"> of </w:t>
      </w:r>
      <w:commentRangeStart w:id="13"/>
      <w:r>
        <w:t xml:space="preserve">human foodborne disease </w:t>
      </w:r>
      <w:commentRangeEnd w:id="13"/>
      <w:r w:rsidR="00F76AD5">
        <w:rPr>
          <w:rStyle w:val="CommentReference"/>
        </w:rPr>
        <w:commentReference w:id="13"/>
      </w:r>
      <w:r>
        <w:t>and the antibiotic-resistant fraction</w:t>
      </w:r>
      <w:r w:rsidR="00210325">
        <w:t xml:space="preserve"> of infections</w:t>
      </w:r>
      <w:r>
        <w:t xml:space="preserve">. Additionally, </w:t>
      </w:r>
      <w:r w:rsidR="00111260">
        <w:t xml:space="preserve">we </w:t>
      </w:r>
      <w:r>
        <w:t xml:space="preserve">explore the effects and feasibility of introducing interventions to mitigate the potential negative consequences of livestock antibiotic curtailment. </w:t>
      </w:r>
    </w:p>
    <w:p w14:paraId="3D5377E5" w14:textId="462B6C8D" w:rsidR="008D5DB0" w:rsidRDefault="008D5DB0" w:rsidP="008D5DB0">
      <w:pPr>
        <w:pStyle w:val="NoSpacing"/>
        <w:spacing w:line="360" w:lineRule="auto"/>
        <w:jc w:val="both"/>
      </w:pPr>
    </w:p>
    <w:p w14:paraId="0AF02755" w14:textId="3A218DA5" w:rsidR="008D5DB0" w:rsidRDefault="008D5DB0" w:rsidP="008D5DB0">
      <w:pPr>
        <w:pStyle w:val="NoSpacing"/>
        <w:spacing w:line="360" w:lineRule="auto"/>
        <w:jc w:val="both"/>
      </w:pPr>
    </w:p>
    <w:p w14:paraId="3443BB66" w14:textId="25790455" w:rsidR="008D5DB0" w:rsidRDefault="008D5DB0" w:rsidP="008D5DB0">
      <w:pPr>
        <w:pStyle w:val="NoSpacing"/>
        <w:spacing w:line="360" w:lineRule="auto"/>
        <w:jc w:val="both"/>
      </w:pPr>
    </w:p>
    <w:p w14:paraId="2EA80746" w14:textId="7F2BCC76" w:rsidR="008D5DB0" w:rsidRDefault="008D5DB0" w:rsidP="008D5DB0">
      <w:pPr>
        <w:pStyle w:val="NoSpacing"/>
        <w:spacing w:line="360" w:lineRule="auto"/>
        <w:jc w:val="both"/>
      </w:pPr>
    </w:p>
    <w:p w14:paraId="4E4FC85F" w14:textId="65C6C7F1" w:rsidR="008D5DB0" w:rsidRDefault="008D5DB0" w:rsidP="008D5DB0">
      <w:pPr>
        <w:pStyle w:val="NoSpacing"/>
        <w:spacing w:line="360" w:lineRule="auto"/>
        <w:jc w:val="both"/>
      </w:pPr>
    </w:p>
    <w:p w14:paraId="15F143D1" w14:textId="63C3658A" w:rsidR="008D5DB0" w:rsidRDefault="008D5DB0" w:rsidP="008D5DB0">
      <w:pPr>
        <w:pStyle w:val="NoSpacing"/>
        <w:spacing w:line="360" w:lineRule="auto"/>
        <w:jc w:val="both"/>
      </w:pPr>
    </w:p>
    <w:p w14:paraId="5A1B5D50" w14:textId="66D79B67" w:rsidR="008D5DB0" w:rsidRDefault="008D5DB0" w:rsidP="008D5DB0">
      <w:pPr>
        <w:pStyle w:val="NoSpacing"/>
        <w:spacing w:line="360" w:lineRule="auto"/>
        <w:jc w:val="both"/>
      </w:pPr>
    </w:p>
    <w:p w14:paraId="7871BA59" w14:textId="3E06D2CE" w:rsidR="008D5DB0" w:rsidRDefault="008D5DB0" w:rsidP="008D5DB0">
      <w:pPr>
        <w:pStyle w:val="NoSpacing"/>
        <w:spacing w:line="360" w:lineRule="auto"/>
        <w:jc w:val="both"/>
      </w:pPr>
    </w:p>
    <w:p w14:paraId="26D20706" w14:textId="62643104" w:rsidR="008D5DB0" w:rsidRDefault="008D5DB0" w:rsidP="008D5DB0">
      <w:pPr>
        <w:pStyle w:val="NoSpacing"/>
        <w:spacing w:line="360" w:lineRule="auto"/>
        <w:jc w:val="both"/>
      </w:pPr>
    </w:p>
    <w:p w14:paraId="38B95D5D" w14:textId="3A3F9CBD" w:rsidR="008D5DB0" w:rsidRDefault="008D5DB0" w:rsidP="008D5DB0">
      <w:pPr>
        <w:pStyle w:val="NoSpacing"/>
        <w:spacing w:line="360" w:lineRule="auto"/>
        <w:jc w:val="both"/>
      </w:pPr>
    </w:p>
    <w:p w14:paraId="356CE457" w14:textId="2D80A3BD" w:rsidR="008D5DB0" w:rsidRDefault="008D5DB0" w:rsidP="008D5DB0">
      <w:pPr>
        <w:pStyle w:val="NoSpacing"/>
        <w:spacing w:line="360" w:lineRule="auto"/>
        <w:jc w:val="both"/>
      </w:pPr>
    </w:p>
    <w:p w14:paraId="3B166419" w14:textId="650AF623" w:rsidR="008D5DB0" w:rsidRDefault="008D5DB0" w:rsidP="008D5DB0">
      <w:pPr>
        <w:pStyle w:val="NoSpacing"/>
        <w:spacing w:line="360" w:lineRule="auto"/>
        <w:jc w:val="both"/>
      </w:pPr>
    </w:p>
    <w:p w14:paraId="70917B7F" w14:textId="183BAEBA" w:rsidR="008D5DB0" w:rsidRDefault="008D5DB0" w:rsidP="008D5DB0">
      <w:pPr>
        <w:pStyle w:val="NoSpacing"/>
        <w:spacing w:line="360" w:lineRule="auto"/>
        <w:jc w:val="both"/>
      </w:pPr>
    </w:p>
    <w:p w14:paraId="44AAC526" w14:textId="665A29C1" w:rsidR="008D5DB0" w:rsidRDefault="008D5DB0" w:rsidP="008D5DB0">
      <w:pPr>
        <w:pStyle w:val="NoSpacing"/>
        <w:spacing w:line="360" w:lineRule="auto"/>
        <w:jc w:val="both"/>
      </w:pPr>
    </w:p>
    <w:p w14:paraId="2C00C0FC" w14:textId="094E71E2" w:rsidR="008D5DB0" w:rsidRDefault="008D5DB0" w:rsidP="008D5DB0">
      <w:pPr>
        <w:pStyle w:val="NoSpacing"/>
        <w:spacing w:line="360" w:lineRule="auto"/>
        <w:jc w:val="both"/>
      </w:pPr>
    </w:p>
    <w:p w14:paraId="2173AC71" w14:textId="6DAB2D82" w:rsidR="00B361BE" w:rsidRDefault="00B361BE" w:rsidP="008D5DB0">
      <w:pPr>
        <w:pStyle w:val="NoSpacing"/>
        <w:spacing w:line="360" w:lineRule="auto"/>
        <w:jc w:val="both"/>
      </w:pPr>
    </w:p>
    <w:p w14:paraId="5AFDD8D9" w14:textId="12ED8FDD" w:rsidR="00B361BE" w:rsidRDefault="00B361BE" w:rsidP="008D5DB0">
      <w:pPr>
        <w:pStyle w:val="NoSpacing"/>
        <w:spacing w:line="360" w:lineRule="auto"/>
        <w:jc w:val="both"/>
      </w:pPr>
    </w:p>
    <w:p w14:paraId="3EB4C390" w14:textId="37BF4095" w:rsidR="005D2ABA" w:rsidRDefault="005D2ABA" w:rsidP="008D5DB0">
      <w:pPr>
        <w:pStyle w:val="NoSpacing"/>
        <w:spacing w:line="360" w:lineRule="auto"/>
        <w:jc w:val="both"/>
      </w:pPr>
    </w:p>
    <w:p w14:paraId="3F1D62BB" w14:textId="6561682A" w:rsidR="005D2ABA" w:rsidRDefault="005D2ABA" w:rsidP="008D5DB0">
      <w:pPr>
        <w:pStyle w:val="NoSpacing"/>
        <w:spacing w:line="360" w:lineRule="auto"/>
        <w:jc w:val="both"/>
      </w:pPr>
    </w:p>
    <w:p w14:paraId="64E5F0FE" w14:textId="645B2307" w:rsidR="005D2ABA" w:rsidRDefault="005D2ABA" w:rsidP="008D5DB0">
      <w:pPr>
        <w:pStyle w:val="NoSpacing"/>
        <w:spacing w:line="360" w:lineRule="auto"/>
        <w:jc w:val="both"/>
      </w:pPr>
    </w:p>
    <w:p w14:paraId="175BACD2" w14:textId="0472A30C" w:rsidR="005D2ABA" w:rsidRDefault="005D2ABA" w:rsidP="008D5DB0">
      <w:pPr>
        <w:pStyle w:val="NoSpacing"/>
        <w:spacing w:line="360" w:lineRule="auto"/>
        <w:jc w:val="both"/>
      </w:pPr>
    </w:p>
    <w:p w14:paraId="3CE5B590" w14:textId="77777777" w:rsidR="000512E1" w:rsidRDefault="000512E1" w:rsidP="008D5DB0">
      <w:pPr>
        <w:pStyle w:val="NoSpacing"/>
        <w:spacing w:line="360" w:lineRule="auto"/>
        <w:jc w:val="both"/>
      </w:pPr>
    </w:p>
    <w:p w14:paraId="2E15C737" w14:textId="14885975" w:rsidR="00C02277" w:rsidRDefault="00C02277" w:rsidP="008D5DB0">
      <w:pPr>
        <w:pStyle w:val="NoSpacing"/>
        <w:spacing w:line="360" w:lineRule="auto"/>
        <w:jc w:val="both"/>
      </w:pPr>
    </w:p>
    <w:p w14:paraId="5030BBE6" w14:textId="77777777" w:rsidR="008D5DB0" w:rsidRDefault="008D5DB0" w:rsidP="008D5DB0">
      <w:pPr>
        <w:pStyle w:val="NoSpacing"/>
        <w:spacing w:line="360" w:lineRule="auto"/>
        <w:jc w:val="center"/>
        <w:rPr>
          <w:b/>
          <w:u w:val="single"/>
        </w:rPr>
      </w:pPr>
      <w:r w:rsidRPr="0066185C">
        <w:rPr>
          <w:b/>
          <w:u w:val="single"/>
        </w:rPr>
        <w:lastRenderedPageBreak/>
        <w:t>METHODOLOGY</w:t>
      </w:r>
    </w:p>
    <w:p w14:paraId="78A538BF" w14:textId="77777777" w:rsidR="008D5DB0" w:rsidRPr="0052784B" w:rsidRDefault="008D5DB0" w:rsidP="008D5DB0">
      <w:pPr>
        <w:pStyle w:val="NoSpacing"/>
        <w:spacing w:line="360" w:lineRule="auto"/>
        <w:jc w:val="center"/>
        <w:rPr>
          <w:rFonts w:cstheme="minorHAnsi"/>
          <w:b/>
          <w:u w:val="single"/>
        </w:rPr>
      </w:pPr>
    </w:p>
    <w:p w14:paraId="246B7C54" w14:textId="7C35CE35" w:rsidR="008D5DB0" w:rsidRDefault="008D5DB0" w:rsidP="00EC0984">
      <w:pPr>
        <w:pStyle w:val="NoSpacing"/>
        <w:spacing w:line="360" w:lineRule="auto"/>
        <w:rPr>
          <w:b/>
          <w:u w:val="single"/>
        </w:rPr>
      </w:pPr>
      <w:r w:rsidRPr="0066185C">
        <w:rPr>
          <w:b/>
          <w:u w:val="single"/>
        </w:rPr>
        <w:t xml:space="preserve">Model Structure </w:t>
      </w:r>
      <w:r>
        <w:rPr>
          <w:b/>
          <w:u w:val="single"/>
        </w:rPr>
        <w:t>and Description</w:t>
      </w:r>
    </w:p>
    <w:p w14:paraId="3734C030" w14:textId="77777777" w:rsidR="00EC0984" w:rsidRPr="00713317" w:rsidRDefault="00EC0984" w:rsidP="00EC0984">
      <w:pPr>
        <w:pStyle w:val="NoSpacing"/>
        <w:spacing w:line="360" w:lineRule="auto"/>
        <w:rPr>
          <w:b/>
          <w:u w:val="single"/>
        </w:rPr>
      </w:pPr>
    </w:p>
    <w:p w14:paraId="4A8D70F7" w14:textId="16B5969E" w:rsidR="008D5DB0" w:rsidRDefault="008D5DB0" w:rsidP="008D5DB0">
      <w:pPr>
        <w:pStyle w:val="NoSpacing"/>
        <w:spacing w:line="360" w:lineRule="auto"/>
        <w:jc w:val="both"/>
      </w:pPr>
      <w:r>
        <w:t xml:space="preserve">A </w:t>
      </w:r>
      <w:r w:rsidRPr="00C96CDC">
        <w:t>deterministic compartmental model</w:t>
      </w:r>
      <w:r>
        <w:t xml:space="preserve"> </w:t>
      </w:r>
      <w:r w:rsidRPr="00C96CDC">
        <w:t>was developed to describe the transmission of antibiotic-</w:t>
      </w:r>
      <w:r w:rsidRPr="0098412A">
        <w:t>resistant and antibiotic-sensitive foodborne bacteria within</w:t>
      </w:r>
      <w:r w:rsidR="00111260" w:rsidRPr="0098412A">
        <w:t xml:space="preserve"> and </w:t>
      </w:r>
      <w:r w:rsidRPr="0098412A">
        <w:t>between livestock and human populations (</w:t>
      </w:r>
      <w:r w:rsidRPr="0098412A">
        <w:rPr>
          <w:bCs/>
        </w:rPr>
        <w:t>Figure 1</w:t>
      </w:r>
      <w:r w:rsidRPr="0098412A">
        <w:t>)</w:t>
      </w:r>
      <w:r w:rsidR="00F545E4" w:rsidRPr="0098412A">
        <w:t xml:space="preserve"> </w:t>
      </w:r>
      <w:r w:rsidR="00646CC9">
        <w:fldChar w:fldCharType="begin"/>
      </w:r>
      <w:r w:rsidR="00425206">
        <w:instrText xml:space="preserve"> ADDIN EN.CITE &lt;EndNote&gt;&lt;Cite&gt;&lt;Author&gt;Kermack&lt;/Author&gt;&lt;Year&gt;1927&lt;/Year&gt;&lt;RecNum&gt;269&lt;/RecNum&gt;&lt;DisplayText&gt;(21)&lt;/DisplayText&gt;&lt;record&gt;&lt;rec-number&gt;269&lt;/rec-number&gt;&lt;foreign-keys&gt;&lt;key app="EN" db-id="fsts22ax5rxrp6ea59ipwpp69ts0e0ft9etx" timestamp="1635175585"&gt;269&lt;/key&gt;&lt;/foreign-keys&gt;&lt;ref-type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646CC9">
        <w:fldChar w:fldCharType="separate"/>
      </w:r>
      <w:r w:rsidR="00425206">
        <w:rPr>
          <w:noProof/>
        </w:rPr>
        <w:t>(21)</w:t>
      </w:r>
      <w:r w:rsidR="00646CC9">
        <w:fldChar w:fldCharType="end"/>
      </w:r>
      <w:r w:rsidR="00F545E4" w:rsidRPr="0098412A">
        <w:t>.</w:t>
      </w:r>
      <w:r w:rsidRPr="0098412A">
        <w:t xml:space="preserve"> Each host population can be </w:t>
      </w:r>
      <w:r w:rsidR="00C95575" w:rsidRPr="0098412A">
        <w:t>stratified</w:t>
      </w:r>
      <w:r w:rsidRPr="0098412A">
        <w:t xml:space="preserve"> based on their respective infection status: susceptible humans (S</w:t>
      </w:r>
      <w:r w:rsidRPr="0098412A">
        <w:rPr>
          <w:vertAlign w:val="subscript"/>
        </w:rPr>
        <w:t>H</w:t>
      </w:r>
      <w:r w:rsidRPr="0098412A">
        <w:t>), humans infected with antibiotic-sensitive bacteria (I</w:t>
      </w:r>
      <w:r w:rsidRPr="0098412A">
        <w:rPr>
          <w:vertAlign w:val="subscript"/>
        </w:rPr>
        <w:t>SH</w:t>
      </w:r>
      <w:r w:rsidRPr="0098412A">
        <w:t>),</w:t>
      </w:r>
      <w:r w:rsidRPr="00C96CDC">
        <w:t xml:space="preserve"> humans infected</w:t>
      </w:r>
      <w:r>
        <w:t xml:space="preserve"> with antibiotic-resistant bacteria (I</w:t>
      </w:r>
      <w:r w:rsidRPr="00B31B5E">
        <w:rPr>
          <w:vertAlign w:val="subscript"/>
        </w:rPr>
        <w:t>RH</w:t>
      </w:r>
      <w:r>
        <w:t>), susceptible livestock food-animals (S</w:t>
      </w:r>
      <w:r w:rsidRPr="00B31B5E">
        <w:rPr>
          <w:vertAlign w:val="subscript"/>
        </w:rPr>
        <w:t>A</w:t>
      </w:r>
      <w:r>
        <w:t xml:space="preserve">), livestock food-animals </w:t>
      </w:r>
      <w:commentRangeStart w:id="14"/>
      <w:r>
        <w:t xml:space="preserve">infected </w:t>
      </w:r>
      <w:commentRangeEnd w:id="14"/>
      <w:r w:rsidR="00F76AD5">
        <w:rPr>
          <w:rStyle w:val="CommentReference"/>
        </w:rPr>
        <w:commentReference w:id="14"/>
      </w:r>
      <w:r>
        <w:t>with antibiotic-sensitive bacteria (I</w:t>
      </w:r>
      <w:r>
        <w:rPr>
          <w:vertAlign w:val="subscript"/>
        </w:rPr>
        <w:t>SA</w:t>
      </w:r>
      <w:r>
        <w:t>) and livestock food-animals infected with antibiotic-resistant bacteria (I</w:t>
      </w:r>
      <w:r w:rsidRPr="00B31B5E">
        <w:rPr>
          <w:vertAlign w:val="subscript"/>
        </w:rPr>
        <w:t>RA</w:t>
      </w:r>
      <w:r>
        <w:t xml:space="preserve">). </w:t>
      </w:r>
    </w:p>
    <w:p w14:paraId="2F339464" w14:textId="77777777" w:rsidR="008D5DB0" w:rsidRDefault="008D5DB0" w:rsidP="008D5DB0">
      <w:pPr>
        <w:pStyle w:val="NoSpacing"/>
        <w:spacing w:line="360" w:lineRule="auto"/>
        <w:jc w:val="both"/>
      </w:pPr>
    </w:p>
    <w:p w14:paraId="68D07FF1" w14:textId="76389862" w:rsidR="008D5DB0" w:rsidRPr="00726EDB" w:rsidRDefault="00597CAA" w:rsidP="00713317">
      <w:pPr>
        <w:pStyle w:val="NoSpacing"/>
        <w:spacing w:line="360" w:lineRule="auto"/>
        <w:jc w:val="center"/>
        <w:rPr>
          <w:highlight w:val="yellow"/>
        </w:rPr>
      </w:pPr>
      <w:commentRangeStart w:id="15"/>
      <w:r w:rsidRPr="00597CAA">
        <w:rPr>
          <w:noProof/>
          <w:lang w:val="en-US"/>
        </w:rPr>
        <w:drawing>
          <wp:inline distT="0" distB="0" distL="0" distR="0" wp14:anchorId="743AE3D4" wp14:editId="1412A05D">
            <wp:extent cx="5731510" cy="4833620"/>
            <wp:effectExtent l="0" t="0" r="2540" b="5080"/>
            <wp:docPr id="1" name="Picture 1"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with low confidence"/>
                    <pic:cNvPicPr/>
                  </pic:nvPicPr>
                  <pic:blipFill>
                    <a:blip r:embed="rId9"/>
                    <a:stretch>
                      <a:fillRect/>
                    </a:stretch>
                  </pic:blipFill>
                  <pic:spPr>
                    <a:xfrm>
                      <a:off x="0" y="0"/>
                      <a:ext cx="5731510" cy="4833620"/>
                    </a:xfrm>
                    <a:prstGeom prst="rect">
                      <a:avLst/>
                    </a:prstGeom>
                  </pic:spPr>
                </pic:pic>
              </a:graphicData>
            </a:graphic>
          </wp:inline>
        </w:drawing>
      </w:r>
      <w:commentRangeEnd w:id="15"/>
      <w:r w:rsidR="0030555C">
        <w:rPr>
          <w:rStyle w:val="CommentReference"/>
        </w:rPr>
        <w:commentReference w:id="15"/>
      </w:r>
    </w:p>
    <w:p w14:paraId="21C9228F" w14:textId="6B1F0C50" w:rsidR="008D5DB0" w:rsidRDefault="008D5DB0" w:rsidP="008D5DB0">
      <w:pPr>
        <w:pStyle w:val="NoSpacing"/>
        <w:spacing w:line="360" w:lineRule="auto"/>
        <w:jc w:val="both"/>
        <w:rPr>
          <w:b/>
        </w:rPr>
      </w:pPr>
      <w:r w:rsidRPr="00597CAA">
        <w:rPr>
          <w:b/>
        </w:rPr>
        <w:t>Figure 1</w:t>
      </w:r>
      <w:r w:rsidR="00E36D15" w:rsidRPr="00597CAA">
        <w:rPr>
          <w:b/>
        </w:rPr>
        <w:t>.</w:t>
      </w:r>
      <w:r w:rsidRPr="00597CAA">
        <w:rPr>
          <w:b/>
        </w:rPr>
        <w:t xml:space="preserve"> Model structure describing the transmission of foodborne pathogens between/within livestock and human populations. </w:t>
      </w:r>
      <w:r w:rsidRPr="00597CAA">
        <w:rPr>
          <w:bCs/>
        </w:rPr>
        <w:t>Model equations and parameters can be found described in the supplementary material (</w:t>
      </w:r>
      <w:proofErr w:type="spellStart"/>
      <w:r w:rsidR="00E85246">
        <w:rPr>
          <w:bCs/>
        </w:rPr>
        <w:t>eqn</w:t>
      </w:r>
      <w:proofErr w:type="spellEnd"/>
      <w:r w:rsidR="00E85246">
        <w:rPr>
          <w:bCs/>
        </w:rPr>
        <w:t xml:space="preserve"> S1.1, </w:t>
      </w:r>
      <w:r w:rsidRPr="00597CAA">
        <w:rPr>
          <w:bCs/>
        </w:rPr>
        <w:t>Table S</w:t>
      </w:r>
      <w:r w:rsidR="00E85246">
        <w:rPr>
          <w:bCs/>
        </w:rPr>
        <w:t>3</w:t>
      </w:r>
      <w:r w:rsidRPr="00597CAA">
        <w:rPr>
          <w:bCs/>
        </w:rPr>
        <w:t>).</w:t>
      </w:r>
      <w:r w:rsidR="00601E60">
        <w:rPr>
          <w:bCs/>
        </w:rPr>
        <w:t xml:space="preserve"> </w:t>
      </w:r>
    </w:p>
    <w:p w14:paraId="74925470" w14:textId="2D0544E5" w:rsidR="00C95575" w:rsidRPr="002D75BB" w:rsidRDefault="008D5DB0" w:rsidP="008D5DB0">
      <w:pPr>
        <w:pStyle w:val="NoSpacing"/>
        <w:spacing w:line="360" w:lineRule="auto"/>
        <w:jc w:val="both"/>
        <w:rPr>
          <w:rFonts w:eastAsiaTheme="minorEastAsia"/>
          <w:iCs/>
        </w:rPr>
      </w:pPr>
      <w:r>
        <w:lastRenderedPageBreak/>
        <w:t xml:space="preserve">Transmission is simplified into </w:t>
      </w:r>
      <w:r w:rsidRPr="00C10015">
        <w:t xml:space="preserve">four </w:t>
      </w:r>
      <w:r>
        <w:t xml:space="preserve">transmission </w:t>
      </w:r>
      <w:r w:rsidRPr="00C10015">
        <w:t>routes: animal-to-animal (</w:t>
      </w:r>
      <w:r w:rsidRPr="00D67AE7">
        <w:t>β</w:t>
      </w:r>
      <w:r w:rsidRPr="00D67AE7">
        <w:rPr>
          <w:vertAlign w:val="subscript"/>
        </w:rPr>
        <w:t>AA</w:t>
      </w:r>
      <w:r w:rsidRPr="00C10015">
        <w:t>), human-to-human (</w:t>
      </w:r>
      <w:r w:rsidRPr="00D67AE7">
        <w:t>β</w:t>
      </w:r>
      <w:r w:rsidRPr="00D67AE7">
        <w:rPr>
          <w:vertAlign w:val="subscript"/>
        </w:rPr>
        <w:t>HH</w:t>
      </w:r>
      <w:r w:rsidRPr="00C10015">
        <w:t>), animal-to-human (</w:t>
      </w:r>
      <w:r w:rsidRPr="00D67AE7">
        <w:t>β</w:t>
      </w:r>
      <w:r w:rsidRPr="00D67AE7">
        <w:rPr>
          <w:vertAlign w:val="subscript"/>
        </w:rPr>
        <w:t>HA</w:t>
      </w:r>
      <w:r w:rsidRPr="00C10015">
        <w:t>) and human-to-animal (</w:t>
      </w:r>
      <w:r w:rsidRPr="00D67AE7">
        <w:t>β</w:t>
      </w:r>
      <w:r w:rsidRPr="00D67AE7">
        <w:rPr>
          <w:vertAlign w:val="subscript"/>
        </w:rPr>
        <w:t>AH</w:t>
      </w:r>
      <w:r w:rsidRPr="00C10015">
        <w:t>)</w:t>
      </w:r>
      <w:r>
        <w:t xml:space="preserve"> transmission, with </w:t>
      </w:r>
      <w:bookmarkStart w:id="16" w:name="_Hlk517041147"/>
      <w:r>
        <w:t xml:space="preserve">each </w:t>
      </w:r>
      <w:r w:rsidRPr="0005797B">
        <w:rPr>
          <w:rFonts w:cstheme="minorHAnsi"/>
          <w:iCs/>
        </w:rPr>
        <w:t>β</w:t>
      </w:r>
      <w:r>
        <w:t xml:space="preserve"> parameter linearly describing both indirect and direct transmission between compartments for model tractability.</w:t>
      </w:r>
      <w:bookmarkEnd w:id="16"/>
      <w:r>
        <w:rPr>
          <w:rFonts w:eastAsiaTheme="minorEastAsia"/>
          <w:iCs/>
        </w:rPr>
        <w:t xml:space="preserve"> </w:t>
      </w:r>
      <w:commentRangeStart w:id="17"/>
      <w:r>
        <w:rPr>
          <w:rFonts w:eastAsiaTheme="minorEastAsia"/>
          <w:iCs/>
        </w:rPr>
        <w:t>A background rate of transmission in the livestock population was also modelled (</w:t>
      </w:r>
      <w:r w:rsidRPr="00D67AE7">
        <w:rPr>
          <w:rFonts w:eastAsiaTheme="minorEastAsia" w:cstheme="minorHAnsi"/>
          <w:iCs/>
        </w:rPr>
        <w:t>ζ</w:t>
      </w:r>
      <w:r>
        <w:rPr>
          <w:rFonts w:eastAsiaTheme="minorEastAsia"/>
          <w:iCs/>
        </w:rPr>
        <w:t>)</w:t>
      </w:r>
      <w:r w:rsidR="0005797B">
        <w:rPr>
          <w:rFonts w:eastAsiaTheme="minorEastAsia"/>
          <w:iCs/>
        </w:rPr>
        <w:t>;</w:t>
      </w:r>
      <w:r>
        <w:rPr>
          <w:rFonts w:eastAsiaTheme="minorEastAsia"/>
          <w:iCs/>
        </w:rPr>
        <w:t xml:space="preserve"> representing infecti</w:t>
      </w:r>
      <w:r w:rsidR="00C95575">
        <w:rPr>
          <w:rFonts w:eastAsiaTheme="minorEastAsia"/>
          <w:iCs/>
        </w:rPr>
        <w:t>on</w:t>
      </w:r>
      <w:r>
        <w:rPr>
          <w:rFonts w:eastAsiaTheme="minorEastAsia"/>
          <w:iCs/>
        </w:rPr>
        <w:t>/contamination of livestock hosts from sources other than livestock or humans.</w:t>
      </w:r>
      <w:commentRangeEnd w:id="17"/>
      <w:r w:rsidR="00C32E39">
        <w:rPr>
          <w:rStyle w:val="CommentReference"/>
        </w:rPr>
        <w:commentReference w:id="17"/>
      </w:r>
      <w:r w:rsidR="00C95575">
        <w:rPr>
          <w:rFonts w:eastAsiaTheme="minorEastAsia"/>
          <w:iCs/>
        </w:rPr>
        <w:t xml:space="preserve"> </w:t>
      </w:r>
      <w:r w:rsidR="00210325">
        <w:rPr>
          <w:rFonts w:eastAsiaTheme="minorEastAsia"/>
          <w:iCs/>
        </w:rPr>
        <w:t xml:space="preserve">This background transmission rate </w:t>
      </w:r>
      <w:r w:rsidR="00FF4650">
        <w:rPr>
          <w:rFonts w:eastAsiaTheme="minorEastAsia"/>
          <w:iCs/>
        </w:rPr>
        <w:t xml:space="preserve">was scaled by a factor </w:t>
      </w:r>
      <w:r w:rsidR="00210325" w:rsidRPr="00985E19">
        <w:rPr>
          <w:rFonts w:eastAsiaTheme="minorEastAsia"/>
          <w:iCs/>
        </w:rPr>
        <w:t>of 0.5 to ensure</w:t>
      </w:r>
      <w:r w:rsidR="00210325">
        <w:rPr>
          <w:rFonts w:eastAsiaTheme="minorEastAsia"/>
          <w:iCs/>
        </w:rPr>
        <w:t xml:space="preserve"> an equal influence of </w:t>
      </w:r>
      <w:r w:rsidR="00210325">
        <w:rPr>
          <w:rFonts w:eastAsiaTheme="minorEastAsia" w:cstheme="minorHAnsi"/>
          <w:iCs/>
        </w:rPr>
        <w:t>ζ</w:t>
      </w:r>
      <w:r w:rsidR="00210325">
        <w:rPr>
          <w:rFonts w:eastAsiaTheme="minorEastAsia"/>
          <w:iCs/>
        </w:rPr>
        <w:t xml:space="preserve"> on both antibiotic-sensitive and resistant transmission routes.</w:t>
      </w:r>
      <w:r w:rsidR="002D75BB">
        <w:rPr>
          <w:rFonts w:eastAsiaTheme="minorEastAsia"/>
          <w:iCs/>
        </w:rPr>
        <w:t xml:space="preserve"> This value was chosen due to a lack of </w:t>
      </w:r>
      <w:r w:rsidR="002D75BB" w:rsidRPr="002D75BB">
        <w:rPr>
          <w:rFonts w:eastAsiaTheme="minorEastAsia"/>
          <w:i/>
          <w:iCs/>
        </w:rPr>
        <w:t>a priori</w:t>
      </w:r>
      <w:r w:rsidR="002D75BB">
        <w:rPr>
          <w:rFonts w:eastAsiaTheme="minorEastAsia"/>
          <w:iCs/>
        </w:rPr>
        <w:t xml:space="preserve"> information on potential differences in background livestock contamination rate for antibiotic-sensitive/resistant strains.</w:t>
      </w:r>
      <w:r w:rsidR="00210325">
        <w:rPr>
          <w:rFonts w:eastAsiaTheme="minorEastAsia"/>
          <w:iCs/>
        </w:rPr>
        <w:t xml:space="preserve"> </w:t>
      </w:r>
      <w:r>
        <w:rPr>
          <w:rFonts w:eastAsiaTheme="minorEastAsia"/>
          <w:iCs/>
        </w:rPr>
        <w:t>Natural r</w:t>
      </w:r>
      <w:r>
        <w:t>ecovery from antibiotic-sensitive/</w:t>
      </w:r>
      <w:r w:rsidRPr="00C96CDC">
        <w:t xml:space="preserve">resistant infection occurs in both human/livestock populations at rate </w:t>
      </w:r>
      <w:proofErr w:type="spellStart"/>
      <w:r w:rsidRPr="00D67AE7">
        <w:t>r</w:t>
      </w:r>
      <w:r w:rsidRPr="00D67AE7">
        <w:rPr>
          <w:vertAlign w:val="subscript"/>
        </w:rPr>
        <w:t>H</w:t>
      </w:r>
      <w:proofErr w:type="spellEnd"/>
      <w:r w:rsidRPr="00C96CDC">
        <w:t xml:space="preserve"> and </w:t>
      </w:r>
      <w:proofErr w:type="spellStart"/>
      <w:r w:rsidRPr="00D67AE7">
        <w:t>r</w:t>
      </w:r>
      <w:r w:rsidRPr="00D67AE7">
        <w:rPr>
          <w:vertAlign w:val="subscript"/>
        </w:rPr>
        <w:t>A</w:t>
      </w:r>
      <w:proofErr w:type="spellEnd"/>
      <w:r w:rsidRPr="004F75A3">
        <w:rPr>
          <w:i/>
          <w:iCs/>
        </w:rPr>
        <w:t xml:space="preserve"> </w:t>
      </w:r>
      <w:r w:rsidRPr="00C96CDC">
        <w:t xml:space="preserve">respectively. </w:t>
      </w:r>
      <w:r>
        <w:t>Per capita b</w:t>
      </w:r>
      <w:r w:rsidRPr="00C96CDC">
        <w:t xml:space="preserve">irth/death rates are represented by </w:t>
      </w:r>
      <w:r w:rsidRPr="00D67AE7">
        <w:rPr>
          <w:rFonts w:cstheme="minorHAnsi"/>
        </w:rPr>
        <w:t>µ</w:t>
      </w:r>
      <w:r w:rsidRPr="00D67AE7">
        <w:rPr>
          <w:vertAlign w:val="subscript"/>
        </w:rPr>
        <w:t>A</w:t>
      </w:r>
      <w:r w:rsidRPr="00C96CDC">
        <w:t xml:space="preserve"> in </w:t>
      </w:r>
      <w:r w:rsidR="00B500F3">
        <w:t>livestock</w:t>
      </w:r>
      <w:r w:rsidRPr="00C96CDC">
        <w:t xml:space="preserve"> and </w:t>
      </w:r>
      <w:r w:rsidRPr="00C96CDC">
        <w:rPr>
          <w:rFonts w:cstheme="minorHAnsi"/>
        </w:rPr>
        <w:t>µ</w:t>
      </w:r>
      <w:r w:rsidRPr="00C96CDC">
        <w:rPr>
          <w:vertAlign w:val="subscript"/>
        </w:rPr>
        <w:t>H</w:t>
      </w:r>
      <w:r w:rsidRPr="00C96CDC">
        <w:t xml:space="preserve"> in human populations. </w:t>
      </w:r>
    </w:p>
    <w:p w14:paraId="0CC59314" w14:textId="17696C01" w:rsidR="00200F56" w:rsidRDefault="00200F56" w:rsidP="008D5DB0">
      <w:pPr>
        <w:pStyle w:val="NoSpacing"/>
        <w:spacing w:line="360" w:lineRule="auto"/>
        <w:jc w:val="both"/>
        <w:rPr>
          <w:rFonts w:eastAsiaTheme="minorEastAsia"/>
          <w:iCs/>
        </w:rPr>
      </w:pPr>
    </w:p>
    <w:p w14:paraId="25714DC6" w14:textId="74200948" w:rsidR="00B104B4" w:rsidRDefault="000E3B1A" w:rsidP="00B104B4">
      <w:pPr>
        <w:pStyle w:val="NoSpacing"/>
        <w:spacing w:line="360" w:lineRule="auto"/>
        <w:jc w:val="both"/>
        <w:rPr>
          <w:rFonts w:cstheme="minorHAnsi"/>
        </w:rPr>
      </w:pPr>
      <w:r>
        <w:rPr>
          <w:rFonts w:cstheme="minorHAnsi"/>
        </w:rPr>
        <w:t>A</w:t>
      </w:r>
      <w:r w:rsidR="00B104B4">
        <w:rPr>
          <w:rFonts w:cstheme="minorHAnsi"/>
        </w:rPr>
        <w:t xml:space="preserve"> parameter</w:t>
      </w:r>
      <w:r w:rsidR="00C9190F">
        <w:rPr>
          <w:rFonts w:cstheme="minorHAnsi"/>
        </w:rPr>
        <w:t xml:space="preserve"> </w:t>
      </w:r>
      <w:r w:rsidR="00EE18B7">
        <w:rPr>
          <w:rFonts w:cstheme="minorHAnsi"/>
        </w:rPr>
        <w:t>(</w:t>
      </w:r>
      <w:r w:rsidR="00B104B4" w:rsidRPr="00D67AE7">
        <w:rPr>
          <w:rFonts w:cstheme="minorHAnsi"/>
        </w:rPr>
        <w:t>τ</w:t>
      </w:r>
      <w:r w:rsidR="00EE18B7">
        <w:rPr>
          <w:rFonts w:cstheme="minorHAnsi"/>
        </w:rPr>
        <w:t>)</w:t>
      </w:r>
      <w:r w:rsidR="00B104B4">
        <w:rPr>
          <w:rFonts w:cstheme="minorHAnsi"/>
        </w:rPr>
        <w:t xml:space="preserve"> </w:t>
      </w:r>
      <w:r>
        <w:rPr>
          <w:rFonts w:cstheme="minorHAnsi"/>
        </w:rPr>
        <w:t xml:space="preserve">was used </w:t>
      </w:r>
      <w:r w:rsidR="00B104B4">
        <w:rPr>
          <w:rFonts w:cstheme="minorHAnsi"/>
        </w:rPr>
        <w:t xml:space="preserve">to describe the selective pressure and therapeutic effect of livestock antibiotic usage. </w:t>
      </w:r>
      <w:r>
        <w:rPr>
          <w:rFonts w:cstheme="minorHAnsi"/>
        </w:rPr>
        <w:t>T</w:t>
      </w:r>
      <w:r w:rsidR="00B104B4">
        <w:rPr>
          <w:rFonts w:cstheme="minorHAnsi"/>
        </w:rPr>
        <w:t xml:space="preserve">he selective pressure of livestock antibiotics </w:t>
      </w:r>
      <w:r>
        <w:rPr>
          <w:rFonts w:cstheme="minorHAnsi"/>
        </w:rPr>
        <w:t xml:space="preserve">was modelled </w:t>
      </w:r>
      <w:r w:rsidR="00B104B4">
        <w:rPr>
          <w:rFonts w:cstheme="minorHAnsi"/>
        </w:rPr>
        <w:t>as a single transition rate, encompassing a range of evolutionary and biological phenomena that convert livestock between antibiotic-sensitive to resistant state</w:t>
      </w:r>
      <w:r w:rsidR="00EE18B7">
        <w:rPr>
          <w:rFonts w:cstheme="minorHAnsi"/>
        </w:rPr>
        <w:t>s</w:t>
      </w:r>
      <w:r w:rsidR="00B104B4">
        <w:rPr>
          <w:rFonts w:cstheme="minorHAnsi"/>
        </w:rPr>
        <w:t xml:space="preserve">. One plausible mechanism includes an implicit majority-minority relationship in each infected state, with livestock in each infected compartment possessing a small proportion of bacteria belonging to the other susceptibility class. Subsequent antibiotic usage may therefore </w:t>
      </w:r>
      <w:r w:rsidR="00080E3A">
        <w:rPr>
          <w:rFonts w:cstheme="minorHAnsi"/>
        </w:rPr>
        <w:t>clear</w:t>
      </w:r>
      <w:r w:rsidR="00B104B4">
        <w:rPr>
          <w:rFonts w:cstheme="minorHAnsi"/>
        </w:rPr>
        <w:t xml:space="preserve"> antibiotic-sensitive bacteria (I</w:t>
      </w:r>
      <w:r w:rsidR="00B104B4" w:rsidRPr="00F92596">
        <w:rPr>
          <w:rFonts w:cstheme="minorHAnsi"/>
          <w:vertAlign w:val="subscript"/>
        </w:rPr>
        <w:t>SA</w:t>
      </w:r>
      <w:r w:rsidR="00B104B4">
        <w:rPr>
          <w:rFonts w:cstheme="minorHAnsi"/>
        </w:rPr>
        <w:t>) and allow the minority antibiotic-resistant strain to proliferate and dominate (I</w:t>
      </w:r>
      <w:r w:rsidR="00B104B4" w:rsidRPr="00BF1E9E">
        <w:rPr>
          <w:rFonts w:cstheme="minorHAnsi"/>
          <w:vertAlign w:val="subscript"/>
        </w:rPr>
        <w:t>RA</w:t>
      </w:r>
      <w:r w:rsidR="00F545E4">
        <w:rPr>
          <w:rFonts w:cstheme="minorHAnsi"/>
        </w:rPr>
        <w:t xml:space="preserve">) </w:t>
      </w:r>
      <w:r w:rsidR="00250542">
        <w:rPr>
          <w:rFonts w:cstheme="minorHAnsi"/>
        </w:rPr>
        <w:fldChar w:fldCharType="begin"/>
      </w:r>
      <w:r w:rsidR="00425206">
        <w:rPr>
          <w:rFonts w:cstheme="minorHAnsi"/>
        </w:rPr>
        <w:instrText xml:space="preserve"> ADDIN EN.CITE &lt;EndNote&gt;&lt;Cite&gt;&lt;Author&gt;Spicknall&lt;/Author&gt;&lt;Year&gt;2013&lt;/Year&gt;&lt;RecNum&gt;51&lt;/RecNum&gt;&lt;DisplayText&gt;(14)&lt;/DisplayText&gt;&lt;record&gt;&lt;rec-number&gt;51&lt;/rec-number&gt;&lt;foreign-keys&gt;&lt;key app="EN" db-id="fsts22ax5rxrp6ea59ipwpp69ts0e0ft9etx" timestamp="1560786176"&gt;51&lt;/key&gt;&lt;/foreign-keys&gt;&lt;ref-type name="Journal Article"&gt;17&lt;/ref-type&gt;&lt;contributors&gt;&lt;authors&gt;&lt;author&gt;Spicknall, Ian H&lt;/author&gt;&lt;author&gt;Foxman, Betsy&lt;/author&gt;&lt;author&gt;Marrs, Carl F&lt;/author&gt;&lt;author&gt;Eisenberg, Joseph NS&lt;/author&gt;&lt;/authors&gt;&lt;/contributors&gt;&lt;titles&gt;&lt;title&gt;A modeling framework for the evolution and spread of antibiotic resistance: literature review and model categorization&lt;/title&gt;&lt;secondary-title&gt;American journal of epidemiology&lt;/secondary-title&gt;&lt;/titles&gt;&lt;periodical&gt;&lt;full-title&gt;American journal of epidemiology&lt;/full-title&gt;&lt;/periodical&gt;&lt;pages&gt;508-520&lt;/pages&gt;&lt;volume&gt;178&lt;/volume&gt;&lt;number&gt;4&lt;/number&gt;&lt;dates&gt;&lt;year&gt;2013&lt;/year&gt;&lt;/dates&gt;&lt;isbn&gt;1476-6256&lt;/isbn&gt;&lt;urls&gt;&lt;/urls&gt;&lt;/record&gt;&lt;/Cite&gt;&lt;/EndNote&gt;</w:instrText>
      </w:r>
      <w:r w:rsidR="00250542">
        <w:rPr>
          <w:rFonts w:cstheme="minorHAnsi"/>
        </w:rPr>
        <w:fldChar w:fldCharType="separate"/>
      </w:r>
      <w:r w:rsidR="00425206">
        <w:rPr>
          <w:rFonts w:cstheme="minorHAnsi"/>
          <w:noProof/>
        </w:rPr>
        <w:t>(14)</w:t>
      </w:r>
      <w:r w:rsidR="00250542">
        <w:rPr>
          <w:rFonts w:cstheme="minorHAnsi"/>
        </w:rPr>
        <w:fldChar w:fldCharType="end"/>
      </w:r>
      <w:r>
        <w:rPr>
          <w:rFonts w:cstheme="minorHAnsi"/>
        </w:rPr>
        <w:t>. S</w:t>
      </w:r>
      <w:r w:rsidR="00B104B4">
        <w:rPr>
          <w:rFonts w:cstheme="minorHAnsi"/>
        </w:rPr>
        <w:t>imilarly</w:t>
      </w:r>
      <w:r>
        <w:rPr>
          <w:rFonts w:cstheme="minorHAnsi"/>
        </w:rPr>
        <w:t xml:space="preserve">, </w:t>
      </w:r>
      <w:r w:rsidR="00B104B4">
        <w:rPr>
          <w:rFonts w:cstheme="minorHAnsi"/>
        </w:rPr>
        <w:t xml:space="preserve">a single reversion parameter </w:t>
      </w:r>
      <w:r w:rsidR="00D67AE7">
        <w:rPr>
          <w:rFonts w:cstheme="minorHAnsi"/>
        </w:rPr>
        <w:t xml:space="preserve">(φ) </w:t>
      </w:r>
      <w:r>
        <w:rPr>
          <w:rFonts w:cstheme="minorHAnsi"/>
        </w:rPr>
        <w:t>was used to</w:t>
      </w:r>
      <w:r w:rsidR="00B104B4">
        <w:rPr>
          <w:rFonts w:cstheme="minorHAnsi"/>
        </w:rPr>
        <w:t xml:space="preserve"> encompass a range of different biologically plausible phenomena that may cause reversion of antibiotic-resistant (I</w:t>
      </w:r>
      <w:r w:rsidR="00B104B4" w:rsidRPr="00CA0775">
        <w:rPr>
          <w:rFonts w:cstheme="minorHAnsi"/>
          <w:vertAlign w:val="subscript"/>
        </w:rPr>
        <w:t>RA</w:t>
      </w:r>
      <w:r w:rsidR="00B104B4">
        <w:rPr>
          <w:rFonts w:cstheme="minorHAnsi"/>
        </w:rPr>
        <w:t>) to sensitive strains (I</w:t>
      </w:r>
      <w:r w:rsidR="00B104B4" w:rsidRPr="00CA0775">
        <w:rPr>
          <w:rFonts w:cstheme="minorHAnsi"/>
          <w:vertAlign w:val="subscript"/>
        </w:rPr>
        <w:t>SA</w:t>
      </w:r>
      <w:r w:rsidR="00B104B4">
        <w:rPr>
          <w:rFonts w:cstheme="minorHAnsi"/>
        </w:rPr>
        <w:t xml:space="preserve">). </w:t>
      </w:r>
      <w:commentRangeStart w:id="18"/>
      <w:r w:rsidR="00B104B4">
        <w:rPr>
          <w:rFonts w:cstheme="minorHAnsi"/>
        </w:rPr>
        <w:t xml:space="preserve">This includes </w:t>
      </w:r>
      <w:r w:rsidR="00B104B4" w:rsidRPr="00523448">
        <w:rPr>
          <w:rFonts w:cstheme="minorHAnsi"/>
        </w:rPr>
        <w:t xml:space="preserve">the potential for resistant strains to gain </w:t>
      </w:r>
      <w:r w:rsidR="00080E3A">
        <w:rPr>
          <w:rFonts w:cstheme="minorHAnsi"/>
        </w:rPr>
        <w:t xml:space="preserve">acquire of develop de novo </w:t>
      </w:r>
      <w:r w:rsidR="00B104B4" w:rsidRPr="00523448">
        <w:rPr>
          <w:rFonts w:cstheme="minorHAnsi"/>
        </w:rPr>
        <w:t>compensatory mutations to reduce fitn</w:t>
      </w:r>
      <w:r w:rsidR="00B104B4" w:rsidRPr="0098412A">
        <w:rPr>
          <w:rFonts w:cstheme="minorHAnsi"/>
        </w:rPr>
        <w:t xml:space="preserve">ess costs </w:t>
      </w:r>
      <w:r w:rsidR="00BB686B" w:rsidRPr="0098412A">
        <w:rPr>
          <w:bCs/>
        </w:rPr>
        <w:fldChar w:fldCharType="begin"/>
      </w:r>
      <w:r w:rsidR="00425206">
        <w:rPr>
          <w:bCs/>
        </w:rPr>
        <w:instrText xml:space="preserve"> ADDIN EN.CITE &lt;EndNote&gt;&lt;Cite&gt;&lt;Author&gt;Maisnier‐Patin&lt;/Author&gt;&lt;Year&gt;2002&lt;/Year&gt;&lt;RecNum&gt;210&lt;/RecNum&gt;&lt;DisplayText&gt;(22)&lt;/DisplayText&gt;&lt;record&gt;&lt;rec-number&gt;210&lt;/rec-number&gt;&lt;foreign-keys&gt;&lt;key app="EN" db-id="fsts22ax5rxrp6ea59ipwpp69ts0e0ft9etx" timestamp="1634919421"&gt;210&lt;/key&gt;&lt;/foreign-keys&gt;&lt;ref-type name="Journal Article"&gt;17&lt;/ref-type&gt;&lt;contributors&gt;&lt;authors&gt;&lt;author&gt;Maisnier‐Patin, Sophie&lt;/author&gt;&lt;author&gt;Berg, Otto G&lt;/author&gt;&lt;author&gt;Liljas, Lars&lt;/author&gt;&lt;author&gt;Andersson, Dan I&lt;/author&gt;&lt;/authors&gt;&lt;/contributors&gt;&lt;titles&gt;&lt;title&gt;Compensatory adaptation to the deleterious effect of antibiotic resistance in Salmonella typhimurium&lt;/title&gt;&lt;secondary-title&gt;Molecular microbiology&lt;/secondary-title&gt;&lt;/titles&gt;&lt;periodical&gt;&lt;full-title&gt;Molecular Microbiology&lt;/full-title&gt;&lt;abbr-1&gt;Mol Microbiol&lt;/abbr-1&gt;&lt;/periodical&gt;&lt;pages&gt;355-366&lt;/pages&gt;&lt;volume&gt;46&lt;/volume&gt;&lt;number&gt;2&lt;/number&gt;&lt;dates&gt;&lt;year&gt;2002&lt;/year&gt;&lt;/dates&gt;&lt;isbn&gt;0950-382X&lt;/isbn&gt;&lt;urls&gt;&lt;/urls&gt;&lt;/record&gt;&lt;/Cite&gt;&lt;/EndNote&gt;</w:instrText>
      </w:r>
      <w:r w:rsidR="00BB686B" w:rsidRPr="0098412A">
        <w:rPr>
          <w:bCs/>
        </w:rPr>
        <w:fldChar w:fldCharType="separate"/>
      </w:r>
      <w:r w:rsidR="00425206">
        <w:rPr>
          <w:bCs/>
          <w:noProof/>
        </w:rPr>
        <w:t>(22)</w:t>
      </w:r>
      <w:r w:rsidR="00BB686B" w:rsidRPr="0098412A">
        <w:rPr>
          <w:bCs/>
        </w:rPr>
        <w:fldChar w:fldCharType="end"/>
      </w:r>
      <w:r w:rsidR="00B104B4" w:rsidRPr="0098412A">
        <w:rPr>
          <w:rFonts w:cstheme="minorHAnsi"/>
        </w:rPr>
        <w:t>.</w:t>
      </w:r>
      <w:r w:rsidR="00B104B4">
        <w:rPr>
          <w:rFonts w:cstheme="minorHAnsi"/>
        </w:rPr>
        <w:t xml:space="preserve"> </w:t>
      </w:r>
      <w:commentRangeEnd w:id="18"/>
      <w:r w:rsidR="00333428">
        <w:rPr>
          <w:rStyle w:val="CommentReference"/>
        </w:rPr>
        <w:commentReference w:id="18"/>
      </w:r>
    </w:p>
    <w:p w14:paraId="4BD38E52" w14:textId="77777777" w:rsidR="008D5DB0" w:rsidRDefault="008D5DB0" w:rsidP="008D5DB0">
      <w:pPr>
        <w:pStyle w:val="NoSpacing"/>
        <w:spacing w:line="360" w:lineRule="auto"/>
        <w:jc w:val="both"/>
        <w:rPr>
          <w:rFonts w:eastAsiaTheme="minorEastAsia"/>
          <w:iCs/>
        </w:rPr>
      </w:pPr>
    </w:p>
    <w:p w14:paraId="0E07BCDA" w14:textId="33225254" w:rsidR="008D5DB0" w:rsidRDefault="008D5DB0" w:rsidP="008D5DB0">
      <w:pPr>
        <w:pStyle w:val="NoSpacing"/>
        <w:spacing w:line="360" w:lineRule="auto"/>
        <w:jc w:val="both"/>
        <w:rPr>
          <w:rFonts w:eastAsiaTheme="minorEastAsia"/>
          <w:iCs/>
        </w:rPr>
      </w:pPr>
      <w:r>
        <w:rPr>
          <w:rFonts w:eastAsiaTheme="minorEastAsia"/>
          <w:iCs/>
        </w:rPr>
        <w:t xml:space="preserve">To reduce the linearity associated with livestock antibiotic usage on both livestock recovery and antibiotic-resistance conversion, </w:t>
      </w:r>
      <w:commentRangeStart w:id="19"/>
      <w:r>
        <w:rPr>
          <w:rFonts w:eastAsiaTheme="minorEastAsia"/>
          <w:iCs/>
        </w:rPr>
        <w:t xml:space="preserve">a </w:t>
      </w:r>
      <w:r>
        <w:rPr>
          <w:rFonts w:eastAsiaTheme="minorEastAsia" w:cstheme="minorHAnsi"/>
          <w:iCs/>
        </w:rPr>
        <w:t>scaling parameter was introduced (</w:t>
      </w:r>
      <w:r w:rsidR="0096269C">
        <w:rPr>
          <w:rFonts w:eastAsiaTheme="minorEastAsia" w:cstheme="minorHAnsi"/>
          <w:iCs/>
        </w:rPr>
        <w:t>κ</w:t>
      </w:r>
      <w:r>
        <w:rPr>
          <w:rFonts w:eastAsiaTheme="minorEastAsia" w:cstheme="minorHAnsi"/>
          <w:iCs/>
        </w:rPr>
        <w:t>) to model the relative efficacy of antibiotic mediated recovery in livestock.</w:t>
      </w:r>
      <w:commentRangeEnd w:id="19"/>
      <w:r w:rsidR="00410B3E">
        <w:rPr>
          <w:rStyle w:val="CommentReference"/>
        </w:rPr>
        <w:commentReference w:id="19"/>
      </w:r>
      <w:r>
        <w:rPr>
          <w:rFonts w:eastAsiaTheme="minorEastAsia" w:cstheme="minorHAnsi"/>
          <w:iCs/>
        </w:rPr>
        <w:t xml:space="preserve"> </w:t>
      </w:r>
      <w:commentRangeStart w:id="20"/>
      <w:r>
        <w:rPr>
          <w:rFonts w:eastAsiaTheme="minorEastAsia"/>
          <w:iCs/>
        </w:rPr>
        <w:t>Transmission-related fitness costs associated with antibiotic-resistance were included and assumed to reduce the rate of transmission for antibiotic-resistant bacteria as a scaling factor (</w:t>
      </w:r>
      <w:r w:rsidRPr="00D67AE7">
        <w:rPr>
          <w:rFonts w:eastAsiaTheme="minorEastAsia" w:cstheme="minorHAnsi"/>
          <w:iCs/>
        </w:rPr>
        <w:t>α</w:t>
      </w:r>
      <w:r>
        <w:rPr>
          <w:rFonts w:eastAsiaTheme="minorEastAsia"/>
          <w:iCs/>
        </w:rPr>
        <w:t xml:space="preserve">). </w:t>
      </w:r>
      <w:commentRangeEnd w:id="20"/>
      <w:r w:rsidR="00C32E39">
        <w:rPr>
          <w:rStyle w:val="CommentReference"/>
        </w:rPr>
        <w:commentReference w:id="20"/>
      </w:r>
    </w:p>
    <w:p w14:paraId="042022B0" w14:textId="5113289D" w:rsidR="009D6A95" w:rsidRDefault="009D6A95" w:rsidP="008D5DB0">
      <w:pPr>
        <w:pStyle w:val="NoSpacing"/>
        <w:spacing w:line="360" w:lineRule="auto"/>
        <w:jc w:val="both"/>
        <w:rPr>
          <w:rFonts w:eastAsiaTheme="minorEastAsia"/>
          <w:iCs/>
        </w:rPr>
      </w:pPr>
    </w:p>
    <w:p w14:paraId="6709FEFA" w14:textId="4BF0E3E0" w:rsidR="009575AB" w:rsidRPr="009575AB" w:rsidRDefault="009575AB" w:rsidP="008D5DB0">
      <w:pPr>
        <w:pStyle w:val="NoSpacing"/>
        <w:spacing w:line="360" w:lineRule="auto"/>
        <w:jc w:val="both"/>
        <w:rPr>
          <w:rFonts w:eastAsiaTheme="minorEastAsia"/>
          <w:b/>
          <w:iCs/>
          <w:u w:val="single"/>
        </w:rPr>
      </w:pPr>
      <w:r w:rsidRPr="009575AB">
        <w:rPr>
          <w:rFonts w:eastAsiaTheme="minorEastAsia"/>
          <w:b/>
          <w:iCs/>
          <w:u w:val="single"/>
        </w:rPr>
        <w:t xml:space="preserve">Primary outcome measures </w:t>
      </w:r>
    </w:p>
    <w:p w14:paraId="3FCDCA7F" w14:textId="77777777" w:rsidR="009575AB" w:rsidRDefault="009575AB" w:rsidP="008D5DB0">
      <w:pPr>
        <w:pStyle w:val="NoSpacing"/>
        <w:spacing w:line="360" w:lineRule="auto"/>
        <w:jc w:val="both"/>
        <w:rPr>
          <w:rFonts w:eastAsiaTheme="minorEastAsia"/>
          <w:iCs/>
        </w:rPr>
      </w:pPr>
    </w:p>
    <w:p w14:paraId="1D1C0A4A" w14:textId="3EAEF35A" w:rsidR="00C02277" w:rsidRDefault="008D5DB0" w:rsidP="008D5DB0">
      <w:pPr>
        <w:pStyle w:val="NoSpacing"/>
        <w:spacing w:line="360" w:lineRule="auto"/>
        <w:jc w:val="both"/>
        <w:rPr>
          <w:rFonts w:eastAsiaTheme="minorEastAsia" w:cstheme="minorHAnsi"/>
          <w:iCs/>
        </w:rPr>
      </w:pPr>
      <w:r>
        <w:rPr>
          <w:rFonts w:eastAsiaTheme="minorEastAsia" w:cstheme="minorHAnsi"/>
          <w:iCs/>
        </w:rPr>
        <w:t xml:space="preserve">Two </w:t>
      </w:r>
      <w:r w:rsidRPr="002671DD">
        <w:rPr>
          <w:rFonts w:eastAsiaTheme="minorEastAsia" w:cstheme="minorHAnsi"/>
          <w:iCs/>
        </w:rPr>
        <w:t xml:space="preserve">primary outcome measures were considered in this study: </w:t>
      </w:r>
      <w:r w:rsidR="00E35039" w:rsidRPr="002671DD">
        <w:rPr>
          <w:rFonts w:eastAsiaTheme="minorEastAsia" w:cstheme="minorHAnsi"/>
          <w:iCs/>
        </w:rPr>
        <w:t>1) the</w:t>
      </w:r>
      <w:r w:rsidR="00C02277">
        <w:rPr>
          <w:rFonts w:eastAsiaTheme="minorEastAsia" w:cstheme="minorHAnsi"/>
          <w:iCs/>
        </w:rPr>
        <w:t xml:space="preserve"> daily</w:t>
      </w:r>
      <w:r w:rsidR="00E35039" w:rsidRPr="002671DD">
        <w:rPr>
          <w:rFonts w:eastAsiaTheme="minorEastAsia" w:cstheme="minorHAnsi"/>
          <w:iCs/>
        </w:rPr>
        <w:t xml:space="preserve"> </w:t>
      </w:r>
      <w:r w:rsidR="00C02277">
        <w:rPr>
          <w:rFonts w:eastAsiaTheme="minorEastAsia" w:cstheme="minorHAnsi"/>
          <w:iCs/>
        </w:rPr>
        <w:t>incidence</w:t>
      </w:r>
      <w:r w:rsidRPr="002671DD">
        <w:rPr>
          <w:rFonts w:eastAsiaTheme="minorEastAsia" w:cstheme="minorHAnsi"/>
          <w:iCs/>
        </w:rPr>
        <w:t xml:space="preserve"> of human </w:t>
      </w:r>
      <w:r w:rsidR="00210325">
        <w:rPr>
          <w:rFonts w:eastAsiaTheme="minorEastAsia" w:cstheme="minorHAnsi"/>
          <w:iCs/>
        </w:rPr>
        <w:t>non-</w:t>
      </w:r>
      <w:r w:rsidR="00C02277">
        <w:rPr>
          <w:rFonts w:eastAsiaTheme="minorEastAsia" w:cstheme="minorHAnsi"/>
          <w:iCs/>
        </w:rPr>
        <w:t xml:space="preserve">typhoidal salmonellosis </w:t>
      </w:r>
      <w:r w:rsidRPr="002671DD">
        <w:rPr>
          <w:rFonts w:eastAsiaTheme="minorEastAsia" w:cstheme="minorHAnsi"/>
          <w:iCs/>
        </w:rPr>
        <w:t xml:space="preserve">per 100,000 population </w:t>
      </w:r>
      <w:r w:rsidR="00210325">
        <w:rPr>
          <w:rFonts w:eastAsiaTheme="minorEastAsia" w:cstheme="minorHAnsi"/>
          <w:iCs/>
        </w:rPr>
        <w:t>in the EU</w:t>
      </w:r>
      <w:r w:rsidR="00E35039" w:rsidRPr="002671DD">
        <w:rPr>
          <w:rFonts w:eastAsiaTheme="minorEastAsia" w:cstheme="minorHAnsi"/>
          <w:iCs/>
        </w:rPr>
        <w:t xml:space="preserve">, defined as the sum of </w:t>
      </w:r>
      <w:r w:rsidR="00210325">
        <w:rPr>
          <w:rFonts w:eastAsiaTheme="minorEastAsia" w:cstheme="minorHAnsi"/>
          <w:iCs/>
        </w:rPr>
        <w:t>the</w:t>
      </w:r>
      <w:r w:rsidR="00496CF1">
        <w:rPr>
          <w:rFonts w:eastAsiaTheme="minorEastAsia" w:cstheme="minorHAnsi"/>
          <w:iCs/>
        </w:rPr>
        <w:t xml:space="preserve"> daily</w:t>
      </w:r>
      <w:r w:rsidR="00210325">
        <w:rPr>
          <w:rFonts w:eastAsiaTheme="minorEastAsia" w:cstheme="minorHAnsi"/>
          <w:iCs/>
        </w:rPr>
        <w:t xml:space="preserve"> incidence of </w:t>
      </w:r>
      <w:r w:rsidR="00210325">
        <w:rPr>
          <w:rFonts w:eastAsiaTheme="minorEastAsia" w:cstheme="minorHAnsi"/>
          <w:iCs/>
        </w:rPr>
        <w:lastRenderedPageBreak/>
        <w:t>antibiotic-sensitive and resistant infections</w:t>
      </w:r>
      <w:r w:rsidR="00E35039" w:rsidRPr="002671DD">
        <w:rPr>
          <w:rFonts w:eastAsiaTheme="minorEastAsia" w:cstheme="minorHAnsi"/>
          <w:iCs/>
        </w:rPr>
        <w:t xml:space="preserve"> at</w:t>
      </w:r>
      <w:r w:rsidR="00C27CC4" w:rsidRPr="002671DD">
        <w:rPr>
          <w:rFonts w:eastAsiaTheme="minorEastAsia" w:cstheme="minorHAnsi"/>
          <w:iCs/>
        </w:rPr>
        <w:t xml:space="preserve"> the </w:t>
      </w:r>
      <w:r w:rsidR="002671DD" w:rsidRPr="002671DD">
        <w:rPr>
          <w:rFonts w:eastAsiaTheme="minorEastAsia" w:cstheme="minorHAnsi"/>
          <w:iCs/>
        </w:rPr>
        <w:t>long-term</w:t>
      </w:r>
      <w:r w:rsidR="00C02277">
        <w:rPr>
          <w:rFonts w:eastAsiaTheme="minorEastAsia" w:cstheme="minorHAnsi"/>
          <w:iCs/>
        </w:rPr>
        <w:t xml:space="preserve"> non-zero steady state</w:t>
      </w:r>
      <w:r w:rsidR="00395FA4">
        <w:rPr>
          <w:rFonts w:eastAsiaTheme="minorEastAsia" w:cstheme="minorHAnsi"/>
          <w:iCs/>
        </w:rPr>
        <w:t xml:space="preserve">. </w:t>
      </w:r>
      <w:r w:rsidR="001F0269">
        <w:rPr>
          <w:rFonts w:eastAsiaTheme="minorEastAsia" w:cstheme="minorHAnsi"/>
          <w:iCs/>
        </w:rPr>
        <w:t xml:space="preserve">This was calculated directly from model output as the daily proportion of newly infected humans multiplied by the EU population size and then scaled by 100,000 </w:t>
      </w:r>
      <w:r w:rsidR="002343AD">
        <w:rPr>
          <w:rFonts w:eastAsiaTheme="minorEastAsia" w:cstheme="minorHAnsi"/>
          <w:iCs/>
        </w:rPr>
        <w:fldChar w:fldCharType="begin"/>
      </w:r>
      <w:r w:rsidR="00425206">
        <w:rPr>
          <w:rFonts w:eastAsiaTheme="minorEastAsia" w:cstheme="minorHAnsi"/>
          <w:iCs/>
        </w:rPr>
        <w:instrText xml:space="preserve"> ADDIN EN.CITE &lt;EndNote&gt;&lt;Cite&gt;&lt;Author&gt;Eurostat&lt;/Author&gt;&lt;Year&gt;2021&lt;/Year&gt;&lt;RecNum&gt;361&lt;/RecNum&gt;&lt;DisplayText&gt;(23)&lt;/DisplayText&gt;&lt;record&gt;&lt;rec-number&gt;361&lt;/rec-number&gt;&lt;foreign-keys&gt;&lt;key app="EN" db-id="fsts22ax5rxrp6ea59ipwpp69ts0e0ft9etx" timestamp="1635248960"&gt;361&lt;/key&gt;&lt;/foreign-keys&gt;&lt;ref-type name="Web Page"&gt;12&lt;/ref-type&gt;&lt;contributors&gt;&lt;authors&gt;&lt;author&gt;Eurostat&lt;/author&gt;&lt;/authors&gt;&lt;/contributors&gt;&lt;titles&gt;&lt;title&gt;Population and population change statistics&lt;/title&gt;&lt;/titles&gt;&lt;number&gt;26/10/21&lt;/number&gt;&lt;dates&gt;&lt;year&gt;2021&lt;/year&gt;&lt;pub-dates&gt;&lt;date&gt;05/07/2021&lt;/date&gt;&lt;/pub-dates&gt;&lt;/dates&gt;&lt;publisher&gt;European Commission&lt;/publisher&gt;&lt;urls&gt;&lt;related-urls&gt;&lt;url&gt;https://ec.europa.eu/eurostat/statistics-explained/index.php?title=Population_and_population_change_statistics#EU_population_shows_a_slight_decrease_in_2020&lt;/url&gt;&lt;/related-urls&gt;&lt;/urls&gt;&lt;/record&gt;&lt;/Cite&gt;&lt;/EndNote&gt;</w:instrText>
      </w:r>
      <w:r w:rsidR="002343AD">
        <w:rPr>
          <w:rFonts w:eastAsiaTheme="minorEastAsia" w:cstheme="minorHAnsi"/>
          <w:iCs/>
        </w:rPr>
        <w:fldChar w:fldCharType="separate"/>
      </w:r>
      <w:r w:rsidR="00425206">
        <w:rPr>
          <w:rFonts w:eastAsiaTheme="minorEastAsia" w:cstheme="minorHAnsi"/>
          <w:iCs/>
          <w:noProof/>
        </w:rPr>
        <w:t>(23)</w:t>
      </w:r>
      <w:r w:rsidR="002343AD">
        <w:rPr>
          <w:rFonts w:eastAsiaTheme="minorEastAsia" w:cstheme="minorHAnsi"/>
          <w:iCs/>
        </w:rPr>
        <w:fldChar w:fldCharType="end"/>
      </w:r>
      <w:r w:rsidR="00395FA4" w:rsidRPr="0098412A">
        <w:rPr>
          <w:rFonts w:eastAsiaTheme="minorEastAsia" w:cstheme="minorHAnsi"/>
          <w:iCs/>
        </w:rPr>
        <w:t xml:space="preserve">. </w:t>
      </w:r>
      <w:r w:rsidR="00E35039" w:rsidRPr="0098412A">
        <w:rPr>
          <w:rFonts w:eastAsiaTheme="minorEastAsia" w:cstheme="minorHAnsi"/>
          <w:iCs/>
        </w:rPr>
        <w:t>2)</w:t>
      </w:r>
      <w:r w:rsidR="00E35039" w:rsidRPr="002671DD">
        <w:rPr>
          <w:rFonts w:eastAsiaTheme="minorEastAsia" w:cstheme="minorHAnsi"/>
          <w:iCs/>
        </w:rPr>
        <w:t xml:space="preserve"> T</w:t>
      </w:r>
      <w:r w:rsidRPr="002671DD">
        <w:rPr>
          <w:rFonts w:eastAsiaTheme="minorEastAsia" w:cstheme="minorHAnsi"/>
          <w:iCs/>
        </w:rPr>
        <w:t>he</w:t>
      </w:r>
      <w:r w:rsidR="000D0F05" w:rsidRPr="002671DD">
        <w:rPr>
          <w:rFonts w:eastAsiaTheme="minorEastAsia" w:cstheme="minorHAnsi"/>
          <w:iCs/>
        </w:rPr>
        <w:t xml:space="preserve"> </w:t>
      </w:r>
      <w:r w:rsidRPr="002671DD">
        <w:rPr>
          <w:rFonts w:eastAsiaTheme="minorEastAsia" w:cstheme="minorHAnsi"/>
          <w:iCs/>
        </w:rPr>
        <w:t>fraction of antibiotic-resistant human</w:t>
      </w:r>
      <w:r w:rsidR="00C02277">
        <w:rPr>
          <w:rFonts w:eastAsiaTheme="minorEastAsia" w:cstheme="minorHAnsi"/>
          <w:iCs/>
        </w:rPr>
        <w:t xml:space="preserve"> non-typhoidal salmonellosis </w:t>
      </w:r>
      <w:r w:rsidRPr="002671DD">
        <w:rPr>
          <w:rFonts w:eastAsiaTheme="minorEastAsia" w:cstheme="minorHAnsi"/>
          <w:iCs/>
        </w:rPr>
        <w:t>(</w:t>
      </w:r>
      <w:r w:rsidR="000D0F05" w:rsidRPr="002671DD">
        <w:rPr>
          <w:rFonts w:eastAsiaTheme="minorEastAsia" w:cstheme="minorHAnsi"/>
          <w:iCs/>
        </w:rPr>
        <w:t>I</w:t>
      </w:r>
      <w:r w:rsidR="000D0F05" w:rsidRPr="002671DD">
        <w:rPr>
          <w:rFonts w:eastAsiaTheme="minorEastAsia" w:cstheme="minorHAnsi"/>
          <w:iCs/>
          <w:vertAlign w:val="superscript"/>
        </w:rPr>
        <w:t>*</w:t>
      </w:r>
      <w:r w:rsidR="000D0F05" w:rsidRPr="002671DD">
        <w:rPr>
          <w:rFonts w:eastAsiaTheme="minorEastAsia" w:cstheme="minorHAnsi"/>
          <w:iCs/>
        </w:rPr>
        <w:softHyphen/>
      </w:r>
      <w:r w:rsidR="000D0F05" w:rsidRPr="002671DD">
        <w:rPr>
          <w:rFonts w:eastAsiaTheme="minorEastAsia" w:cstheme="minorHAnsi"/>
          <w:iCs/>
          <w:vertAlign w:val="subscript"/>
        </w:rPr>
        <w:t>RH</w:t>
      </w:r>
      <w:r w:rsidR="00E35039" w:rsidRPr="002671DD">
        <w:rPr>
          <w:rFonts w:eastAsiaTheme="minorEastAsia" w:cstheme="minorHAnsi"/>
          <w:iCs/>
          <w:vertAlign w:val="subscript"/>
        </w:rPr>
        <w:t>Prop</w:t>
      </w:r>
      <w:r w:rsidRPr="002671DD">
        <w:rPr>
          <w:rFonts w:eastAsiaTheme="minorEastAsia" w:cstheme="minorHAnsi"/>
          <w:iCs/>
        </w:rPr>
        <w:t>)</w:t>
      </w:r>
      <w:r w:rsidR="00E35039" w:rsidRPr="002671DD">
        <w:rPr>
          <w:rFonts w:eastAsiaTheme="minorEastAsia" w:cstheme="minorHAnsi"/>
          <w:iCs/>
        </w:rPr>
        <w:t xml:space="preserve"> </w:t>
      </w:r>
      <w:r w:rsidR="00C27CC4" w:rsidRPr="002671DD">
        <w:rPr>
          <w:rFonts w:eastAsiaTheme="minorEastAsia" w:cstheme="minorHAnsi"/>
          <w:iCs/>
        </w:rPr>
        <w:t>(</w:t>
      </w:r>
      <w:r w:rsidR="00E35039" w:rsidRPr="002671DD">
        <w:rPr>
          <w:rFonts w:eastAsiaTheme="minorEastAsia" w:cstheme="minorHAnsi"/>
          <w:iCs/>
        </w:rPr>
        <w:t>defined as I</w:t>
      </w:r>
      <w:r w:rsidR="00E35039" w:rsidRPr="002671DD">
        <w:rPr>
          <w:rFonts w:eastAsiaTheme="minorEastAsia" w:cstheme="minorHAnsi"/>
          <w:iCs/>
          <w:vertAlign w:val="subscript"/>
        </w:rPr>
        <w:t>RH</w:t>
      </w:r>
      <w:r w:rsidR="00E35039" w:rsidRPr="002671DD">
        <w:rPr>
          <w:rFonts w:eastAsiaTheme="minorEastAsia" w:cstheme="minorHAnsi"/>
          <w:iCs/>
        </w:rPr>
        <w:t xml:space="preserve"> /</w:t>
      </w:r>
      <w:r w:rsidR="00395FA4" w:rsidRPr="00395FA4">
        <w:rPr>
          <w:rFonts w:eastAsiaTheme="minorEastAsia" w:cstheme="minorHAnsi"/>
          <w:iCs/>
        </w:rPr>
        <w:t xml:space="preserve"> </w:t>
      </w:r>
      <w:r w:rsidR="00395FA4">
        <w:rPr>
          <w:rFonts w:eastAsiaTheme="minorEastAsia" w:cstheme="minorHAnsi"/>
          <w:iCs/>
        </w:rPr>
        <w:t>(</w:t>
      </w:r>
      <w:r w:rsidR="00395FA4" w:rsidRPr="002671DD">
        <w:rPr>
          <w:rFonts w:eastAsiaTheme="minorEastAsia" w:cstheme="minorHAnsi"/>
          <w:iCs/>
        </w:rPr>
        <w:t>I</w:t>
      </w:r>
      <w:r w:rsidR="00395FA4">
        <w:rPr>
          <w:rFonts w:eastAsiaTheme="minorEastAsia" w:cstheme="minorHAnsi"/>
          <w:iCs/>
          <w:vertAlign w:val="subscript"/>
        </w:rPr>
        <w:t>S</w:t>
      </w:r>
      <w:r w:rsidR="00395FA4" w:rsidRPr="002671DD">
        <w:rPr>
          <w:rFonts w:eastAsiaTheme="minorEastAsia" w:cstheme="minorHAnsi"/>
          <w:iCs/>
          <w:vertAlign w:val="subscript"/>
        </w:rPr>
        <w:t>H</w:t>
      </w:r>
      <w:r w:rsidR="00395FA4">
        <w:rPr>
          <w:rFonts w:eastAsiaTheme="minorEastAsia" w:cstheme="minorHAnsi"/>
          <w:iCs/>
        </w:rPr>
        <w:t>+</w:t>
      </w:r>
      <w:r w:rsidR="00395FA4" w:rsidRPr="002671DD">
        <w:rPr>
          <w:rFonts w:eastAsiaTheme="minorEastAsia" w:cstheme="minorHAnsi"/>
          <w:iCs/>
        </w:rPr>
        <w:t>I</w:t>
      </w:r>
      <w:r w:rsidR="00395FA4" w:rsidRPr="002671DD">
        <w:rPr>
          <w:rFonts w:eastAsiaTheme="minorEastAsia" w:cstheme="minorHAnsi"/>
          <w:iCs/>
          <w:vertAlign w:val="subscript"/>
        </w:rPr>
        <w:t>RH</w:t>
      </w:r>
      <w:r w:rsidR="00395FA4">
        <w:rPr>
          <w:rFonts w:eastAsiaTheme="minorEastAsia" w:cstheme="minorHAnsi"/>
          <w:iCs/>
        </w:rPr>
        <w:t xml:space="preserve">) </w:t>
      </w:r>
      <w:r w:rsidR="00C02277">
        <w:rPr>
          <w:rFonts w:eastAsiaTheme="minorEastAsia" w:cstheme="minorHAnsi"/>
          <w:iCs/>
        </w:rPr>
        <w:t xml:space="preserve">at the </w:t>
      </w:r>
      <w:r w:rsidR="00C02277" w:rsidRPr="002671DD">
        <w:rPr>
          <w:rFonts w:eastAsiaTheme="minorEastAsia" w:cstheme="minorHAnsi"/>
          <w:iCs/>
        </w:rPr>
        <w:t>long-term</w:t>
      </w:r>
      <w:r w:rsidR="00C02277">
        <w:rPr>
          <w:rFonts w:eastAsiaTheme="minorEastAsia" w:cstheme="minorHAnsi"/>
          <w:iCs/>
        </w:rPr>
        <w:t xml:space="preserve"> non-zero steady state</w:t>
      </w:r>
      <w:r w:rsidR="00BD4004">
        <w:rPr>
          <w:rFonts w:eastAsiaTheme="minorEastAsia" w:cstheme="minorHAnsi"/>
          <w:iCs/>
        </w:rPr>
        <w:t>.</w:t>
      </w:r>
      <w:r w:rsidR="00395FA4">
        <w:rPr>
          <w:rFonts w:eastAsiaTheme="minorEastAsia" w:cstheme="minorHAnsi"/>
          <w:iCs/>
        </w:rPr>
        <w:t xml:space="preserve"> </w:t>
      </w:r>
    </w:p>
    <w:p w14:paraId="037CD97F" w14:textId="77777777" w:rsidR="00C02277" w:rsidRDefault="00C02277" w:rsidP="008D5DB0">
      <w:pPr>
        <w:pStyle w:val="NoSpacing"/>
        <w:spacing w:line="360" w:lineRule="auto"/>
        <w:jc w:val="both"/>
        <w:rPr>
          <w:rFonts w:eastAsiaTheme="minorEastAsia" w:cstheme="minorHAnsi"/>
          <w:iCs/>
        </w:rPr>
      </w:pPr>
    </w:p>
    <w:p w14:paraId="15A65168" w14:textId="256C1CFE" w:rsidR="0084160B" w:rsidRDefault="00C27CC4" w:rsidP="008D5DB0">
      <w:pPr>
        <w:pStyle w:val="NoSpacing"/>
        <w:spacing w:line="360" w:lineRule="auto"/>
        <w:jc w:val="both"/>
        <w:rPr>
          <w:rFonts w:eastAsiaTheme="minorEastAsia" w:cstheme="minorHAnsi"/>
          <w:iCs/>
        </w:rPr>
      </w:pPr>
      <w:r w:rsidRPr="002671DD">
        <w:rPr>
          <w:rFonts w:eastAsiaTheme="minorEastAsia" w:cstheme="minorHAnsi"/>
          <w:iCs/>
        </w:rPr>
        <w:t>The long-term</w:t>
      </w:r>
      <w:r w:rsidR="00C02277">
        <w:rPr>
          <w:rFonts w:eastAsiaTheme="minorEastAsia" w:cstheme="minorHAnsi"/>
          <w:iCs/>
        </w:rPr>
        <w:t xml:space="preserve"> non-zero steady state o</w:t>
      </w:r>
      <w:r w:rsidRPr="002671DD">
        <w:rPr>
          <w:rFonts w:eastAsiaTheme="minorEastAsia" w:cstheme="minorHAnsi"/>
          <w:iCs/>
        </w:rPr>
        <w:t xml:space="preserve">f the two previously defined quantities was calculated </w:t>
      </w:r>
      <w:r w:rsidR="00C02277">
        <w:rPr>
          <w:rFonts w:eastAsiaTheme="minorEastAsia" w:cstheme="minorHAnsi"/>
          <w:iCs/>
        </w:rPr>
        <w:t>using the “</w:t>
      </w:r>
      <w:proofErr w:type="spellStart"/>
      <w:r w:rsidR="00C02277">
        <w:rPr>
          <w:rFonts w:eastAsiaTheme="minorEastAsia" w:cstheme="minorHAnsi"/>
          <w:iCs/>
        </w:rPr>
        <w:t>rootSolve</w:t>
      </w:r>
      <w:proofErr w:type="spellEnd"/>
      <w:r w:rsidR="00C02277">
        <w:rPr>
          <w:rFonts w:eastAsiaTheme="minorEastAsia" w:cstheme="minorHAnsi"/>
          <w:iCs/>
        </w:rPr>
        <w:t xml:space="preserve">” package. </w:t>
      </w:r>
      <w:r w:rsidR="008E1A3F" w:rsidRPr="002F522E">
        <w:rPr>
          <w:rFonts w:eastAsiaTheme="minorEastAsia" w:cstheme="minorHAnsi"/>
          <w:iCs/>
        </w:rPr>
        <w:t>Although we note that</w:t>
      </w:r>
      <w:r w:rsidR="002135EA" w:rsidRPr="002F522E">
        <w:rPr>
          <w:rFonts w:eastAsiaTheme="minorEastAsia" w:cstheme="minorHAnsi"/>
          <w:iCs/>
        </w:rPr>
        <w:t xml:space="preserve"> it is likely that the current </w:t>
      </w:r>
      <w:r w:rsidR="001F0269">
        <w:rPr>
          <w:rFonts w:eastAsiaTheme="minorEastAsia" w:cstheme="minorHAnsi"/>
          <w:iCs/>
        </w:rPr>
        <w:t xml:space="preserve">“real-world” </w:t>
      </w:r>
      <w:r w:rsidR="00761B80" w:rsidRPr="002F522E">
        <w:rPr>
          <w:rFonts w:eastAsiaTheme="minorEastAsia" w:cstheme="minorHAnsi"/>
          <w:iCs/>
        </w:rPr>
        <w:t xml:space="preserve">dynamics of AMR </w:t>
      </w:r>
      <w:r w:rsidR="00917831" w:rsidRPr="002F522E">
        <w:rPr>
          <w:rFonts w:eastAsiaTheme="minorEastAsia" w:cstheme="minorHAnsi"/>
          <w:iCs/>
        </w:rPr>
        <w:t>are</w:t>
      </w:r>
      <w:r w:rsidR="002135EA" w:rsidRPr="002F522E">
        <w:rPr>
          <w:rFonts w:eastAsiaTheme="minorEastAsia" w:cstheme="minorHAnsi"/>
          <w:iCs/>
        </w:rPr>
        <w:t xml:space="preserve"> in flux</w:t>
      </w:r>
      <w:r w:rsidR="001F0269">
        <w:rPr>
          <w:rFonts w:eastAsiaTheme="minorEastAsia" w:cstheme="minorHAnsi"/>
          <w:iCs/>
        </w:rPr>
        <w:t xml:space="preserve"> due to the influence of interventions, population dynamics etc.</w:t>
      </w:r>
      <w:r w:rsidR="002135EA">
        <w:rPr>
          <w:rFonts w:eastAsiaTheme="minorEastAsia" w:cstheme="minorHAnsi"/>
          <w:iCs/>
        </w:rPr>
        <w:t xml:space="preserve">, studying it at </w:t>
      </w:r>
      <w:r w:rsidR="00AE63BE">
        <w:rPr>
          <w:rFonts w:eastAsiaTheme="minorEastAsia" w:cstheme="minorHAnsi"/>
          <w:iCs/>
        </w:rPr>
        <w:t>equilibrium</w:t>
      </w:r>
      <w:r w:rsidR="002135EA">
        <w:rPr>
          <w:rFonts w:eastAsiaTheme="minorEastAsia" w:cstheme="minorHAnsi"/>
          <w:iCs/>
        </w:rPr>
        <w:t xml:space="preserve"> is a useful </w:t>
      </w:r>
      <w:r w:rsidR="00761B80">
        <w:rPr>
          <w:rFonts w:eastAsiaTheme="minorEastAsia" w:cstheme="minorHAnsi"/>
          <w:iCs/>
        </w:rPr>
        <w:t>indication</w:t>
      </w:r>
      <w:r w:rsidR="002135EA">
        <w:rPr>
          <w:rFonts w:eastAsiaTheme="minorEastAsia" w:cstheme="minorHAnsi"/>
          <w:iCs/>
        </w:rPr>
        <w:t xml:space="preserve"> of</w:t>
      </w:r>
      <w:r w:rsidR="00917831">
        <w:rPr>
          <w:rFonts w:eastAsiaTheme="minorEastAsia" w:cstheme="minorHAnsi"/>
          <w:iCs/>
        </w:rPr>
        <w:t xml:space="preserve"> the</w:t>
      </w:r>
      <w:r w:rsidR="002135EA">
        <w:rPr>
          <w:rFonts w:eastAsiaTheme="minorEastAsia" w:cstheme="minorHAnsi"/>
          <w:iCs/>
        </w:rPr>
        <w:t xml:space="preserve"> </w:t>
      </w:r>
      <w:r w:rsidR="00917831">
        <w:rPr>
          <w:rFonts w:eastAsiaTheme="minorEastAsia" w:cstheme="minorHAnsi"/>
          <w:iCs/>
        </w:rPr>
        <w:t xml:space="preserve">long-term dynamics of the AMR and </w:t>
      </w:r>
      <w:r w:rsidR="002135EA">
        <w:rPr>
          <w:rFonts w:eastAsiaTheme="minorEastAsia" w:cstheme="minorHAnsi"/>
          <w:iCs/>
        </w:rPr>
        <w:t xml:space="preserve">where the </w:t>
      </w:r>
      <w:r w:rsidR="00761B80">
        <w:rPr>
          <w:rFonts w:eastAsiaTheme="minorEastAsia" w:cstheme="minorHAnsi"/>
          <w:iCs/>
        </w:rPr>
        <w:t>system</w:t>
      </w:r>
      <w:r w:rsidR="002135EA">
        <w:rPr>
          <w:rFonts w:eastAsiaTheme="minorEastAsia" w:cstheme="minorHAnsi"/>
          <w:iCs/>
        </w:rPr>
        <w:t xml:space="preserve"> </w:t>
      </w:r>
      <w:r w:rsidR="00761B80">
        <w:rPr>
          <w:rFonts w:eastAsiaTheme="minorEastAsia" w:cstheme="minorHAnsi"/>
          <w:iCs/>
        </w:rPr>
        <w:t>is</w:t>
      </w:r>
      <w:r w:rsidR="002135EA">
        <w:rPr>
          <w:rFonts w:eastAsiaTheme="minorEastAsia" w:cstheme="minorHAnsi"/>
          <w:iCs/>
        </w:rPr>
        <w:t xml:space="preserve"> heading. </w:t>
      </w:r>
      <w:r w:rsidR="0019711E">
        <w:rPr>
          <w:rFonts w:eastAsiaTheme="minorEastAsia" w:cstheme="minorHAnsi"/>
          <w:iCs/>
        </w:rPr>
        <w:t xml:space="preserve">This is especially the case for resistant </w:t>
      </w:r>
      <w:r w:rsidR="0019711E" w:rsidRPr="00EE18B7">
        <w:rPr>
          <w:rFonts w:eastAsiaTheme="minorEastAsia" w:cstheme="minorHAnsi"/>
          <w:i/>
        </w:rPr>
        <w:t>Salmonella</w:t>
      </w:r>
      <w:r w:rsidR="0019711E">
        <w:rPr>
          <w:rFonts w:eastAsiaTheme="minorEastAsia" w:cstheme="minorHAnsi"/>
          <w:iCs/>
        </w:rPr>
        <w:t xml:space="preserve"> spp. infections, with a short duration of infectious human carriage (1/</w:t>
      </w:r>
      <w:proofErr w:type="spellStart"/>
      <w:r w:rsidR="0019711E">
        <w:rPr>
          <w:rFonts w:eastAsiaTheme="minorEastAsia" w:cstheme="minorHAnsi"/>
          <w:iCs/>
        </w:rPr>
        <w:t>r</w:t>
      </w:r>
      <w:r w:rsidR="0019711E" w:rsidRPr="005350CF">
        <w:rPr>
          <w:rFonts w:eastAsiaTheme="minorEastAsia" w:cstheme="minorHAnsi"/>
          <w:iCs/>
          <w:vertAlign w:val="subscript"/>
        </w:rPr>
        <w:t>H</w:t>
      </w:r>
      <w:proofErr w:type="spellEnd"/>
      <w:r w:rsidR="0019711E">
        <w:rPr>
          <w:rFonts w:eastAsiaTheme="minorEastAsia" w:cstheme="minorHAnsi"/>
          <w:iCs/>
        </w:rPr>
        <w:t xml:space="preserve">), facilitating a rapid approach to </w:t>
      </w:r>
      <w:r w:rsidR="00AE63BE">
        <w:rPr>
          <w:rFonts w:eastAsiaTheme="minorEastAsia" w:cstheme="minorHAnsi"/>
          <w:iCs/>
        </w:rPr>
        <w:t>equilibrium</w:t>
      </w:r>
      <w:r w:rsidR="0019711E">
        <w:rPr>
          <w:rFonts w:eastAsiaTheme="minorEastAsia" w:cstheme="minorHAnsi"/>
          <w:iCs/>
        </w:rPr>
        <w:t xml:space="preserve">. This approach is also justified with </w:t>
      </w:r>
      <w:r w:rsidR="002135EA">
        <w:rPr>
          <w:rFonts w:eastAsiaTheme="minorEastAsia" w:cstheme="minorHAnsi"/>
          <w:iCs/>
        </w:rPr>
        <w:t xml:space="preserve">temporal </w:t>
      </w:r>
      <w:r w:rsidR="002135EA" w:rsidRPr="003C4859">
        <w:rPr>
          <w:rFonts w:eastAsiaTheme="minorEastAsia" w:cstheme="minorHAnsi"/>
          <w:iCs/>
        </w:rPr>
        <w:t>surveillance data</w:t>
      </w:r>
      <w:r w:rsidR="002135EA">
        <w:rPr>
          <w:rFonts w:eastAsiaTheme="minorEastAsia" w:cstheme="minorHAnsi"/>
          <w:iCs/>
        </w:rPr>
        <w:t xml:space="preserve"> </w:t>
      </w:r>
      <w:r w:rsidR="0019711E">
        <w:rPr>
          <w:rFonts w:eastAsiaTheme="minorEastAsia" w:cstheme="minorHAnsi"/>
          <w:iCs/>
        </w:rPr>
        <w:t>suggesting</w:t>
      </w:r>
      <w:r w:rsidR="002135EA">
        <w:rPr>
          <w:rFonts w:eastAsiaTheme="minorEastAsia" w:cstheme="minorHAnsi"/>
          <w:iCs/>
        </w:rPr>
        <w:t xml:space="preserve"> </w:t>
      </w:r>
      <w:r w:rsidR="00761B80">
        <w:rPr>
          <w:rFonts w:eastAsiaTheme="minorEastAsia" w:cstheme="minorHAnsi"/>
          <w:iCs/>
        </w:rPr>
        <w:t>the proportion of antibiotic resistance</w:t>
      </w:r>
      <w:r w:rsidR="0019711E">
        <w:rPr>
          <w:rFonts w:eastAsiaTheme="minorEastAsia" w:cstheme="minorHAnsi"/>
          <w:iCs/>
        </w:rPr>
        <w:t xml:space="preserve"> in </w:t>
      </w:r>
      <w:r w:rsidR="0019711E" w:rsidRPr="0098412A">
        <w:rPr>
          <w:rFonts w:eastAsiaTheme="minorEastAsia" w:cstheme="minorHAnsi"/>
          <w:iCs/>
        </w:rPr>
        <w:t>livestock populations has stabilised at</w:t>
      </w:r>
      <w:r w:rsidR="00761B80" w:rsidRPr="0098412A">
        <w:rPr>
          <w:rFonts w:eastAsiaTheme="minorEastAsia" w:cstheme="minorHAnsi"/>
          <w:iCs/>
        </w:rPr>
        <w:t xml:space="preserve"> </w:t>
      </w:r>
      <w:r w:rsidR="001F0269">
        <w:rPr>
          <w:rFonts w:eastAsiaTheme="minorEastAsia" w:cstheme="minorHAnsi"/>
          <w:iCs/>
        </w:rPr>
        <w:t>roughly</w:t>
      </w:r>
      <w:r w:rsidR="00761B80" w:rsidRPr="0098412A">
        <w:rPr>
          <w:rFonts w:eastAsiaTheme="minorEastAsia" w:cstheme="minorHAnsi"/>
          <w:iCs/>
        </w:rPr>
        <w:t xml:space="preserve"> constant levels in</w:t>
      </w:r>
      <w:r w:rsidR="0019711E" w:rsidRPr="0098412A">
        <w:rPr>
          <w:rFonts w:eastAsiaTheme="minorEastAsia" w:cstheme="minorHAnsi"/>
          <w:iCs/>
        </w:rPr>
        <w:t xml:space="preserve"> recent years</w:t>
      </w:r>
      <w:r w:rsidR="00EE18B7" w:rsidRPr="0098412A">
        <w:rPr>
          <w:rFonts w:eastAsiaTheme="minorEastAsia" w:cstheme="minorHAnsi"/>
          <w:iCs/>
        </w:rPr>
        <w:t xml:space="preserve"> (</w:t>
      </w:r>
      <w:r w:rsidR="0019711E" w:rsidRPr="0098412A">
        <w:rPr>
          <w:rFonts w:eastAsiaTheme="minorEastAsia" w:cstheme="minorHAnsi"/>
          <w:bCs/>
          <w:iCs/>
        </w:rPr>
        <w:t>Figure S</w:t>
      </w:r>
      <w:r w:rsidR="00AB476D">
        <w:rPr>
          <w:rFonts w:eastAsiaTheme="minorEastAsia" w:cstheme="minorHAnsi"/>
          <w:bCs/>
          <w:iCs/>
        </w:rPr>
        <w:t>8</w:t>
      </w:r>
      <w:r w:rsidR="0019711E" w:rsidRPr="0098412A">
        <w:rPr>
          <w:rFonts w:eastAsiaTheme="minorEastAsia" w:cstheme="minorHAnsi"/>
          <w:bCs/>
          <w:iCs/>
        </w:rPr>
        <w:t>-</w:t>
      </w:r>
      <w:r w:rsidR="00AB476D">
        <w:rPr>
          <w:rFonts w:eastAsiaTheme="minorEastAsia" w:cstheme="minorHAnsi"/>
          <w:bCs/>
          <w:iCs/>
        </w:rPr>
        <w:t>9</w:t>
      </w:r>
      <w:r w:rsidR="00EE18B7" w:rsidRPr="0098412A">
        <w:rPr>
          <w:rFonts w:eastAsiaTheme="minorEastAsia" w:cstheme="minorHAnsi"/>
          <w:iCs/>
        </w:rPr>
        <w:t>)</w:t>
      </w:r>
      <w:r w:rsidR="00761B80" w:rsidRPr="0098412A">
        <w:rPr>
          <w:rFonts w:eastAsiaTheme="minorEastAsia" w:cstheme="minorHAnsi"/>
          <w:iCs/>
        </w:rPr>
        <w:t>.</w:t>
      </w:r>
      <w:r w:rsidR="005350CF">
        <w:rPr>
          <w:rFonts w:eastAsiaTheme="minorEastAsia" w:cstheme="minorHAnsi"/>
          <w:iCs/>
        </w:rPr>
        <w:t xml:space="preserve"> </w:t>
      </w:r>
    </w:p>
    <w:p w14:paraId="63AC2492" w14:textId="77777777" w:rsidR="0084160B" w:rsidRDefault="0084160B" w:rsidP="008D5DB0">
      <w:pPr>
        <w:pStyle w:val="NoSpacing"/>
        <w:spacing w:line="360" w:lineRule="auto"/>
        <w:jc w:val="both"/>
        <w:rPr>
          <w:rFonts w:eastAsiaTheme="minorEastAsia" w:cstheme="minorHAnsi"/>
          <w:iCs/>
        </w:rPr>
      </w:pPr>
    </w:p>
    <w:p w14:paraId="3C704808" w14:textId="12408AA2" w:rsidR="008D5DB0" w:rsidRDefault="009575AB" w:rsidP="00EC0984">
      <w:pPr>
        <w:pStyle w:val="NoSpacing"/>
        <w:spacing w:line="360" w:lineRule="auto"/>
        <w:jc w:val="both"/>
        <w:rPr>
          <w:rFonts w:eastAsiaTheme="minorEastAsia"/>
          <w:b/>
          <w:iCs/>
          <w:u w:val="single"/>
        </w:rPr>
      </w:pPr>
      <w:r>
        <w:rPr>
          <w:rFonts w:eastAsiaTheme="minorEastAsia"/>
          <w:b/>
          <w:iCs/>
          <w:u w:val="single"/>
        </w:rPr>
        <w:t>Model parameterisation and case studies</w:t>
      </w:r>
    </w:p>
    <w:p w14:paraId="119E2D20" w14:textId="77777777" w:rsidR="00EC0984" w:rsidRDefault="00EC0984" w:rsidP="00EC0984">
      <w:pPr>
        <w:pStyle w:val="NoSpacing"/>
        <w:spacing w:line="360" w:lineRule="auto"/>
        <w:jc w:val="both"/>
        <w:rPr>
          <w:rFonts w:eastAsiaTheme="minorEastAsia"/>
          <w:b/>
          <w:iCs/>
          <w:u w:val="single"/>
        </w:rPr>
      </w:pPr>
    </w:p>
    <w:p w14:paraId="25842CA7" w14:textId="1F772CED" w:rsidR="007272E6" w:rsidRDefault="000D2A47" w:rsidP="008D5DB0">
      <w:pPr>
        <w:pStyle w:val="NoSpacing"/>
        <w:spacing w:line="360" w:lineRule="auto"/>
        <w:jc w:val="both"/>
        <w:rPr>
          <w:rFonts w:cstheme="minorHAnsi"/>
        </w:rPr>
      </w:pPr>
      <w:r>
        <w:rPr>
          <w:rFonts w:cstheme="minorHAnsi"/>
        </w:rPr>
        <w:t>An</w:t>
      </w:r>
      <w:r w:rsidR="005A793B">
        <w:rPr>
          <w:rFonts w:cstheme="minorHAnsi"/>
        </w:rPr>
        <w:t xml:space="preserve"> approximate Bayesian computation sequential Monte-Carlo (ABC-SMC) approach was used</w:t>
      </w:r>
      <w:r w:rsidR="0069727F">
        <w:rPr>
          <w:rFonts w:cstheme="minorHAnsi"/>
        </w:rPr>
        <w:t xml:space="preserve"> for parameter estimation</w:t>
      </w:r>
      <w:r>
        <w:rPr>
          <w:rFonts w:cstheme="minorHAnsi"/>
        </w:rPr>
        <w:t xml:space="preserve">. </w:t>
      </w:r>
      <w:r w:rsidR="007272E6">
        <w:rPr>
          <w:rFonts w:cstheme="minorHAnsi"/>
        </w:rPr>
        <w:t>Summary statistics and distance functions were used to estimate the posterior</w:t>
      </w:r>
      <w:r w:rsidR="007A6CE5">
        <w:rPr>
          <w:rFonts w:cstheme="minorHAnsi"/>
        </w:rPr>
        <w:t xml:space="preserve"> probability</w:t>
      </w:r>
      <w:r w:rsidR="007272E6">
        <w:rPr>
          <w:rFonts w:cstheme="minorHAnsi"/>
        </w:rPr>
        <w:t xml:space="preserve"> distribution </w:t>
      </w:r>
      <w:r w:rsidR="001F0269">
        <w:rPr>
          <w:rFonts w:cstheme="minorHAnsi"/>
        </w:rPr>
        <w:t xml:space="preserve">of model parameters </w:t>
      </w:r>
      <w:r w:rsidR="009750B1">
        <w:rPr>
          <w:rFonts w:cstheme="minorHAnsi"/>
        </w:rPr>
        <w:t>given the data,</w:t>
      </w:r>
      <w:r w:rsidR="00491943">
        <w:rPr>
          <w:rFonts w:cstheme="minorHAnsi"/>
        </w:rPr>
        <w:t xml:space="preserve"> </w:t>
      </w:r>
      <m:oMath>
        <m:r>
          <w:rPr>
            <w:rFonts w:ascii="Cambria Math" w:hAnsi="Cambria Math" w:cstheme="minorHAnsi"/>
          </w:rPr>
          <m:t>P(θ|</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m:t>
            </m:r>
          </m:sub>
        </m:sSub>
        <m:r>
          <w:rPr>
            <w:rFonts w:ascii="Cambria Math" w:hAnsi="Cambria Math" w:cstheme="minorHAnsi"/>
          </w:rPr>
          <m:t>)</m:t>
        </m:r>
      </m:oMath>
      <w:r w:rsidR="007272E6">
        <w:rPr>
          <w:rFonts w:cstheme="minorHAnsi"/>
        </w:rPr>
        <w:t>.</w:t>
      </w:r>
      <w:r w:rsidR="00BA0A5B">
        <w:rPr>
          <w:rFonts w:cstheme="minorHAnsi"/>
        </w:rPr>
        <w:t xml:space="preserve"> </w:t>
      </w:r>
      <w:r w:rsidR="00A339C8">
        <w:rPr>
          <w:rFonts w:cstheme="minorHAnsi"/>
        </w:rPr>
        <w:t>D</w:t>
      </w:r>
      <w:r w:rsidR="00BA0A5B">
        <w:rPr>
          <w:rFonts w:cstheme="minorHAnsi"/>
        </w:rPr>
        <w:t xml:space="preserve">etailed methodology </w:t>
      </w:r>
      <w:r w:rsidR="00FD79ED">
        <w:rPr>
          <w:rFonts w:cstheme="minorHAnsi"/>
        </w:rPr>
        <w:t>for</w:t>
      </w:r>
      <w:r w:rsidR="00BA0A5B">
        <w:rPr>
          <w:rFonts w:cstheme="minorHAnsi"/>
        </w:rPr>
        <w:t xml:space="preserve"> the ABC-SMC approach can be found </w:t>
      </w:r>
      <w:r w:rsidR="00BA0A5B" w:rsidRPr="0098412A">
        <w:rPr>
          <w:rFonts w:cstheme="minorHAnsi"/>
        </w:rPr>
        <w:t xml:space="preserve">in </w:t>
      </w:r>
      <w:r w:rsidR="00BA0A5B" w:rsidRPr="0098412A">
        <w:rPr>
          <w:rFonts w:cstheme="minorHAnsi"/>
          <w:bCs/>
        </w:rPr>
        <w:t>Toni et al, (2009)</w:t>
      </w:r>
      <w:r w:rsidR="00BB686B" w:rsidRPr="0098412A">
        <w:rPr>
          <w:rFonts w:cstheme="minorHAnsi"/>
          <w:bCs/>
        </w:rPr>
        <w:t xml:space="preserve"> </w:t>
      </w:r>
      <w:r w:rsidR="00BB686B" w:rsidRPr="0098412A">
        <w:rPr>
          <w:rFonts w:cstheme="minorHAnsi"/>
          <w:bCs/>
        </w:rPr>
        <w:fldChar w:fldCharType="begin"/>
      </w:r>
      <w:r w:rsidR="00425206">
        <w:rPr>
          <w:rFonts w:cstheme="minorHAnsi"/>
          <w:bCs/>
        </w:rPr>
        <w:instrText xml:space="preserve"> ADDIN EN.CITE &lt;EndNote&gt;&lt;Cite&gt;&lt;Author&gt;Toni&lt;/Author&gt;&lt;Year&gt;2009&lt;/Year&gt;&lt;RecNum&gt;205&lt;/RecNum&gt;&lt;DisplayText&gt;(24)&lt;/DisplayText&gt;&lt;record&gt;&lt;rec-number&gt;205&lt;/rec-number&gt;&lt;foreign-keys&gt;&lt;key app="EN" db-id="fsts22ax5rxrp6ea59ipwpp69ts0e0ft9etx" timestamp="1634917426"&gt;205&lt;/key&gt;&lt;/foreign-keys&gt;&lt;ref-type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 R Soc Interface&lt;/secondary-title&gt;&lt;/titles&gt;&lt;periodical&gt;&lt;full-title&gt;J R Soc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BB686B" w:rsidRPr="0098412A">
        <w:rPr>
          <w:rFonts w:cstheme="minorHAnsi"/>
          <w:bCs/>
        </w:rPr>
        <w:fldChar w:fldCharType="separate"/>
      </w:r>
      <w:r w:rsidR="00425206">
        <w:rPr>
          <w:rFonts w:cstheme="minorHAnsi"/>
          <w:bCs/>
          <w:noProof/>
        </w:rPr>
        <w:t>(24)</w:t>
      </w:r>
      <w:r w:rsidR="00BB686B" w:rsidRPr="0098412A">
        <w:rPr>
          <w:rFonts w:cstheme="minorHAnsi"/>
          <w:bCs/>
        </w:rPr>
        <w:fldChar w:fldCharType="end"/>
      </w:r>
      <w:r w:rsidR="00BA0A5B" w:rsidRPr="0098412A">
        <w:rPr>
          <w:rFonts w:cstheme="minorHAnsi"/>
        </w:rPr>
        <w:t>.</w:t>
      </w:r>
      <w:r w:rsidR="00BA0A5B">
        <w:rPr>
          <w:rFonts w:cstheme="minorHAnsi"/>
        </w:rPr>
        <w:t xml:space="preserve"> </w:t>
      </w:r>
    </w:p>
    <w:p w14:paraId="125E8767" w14:textId="77777777" w:rsidR="00EC0984" w:rsidRPr="00BA0A5B" w:rsidRDefault="00EC0984" w:rsidP="008D5DB0">
      <w:pPr>
        <w:pStyle w:val="NoSpacing"/>
        <w:spacing w:line="360" w:lineRule="auto"/>
        <w:jc w:val="both"/>
        <w:rPr>
          <w:rFonts w:cstheme="minorHAnsi"/>
          <w:b/>
          <w:bCs/>
          <w:u w:val="single"/>
        </w:rPr>
      </w:pPr>
    </w:p>
    <w:p w14:paraId="09CA0066" w14:textId="7035765F" w:rsidR="00FD79ED" w:rsidRDefault="000D2A47" w:rsidP="002D2392">
      <w:pPr>
        <w:pStyle w:val="NoSpacing"/>
        <w:spacing w:line="360" w:lineRule="auto"/>
        <w:jc w:val="both"/>
        <w:rPr>
          <w:rFonts w:cstheme="minorHAnsi"/>
        </w:rPr>
      </w:pPr>
      <w:r>
        <w:rPr>
          <w:rFonts w:cstheme="minorHAnsi"/>
        </w:rPr>
        <w:t>We note that while the primary outcome measure</w:t>
      </w:r>
      <w:r w:rsidR="0069727F">
        <w:rPr>
          <w:rFonts w:cstheme="minorHAnsi"/>
        </w:rPr>
        <w:t xml:space="preserve">s </w:t>
      </w:r>
      <w:r w:rsidR="00EE18B7">
        <w:rPr>
          <w:rFonts w:cstheme="minorHAnsi"/>
        </w:rPr>
        <w:t>are</w:t>
      </w:r>
      <w:r w:rsidR="0069727F">
        <w:rPr>
          <w:rFonts w:cstheme="minorHAnsi"/>
        </w:rPr>
        <w:t xml:space="preserve"> relevant for humans</w:t>
      </w:r>
      <w:r w:rsidR="00BA0A5B">
        <w:rPr>
          <w:rFonts w:cstheme="minorHAnsi"/>
        </w:rPr>
        <w:t xml:space="preserve"> (</w:t>
      </w:r>
      <w:r w:rsidR="00395FA4">
        <w:rPr>
          <w:rFonts w:eastAsiaTheme="minorEastAsia" w:cstheme="minorHAnsi"/>
          <w:iCs/>
        </w:rPr>
        <w:t>incidence</w:t>
      </w:r>
      <w:r w:rsidR="00BA0A5B">
        <w:rPr>
          <w:rFonts w:cstheme="minorHAnsi"/>
        </w:rPr>
        <w:t xml:space="preserve"> </w:t>
      </w:r>
      <w:r w:rsidR="00491943">
        <w:rPr>
          <w:rFonts w:cstheme="minorHAnsi"/>
        </w:rPr>
        <w:t>and</w:t>
      </w:r>
      <w:r w:rsidR="00BA0A5B">
        <w:rPr>
          <w:rFonts w:cstheme="minorHAnsi"/>
        </w:rPr>
        <w:t xml:space="preserve"> </w:t>
      </w:r>
      <w:r w:rsidR="00491943" w:rsidRPr="002671DD">
        <w:rPr>
          <w:rFonts w:eastAsiaTheme="minorEastAsia" w:cstheme="minorHAnsi"/>
          <w:iCs/>
        </w:rPr>
        <w:t>I</w:t>
      </w:r>
      <w:r w:rsidR="00491943" w:rsidRPr="002671DD">
        <w:rPr>
          <w:rFonts w:eastAsiaTheme="minorEastAsia" w:cstheme="minorHAnsi"/>
          <w:iCs/>
          <w:vertAlign w:val="superscript"/>
        </w:rPr>
        <w:t>*</w:t>
      </w:r>
      <w:r w:rsidR="00491943" w:rsidRPr="002671DD">
        <w:rPr>
          <w:rFonts w:eastAsiaTheme="minorEastAsia" w:cstheme="minorHAnsi"/>
          <w:iCs/>
        </w:rPr>
        <w:softHyphen/>
      </w:r>
      <w:r w:rsidR="00491943" w:rsidRPr="002671DD">
        <w:rPr>
          <w:rFonts w:eastAsiaTheme="minorEastAsia" w:cstheme="minorHAnsi"/>
          <w:iCs/>
          <w:vertAlign w:val="subscript"/>
        </w:rPr>
        <w:t>RHProp</w:t>
      </w:r>
      <w:r w:rsidR="00BA0A5B">
        <w:rPr>
          <w:rFonts w:cstheme="minorHAnsi"/>
        </w:rPr>
        <w:t>)</w:t>
      </w:r>
      <w:r w:rsidR="0069727F">
        <w:rPr>
          <w:rFonts w:cstheme="minorHAnsi"/>
        </w:rPr>
        <w:t xml:space="preserve">, the model </w:t>
      </w:r>
      <w:r w:rsidR="007272E6">
        <w:rPr>
          <w:rFonts w:cstheme="minorHAnsi"/>
        </w:rPr>
        <w:t xml:space="preserve">also simulates </w:t>
      </w:r>
      <w:r w:rsidR="0069727F">
        <w:rPr>
          <w:rFonts w:cstheme="minorHAnsi"/>
        </w:rPr>
        <w:t>the relationship between livestock antibiotic usage and the fraction of antibiotic-resistant livestock infection</w:t>
      </w:r>
      <w:r w:rsidR="00F86AAC">
        <w:rPr>
          <w:rFonts w:cstheme="minorHAnsi"/>
        </w:rPr>
        <w:t xml:space="preserve">. </w:t>
      </w:r>
      <w:r w:rsidR="00FD79ED">
        <w:rPr>
          <w:rFonts w:cstheme="minorHAnsi"/>
        </w:rPr>
        <w:t xml:space="preserve">As a key part of our model is to assess dynamics following a withdrawal in livestock antibiotic usage, it is critical that the model </w:t>
      </w:r>
      <w:proofErr w:type="gramStart"/>
      <w:r w:rsidR="00FD79ED">
        <w:rPr>
          <w:rFonts w:cstheme="minorHAnsi"/>
        </w:rPr>
        <w:t>is able to</w:t>
      </w:r>
      <w:proofErr w:type="gramEnd"/>
      <w:r w:rsidR="00FD79ED">
        <w:rPr>
          <w:rFonts w:cstheme="minorHAnsi"/>
        </w:rPr>
        <w:t xml:space="preserve"> reproduce the relationship between livestock antibiotic usage and resistance. Therefore, this livestock portion of the model</w:t>
      </w:r>
      <w:r w:rsidR="000E3B1A">
        <w:rPr>
          <w:rFonts w:cstheme="minorHAnsi"/>
        </w:rPr>
        <w:t xml:space="preserve"> was fitted</w:t>
      </w:r>
      <w:r w:rsidR="00FD79ED">
        <w:rPr>
          <w:rFonts w:cstheme="minorHAnsi"/>
        </w:rPr>
        <w:t xml:space="preserve"> to this relationship between usage and resistance using surveillance data. </w:t>
      </w:r>
      <w:r w:rsidR="008321D5">
        <w:rPr>
          <w:rFonts w:cstheme="minorHAnsi"/>
        </w:rPr>
        <w:t>R</w:t>
      </w:r>
      <w:r w:rsidR="008321D5">
        <w:t xml:space="preserve">esistance data was obtained from the European Food Safety Authority (EFSA) summary reports. The proportion of isolates resistant to the specific antibiotic class from carcasses of broiler poultry/fattening pigs was extracted from the respective EFSA datasets </w:t>
      </w:r>
      <w:r w:rsidR="008321D5" w:rsidRPr="003C4859">
        <w:rPr>
          <w:bCs/>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bCs/>
        </w:rPr>
        <w:instrText xml:space="preserve"> ADDIN EN.CITE </w:instrText>
      </w:r>
      <w:r w:rsidR="00425206">
        <w:rPr>
          <w:bCs/>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bCs/>
        </w:rPr>
        <w:instrText xml:space="preserve"> ADDIN EN.CITE.DATA </w:instrText>
      </w:r>
      <w:r w:rsidR="00425206">
        <w:rPr>
          <w:bCs/>
        </w:rPr>
      </w:r>
      <w:r w:rsidR="00425206">
        <w:rPr>
          <w:bCs/>
        </w:rPr>
        <w:fldChar w:fldCharType="end"/>
      </w:r>
      <w:r w:rsidR="008321D5" w:rsidRPr="003C4859">
        <w:rPr>
          <w:bCs/>
        </w:rPr>
      </w:r>
      <w:r w:rsidR="008321D5" w:rsidRPr="003C4859">
        <w:rPr>
          <w:bCs/>
        </w:rPr>
        <w:fldChar w:fldCharType="separate"/>
      </w:r>
      <w:r w:rsidR="00425206">
        <w:rPr>
          <w:bCs/>
          <w:noProof/>
        </w:rPr>
        <w:t>(25-30)</w:t>
      </w:r>
      <w:r w:rsidR="008321D5" w:rsidRPr="003C4859">
        <w:rPr>
          <w:bCs/>
        </w:rPr>
        <w:fldChar w:fldCharType="end"/>
      </w:r>
      <w:r w:rsidR="008321D5">
        <w:t xml:space="preserve">. Antibiotic sales data was obtained from European surveillance of veterinary consumption (ESVAC) reports </w:t>
      </w:r>
      <w:r w:rsidR="002656F5">
        <w:fldChar w:fldCharType="begin">
          <w:fldData xml:space="preserve">PEVuZE5vdGU+PENpdGU+PEF1dGhvcj5FdXJvcGVhbiBNZWRpY2luZXMgQWdlbmN5PC9BdXRob3I+
PFllYXI+MjAxNjwvWWVhcj48UmVjTnVtPjIyNDwvUmVjTnVtPjxEaXNwbGF5VGV4dD4oMzEtMzUp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dW0+MjU0PC9SZWNOdW0+PHJlY29yZD48cmVjLW51bWJlcj4yNTQ8L3JlYy1udW1iZXI+PGZvcmVp
Z24ta2V5cz48a2V5IGFwcD0iRU4iIGRiLWlkPSJmc3RzMjJheDVyeHJwNmVhNTlpcHdwcDY5dHMw
ZTBmdDlldHgiIHRpbWVzdGFtcD0iMTYzNTE3NTQxMCI+MjU0PC9rZXk+PC9mb3JlaWduLWtleXM+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dF9lbi5wZGY8L3VybD48L3JlbGF0ZWQtdXJscz48L3VybHM+PC9yZWNvcmQ+PC9DaXRlPjwvRW5k
Tm90ZT4A
</w:fldData>
        </w:fldChar>
      </w:r>
      <w:r w:rsidR="00425206">
        <w:instrText xml:space="preserve"> ADDIN EN.CITE </w:instrText>
      </w:r>
      <w:r w:rsidR="00425206">
        <w:fldChar w:fldCharType="begin">
          <w:fldData xml:space="preserve">PEVuZE5vdGU+PENpdGU+PEF1dGhvcj5FdXJvcGVhbiBNZWRpY2luZXMgQWdlbmN5PC9BdXRob3I+
PFllYXI+MjAxNjwvWWVhcj48UmVjTnVtPjIyNDwvUmVjTnVtPjxEaXNwbGF5VGV4dD4oMzEtMzUp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dW0+MjU0PC9SZWNOdW0+PHJlY29yZD48cmVjLW51bWJlcj4yNTQ8L3JlYy1udW1iZXI+PGZvcmVp
Z24ta2V5cz48a2V5IGFwcD0iRU4iIGRiLWlkPSJmc3RzMjJheDVyeHJwNmVhNTlpcHdwcDY5dHMw
ZTBmdDlldHgiIHRpbWVzdGFtcD0iMTYzNTE3NTQxMCI+MjU0PC9rZXk+PC9mb3JlaWduLWtleXM+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dF9lbi5wZGY8L3VybD48L3JlbGF0ZWQtdXJscz48L3VybHM+PC9yZWNvcmQ+PC9DaXRlPjwvRW5k
Tm90ZT4A
</w:fldData>
        </w:fldChar>
      </w:r>
      <w:r w:rsidR="00425206">
        <w:instrText xml:space="preserve"> ADDIN EN.CITE.DATA </w:instrText>
      </w:r>
      <w:r w:rsidR="00425206">
        <w:fldChar w:fldCharType="end"/>
      </w:r>
      <w:r w:rsidR="002656F5">
        <w:fldChar w:fldCharType="separate"/>
      </w:r>
      <w:r w:rsidR="00425206">
        <w:rPr>
          <w:noProof/>
        </w:rPr>
        <w:t>(31-35)</w:t>
      </w:r>
      <w:r w:rsidR="002656F5">
        <w:fldChar w:fldCharType="end"/>
      </w:r>
      <w:r w:rsidR="008321D5">
        <w:t xml:space="preserve">. </w:t>
      </w:r>
      <w:r w:rsidR="008321D5">
        <w:rPr>
          <w:rFonts w:cstheme="minorHAnsi"/>
        </w:rPr>
        <w:t xml:space="preserve">ESVAC antibiotic sales data is found averaged for all livestock species in each country in the original </w:t>
      </w:r>
      <w:r w:rsidR="008321D5" w:rsidRPr="003C4859">
        <w:rPr>
          <w:rFonts w:cstheme="minorHAnsi"/>
        </w:rPr>
        <w:t>surveillance report</w:t>
      </w:r>
      <w:r w:rsidR="008321D5">
        <w:rPr>
          <w:rFonts w:cstheme="minorHAnsi"/>
        </w:rPr>
        <w:t xml:space="preserve">. A scaling calculation was therefore required to convert the generic antibiotic sales to a value specific to the modelled livestock </w:t>
      </w:r>
      <w:r w:rsidR="000A6F01">
        <w:rPr>
          <w:rFonts w:cstheme="minorHAnsi"/>
        </w:rPr>
        <w:t>host with sales described as grams per population correction unit, g/PCU.</w:t>
      </w:r>
      <w:r w:rsidR="008321D5">
        <w:rPr>
          <w:rFonts w:cstheme="minorHAnsi"/>
        </w:rPr>
        <w:t xml:space="preserve"> Details </w:t>
      </w:r>
      <w:r w:rsidR="008321D5">
        <w:rPr>
          <w:rFonts w:cstheme="minorHAnsi"/>
        </w:rPr>
        <w:lastRenderedPageBreak/>
        <w:t xml:space="preserve">of this can be found in the </w:t>
      </w:r>
      <w:r w:rsidR="008321D5" w:rsidRPr="002F522E">
        <w:rPr>
          <w:rFonts w:cstheme="minorHAnsi"/>
        </w:rPr>
        <w:t>supplementary information.</w:t>
      </w:r>
      <w:r w:rsidR="008321D5">
        <w:rPr>
          <w:rFonts w:cstheme="minorHAnsi"/>
        </w:rPr>
        <w:t xml:space="preserve"> Note that due to a lack of accurate country-level antibiotic usage data, sales were assumed to be a proxy for usage. Mentions of “usage” are therefore in reference to the ESVAC sales data.</w:t>
      </w:r>
    </w:p>
    <w:p w14:paraId="37553E9E" w14:textId="4178DB48" w:rsidR="00B83E5E" w:rsidRDefault="00B83E5E" w:rsidP="002D2392">
      <w:pPr>
        <w:pStyle w:val="NoSpacing"/>
        <w:spacing w:line="360" w:lineRule="auto"/>
        <w:jc w:val="both"/>
        <w:rPr>
          <w:rFonts w:cstheme="minorHAnsi"/>
        </w:rPr>
      </w:pPr>
    </w:p>
    <w:p w14:paraId="6366A0BF" w14:textId="6EA01C6A" w:rsidR="00395FA4" w:rsidRPr="00DD0624" w:rsidRDefault="00F115B2" w:rsidP="00395FA4">
      <w:pPr>
        <w:pStyle w:val="NoSpacing"/>
        <w:spacing w:line="360" w:lineRule="auto"/>
        <w:jc w:val="both"/>
        <w:rPr>
          <w:rFonts w:eastAsiaTheme="minorEastAsia"/>
          <w:iCs/>
        </w:rPr>
      </w:pPr>
      <w:r w:rsidRPr="0098412A">
        <w:rPr>
          <w:rFonts w:eastAsiaTheme="minorEastAsia"/>
          <w:iCs/>
        </w:rPr>
        <w:t>Four</w:t>
      </w:r>
      <w:r w:rsidR="00342F0D" w:rsidRPr="0098412A">
        <w:rPr>
          <w:rFonts w:eastAsiaTheme="minorEastAsia"/>
          <w:iCs/>
        </w:rPr>
        <w:t xml:space="preserve"> case studies were chosen to aid model parameterisation and to ground the model with EU epi</w:t>
      </w:r>
      <w:r w:rsidR="002D2392" w:rsidRPr="0098412A">
        <w:rPr>
          <w:rFonts w:eastAsiaTheme="minorEastAsia"/>
          <w:iCs/>
        </w:rPr>
        <w:t>demiological</w:t>
      </w:r>
      <w:r w:rsidR="002D2392">
        <w:rPr>
          <w:rFonts w:eastAsiaTheme="minorEastAsia"/>
          <w:iCs/>
        </w:rPr>
        <w:t xml:space="preserve"> surveillance data. </w:t>
      </w:r>
      <w:r w:rsidR="00342F0D">
        <w:rPr>
          <w:rFonts w:eastAsiaTheme="minorEastAsia"/>
          <w:iCs/>
        </w:rPr>
        <w:t xml:space="preserve">These case studies were: </w:t>
      </w:r>
      <w:r w:rsidR="005F6DA6">
        <w:rPr>
          <w:rFonts w:eastAsiaTheme="minorEastAsia"/>
          <w:iCs/>
        </w:rPr>
        <w:t xml:space="preserve">1) </w:t>
      </w:r>
      <w:r w:rsidR="005F6DA6">
        <w:rPr>
          <w:rFonts w:cstheme="minorHAnsi"/>
        </w:rPr>
        <w:t>ampicillin</w:t>
      </w:r>
      <w:r w:rsidR="005F6DA6" w:rsidRPr="006F5EB4">
        <w:rPr>
          <w:rFonts w:cstheme="minorHAnsi"/>
        </w:rPr>
        <w:t xml:space="preserve">-resistant </w:t>
      </w:r>
      <w:r w:rsidR="005F6DA6">
        <w:rPr>
          <w:rFonts w:cstheme="minorHAnsi"/>
        </w:rPr>
        <w:t xml:space="preserve">non-typhoidal </w:t>
      </w:r>
      <w:r w:rsidR="005F6DA6" w:rsidRPr="006F5EB4">
        <w:rPr>
          <w:rFonts w:cstheme="minorHAnsi"/>
        </w:rPr>
        <w:t>salmonella in broiler poultry to humans</w:t>
      </w:r>
      <w:r w:rsidR="005F6DA6">
        <w:rPr>
          <w:rFonts w:cstheme="minorHAnsi"/>
        </w:rPr>
        <w:t xml:space="preserve"> from 2014-2018, </w:t>
      </w:r>
      <w:r w:rsidR="002D2392">
        <w:rPr>
          <w:rFonts w:cstheme="minorHAnsi"/>
        </w:rPr>
        <w:t xml:space="preserve">2) </w:t>
      </w:r>
      <w:r w:rsidR="002D2392" w:rsidRPr="006F5EB4">
        <w:rPr>
          <w:rFonts w:cstheme="minorHAnsi"/>
        </w:rPr>
        <w:t xml:space="preserve">tetracycline-resistant </w:t>
      </w:r>
      <w:r w:rsidR="002D2392">
        <w:rPr>
          <w:rFonts w:cstheme="minorHAnsi"/>
        </w:rPr>
        <w:t xml:space="preserve">non-typhoidal </w:t>
      </w:r>
      <w:r w:rsidR="002D2392" w:rsidRPr="006F5EB4">
        <w:rPr>
          <w:rFonts w:cstheme="minorHAnsi"/>
        </w:rPr>
        <w:t>salmonella in broiler poultry to humans</w:t>
      </w:r>
      <w:r w:rsidR="002D2392">
        <w:rPr>
          <w:rFonts w:cstheme="minorHAnsi"/>
        </w:rPr>
        <w:t xml:space="preserve"> from 2014-2018, 3) </w:t>
      </w:r>
      <w:r w:rsidR="002D2392" w:rsidRPr="006F5EB4">
        <w:rPr>
          <w:rFonts w:cstheme="minorHAnsi"/>
        </w:rPr>
        <w:t xml:space="preserve">ampicillin-resistant </w:t>
      </w:r>
      <w:r w:rsidR="002D2392">
        <w:rPr>
          <w:rFonts w:cstheme="minorHAnsi"/>
        </w:rPr>
        <w:t xml:space="preserve">non-typhoidal </w:t>
      </w:r>
      <w:r w:rsidR="002D2392" w:rsidRPr="006F5EB4">
        <w:rPr>
          <w:rFonts w:cstheme="minorHAnsi"/>
        </w:rPr>
        <w:t>salmonella in fatteni</w:t>
      </w:r>
      <w:r w:rsidR="002D2392">
        <w:rPr>
          <w:rFonts w:cstheme="minorHAnsi"/>
        </w:rPr>
        <w:t>ng pigs to humans from 2015-2018 and</w:t>
      </w:r>
      <w:r w:rsidR="002D2392" w:rsidRPr="002D2392">
        <w:rPr>
          <w:rFonts w:cstheme="minorHAnsi"/>
        </w:rPr>
        <w:t xml:space="preserve"> </w:t>
      </w:r>
      <w:r w:rsidR="002D2392">
        <w:rPr>
          <w:rFonts w:cstheme="minorHAnsi"/>
        </w:rPr>
        <w:t xml:space="preserve">4) </w:t>
      </w:r>
      <w:r w:rsidR="002D2392" w:rsidRPr="006F5EB4">
        <w:rPr>
          <w:rFonts w:cstheme="minorHAnsi"/>
        </w:rPr>
        <w:t xml:space="preserve">tetracycline-resistant </w:t>
      </w:r>
      <w:r w:rsidR="002D2392">
        <w:rPr>
          <w:rFonts w:cstheme="minorHAnsi"/>
        </w:rPr>
        <w:t xml:space="preserve">non-typhoidal </w:t>
      </w:r>
      <w:r w:rsidR="002D2392" w:rsidRPr="006F5EB4">
        <w:rPr>
          <w:rFonts w:cstheme="minorHAnsi"/>
        </w:rPr>
        <w:t>salmonella in fattening pigs to humans</w:t>
      </w:r>
      <w:r w:rsidR="002D2392">
        <w:rPr>
          <w:rFonts w:cstheme="minorHAnsi"/>
        </w:rPr>
        <w:t xml:space="preserve"> from 2015-</w:t>
      </w:r>
      <w:r w:rsidR="00097C81" w:rsidRPr="003C4859">
        <w:rPr>
          <w:rFonts w:cstheme="minorHAnsi"/>
        </w:rPr>
        <w:t>2018</w:t>
      </w:r>
      <w:r w:rsidR="002D2392" w:rsidRPr="003C4859">
        <w:rPr>
          <w:rFonts w:cstheme="minorHAnsi"/>
        </w:rPr>
        <w:t>.</w:t>
      </w:r>
    </w:p>
    <w:p w14:paraId="4BF305BE" w14:textId="77777777" w:rsidR="00395FA4" w:rsidRDefault="00395FA4" w:rsidP="00C02277">
      <w:pPr>
        <w:pStyle w:val="NoSpacing"/>
        <w:spacing w:line="360" w:lineRule="auto"/>
        <w:jc w:val="both"/>
      </w:pPr>
    </w:p>
    <w:p w14:paraId="05B8F19D" w14:textId="61FC943B" w:rsidR="008B1C3F" w:rsidRDefault="00395FA4" w:rsidP="008D5DB0">
      <w:pPr>
        <w:pStyle w:val="NoSpacing"/>
        <w:spacing w:line="360" w:lineRule="auto"/>
        <w:jc w:val="both"/>
      </w:pPr>
      <w:r>
        <w:t>These four case studies were chosen due to the high level of usage (both historical and current) of tetracycline and ampicillin in broiler poultry and fattening pigs, and the availability of resistance data for these two livestock species</w:t>
      </w:r>
      <w:r w:rsidR="0019711E">
        <w:t xml:space="preserve"> </w:t>
      </w:r>
      <w:r w:rsidR="00623789">
        <w:fldChar w:fldCharType="begin">
          <w:fldData xml:space="preserve">PEVuZE5vdGU+PENpdGU+PEF1dGhvcj5EaXJlY3RvcmF0ZTwvQXV0aG9yPjxZZWFyPjIwMTk8L1ll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MjAxNjwvdGl0bGU+PC90aXRsZXM+PGVkaXRpb24+RU1BLzI3NTk4Mi8yMDE4PC9lZGl0aW9uPjxk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</w:fldData>
        </w:fldChar>
      </w:r>
      <w:r w:rsidR="00425206">
        <w:instrText xml:space="preserve"> ADDIN EN.CITE </w:instrText>
      </w:r>
      <w:r w:rsidR="00425206">
        <w:fldChar w:fldCharType="begin">
          <w:fldData xml:space="preserve">PEVuZE5vdGU+PENpdGU+PEF1dGhvcj5EaXJlY3RvcmF0ZTwvQXV0aG9yPjxZZWFyPjIwMTk8L1ll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MjAxNjwvdGl0bGU+PC90aXRsZXM+PGVkaXRpb24+RU1BLzI3NTk4Mi8yMDE4PC9lZGl0aW9uPjxk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</w:fldData>
        </w:fldChar>
      </w:r>
      <w:r w:rsidR="00425206">
        <w:instrText xml:space="preserve"> ADDIN EN.CITE.DATA </w:instrText>
      </w:r>
      <w:r w:rsidR="00425206">
        <w:fldChar w:fldCharType="end"/>
      </w:r>
      <w:r w:rsidR="00623789">
        <w:fldChar w:fldCharType="separate"/>
      </w:r>
      <w:r w:rsidR="00425206">
        <w:rPr>
          <w:noProof/>
        </w:rPr>
        <w:t>(31-36)</w:t>
      </w:r>
      <w:r w:rsidR="00623789">
        <w:fldChar w:fldCharType="end"/>
      </w:r>
      <w:r>
        <w:t xml:space="preserve">. </w:t>
      </w:r>
      <w:r w:rsidR="000E3B1A">
        <w:t>T</w:t>
      </w:r>
      <w:r>
        <w:t>he relationship between sales/usage and resistance</w:t>
      </w:r>
      <w:r w:rsidR="00731899">
        <w:t xml:space="preserve"> for these four case studies</w:t>
      </w:r>
      <w:r w:rsidR="000E3B1A">
        <w:t xml:space="preserve"> was used</w:t>
      </w:r>
      <w:r w:rsidR="00731899">
        <w:t xml:space="preserve"> as the basis for the model fitting and parameterisation in this study</w:t>
      </w:r>
      <w:r w:rsidR="000C4FDF">
        <w:t>,</w:t>
      </w:r>
      <w:r w:rsidR="00DD0624">
        <w:t xml:space="preserve"> consistent with the obser</w:t>
      </w:r>
      <w:r>
        <w:t xml:space="preserve">ved statistically </w:t>
      </w:r>
      <w:r w:rsidR="00BD4004">
        <w:t>significant</w:t>
      </w:r>
      <w:r>
        <w:t xml:space="preserve"> relationship between the two variables for three out </w:t>
      </w:r>
      <w:r w:rsidRPr="00646CC9">
        <w:t>of four included case studies, with o</w:t>
      </w:r>
      <w:r w:rsidR="00731899" w:rsidRPr="00646CC9">
        <w:t xml:space="preserve">ne case study exhibiting a </w:t>
      </w:r>
      <w:r w:rsidRPr="00646CC9">
        <w:t>borderline significant relationship</w:t>
      </w:r>
      <w:r w:rsidR="008B1C3F" w:rsidRPr="00646CC9">
        <w:t xml:space="preserve"> (Figure </w:t>
      </w:r>
      <w:r w:rsidR="00A820B9">
        <w:t>S1</w:t>
      </w:r>
      <w:r w:rsidR="004179FF">
        <w:t>, Table S2</w:t>
      </w:r>
      <w:r w:rsidR="008B1C3F" w:rsidRPr="00646CC9">
        <w:t>)</w:t>
      </w:r>
      <w:r w:rsidRPr="00646CC9">
        <w:t>.</w:t>
      </w:r>
      <w:r w:rsidR="00BD4004">
        <w:t xml:space="preserve"> </w:t>
      </w:r>
    </w:p>
    <w:p w14:paraId="4B0720E0" w14:textId="77777777" w:rsidR="00097C81" w:rsidRDefault="00097C81" w:rsidP="008D5DB0">
      <w:pPr>
        <w:pStyle w:val="NoSpacing"/>
        <w:spacing w:line="360" w:lineRule="auto"/>
        <w:jc w:val="both"/>
        <w:rPr>
          <w:rFonts w:cstheme="minorHAnsi"/>
        </w:rPr>
      </w:pPr>
    </w:p>
    <w:p w14:paraId="356A542F" w14:textId="1138DAEE" w:rsidR="009575AB" w:rsidRPr="009575AB" w:rsidRDefault="009575AB" w:rsidP="008D5DB0">
      <w:pPr>
        <w:pStyle w:val="NoSpacing"/>
        <w:spacing w:line="360" w:lineRule="auto"/>
        <w:jc w:val="both"/>
        <w:rPr>
          <w:rFonts w:cstheme="minorHAnsi"/>
          <w:b/>
          <w:u w:val="single"/>
        </w:rPr>
      </w:pPr>
      <w:r w:rsidRPr="009575AB">
        <w:rPr>
          <w:rFonts w:cstheme="minorHAnsi"/>
          <w:b/>
          <w:u w:val="single"/>
        </w:rPr>
        <w:t xml:space="preserve">Datasets and </w:t>
      </w:r>
      <w:r>
        <w:rPr>
          <w:rFonts w:cstheme="minorHAnsi"/>
          <w:b/>
          <w:u w:val="single"/>
        </w:rPr>
        <w:t>livestock parameterisation</w:t>
      </w:r>
      <w:r w:rsidRPr="009575AB">
        <w:rPr>
          <w:rFonts w:cstheme="minorHAnsi"/>
          <w:b/>
          <w:u w:val="single"/>
        </w:rPr>
        <w:t xml:space="preserve"> </w:t>
      </w:r>
    </w:p>
    <w:p w14:paraId="4AE8C290" w14:textId="77777777" w:rsidR="009575AB" w:rsidRDefault="009575AB" w:rsidP="008D5DB0">
      <w:pPr>
        <w:pStyle w:val="NoSpacing"/>
        <w:spacing w:line="360" w:lineRule="auto"/>
        <w:jc w:val="both"/>
        <w:rPr>
          <w:rFonts w:cstheme="minorHAnsi"/>
        </w:rPr>
      </w:pPr>
    </w:p>
    <w:p w14:paraId="4D25673D" w14:textId="43BB7F70" w:rsidR="00E07592" w:rsidRDefault="00C02277" w:rsidP="008D5DB0">
      <w:pPr>
        <w:pStyle w:val="NoSpacing"/>
        <w:spacing w:line="360" w:lineRule="auto"/>
        <w:jc w:val="both"/>
        <w:rPr>
          <w:rFonts w:cstheme="minorHAnsi"/>
        </w:rPr>
      </w:pPr>
      <w:r>
        <w:rPr>
          <w:rFonts w:cstheme="minorHAnsi"/>
        </w:rPr>
        <w:t xml:space="preserve">Yearly </w:t>
      </w:r>
      <w:r w:rsidR="00594C2D">
        <w:rPr>
          <w:rFonts w:cstheme="minorHAnsi"/>
        </w:rPr>
        <w:t xml:space="preserve">ESVAC </w:t>
      </w:r>
      <w:r w:rsidR="00342F0D">
        <w:rPr>
          <w:rFonts w:cstheme="minorHAnsi"/>
        </w:rPr>
        <w:t xml:space="preserve">data for livestock antibiotic sales and </w:t>
      </w:r>
      <w:r w:rsidR="003278B4">
        <w:rPr>
          <w:rFonts w:cstheme="minorHAnsi"/>
        </w:rPr>
        <w:t>EFSA data</w:t>
      </w:r>
      <w:r>
        <w:rPr>
          <w:rFonts w:cstheme="minorHAnsi"/>
        </w:rPr>
        <w:t xml:space="preserve"> </w:t>
      </w:r>
      <w:r w:rsidR="003278B4">
        <w:rPr>
          <w:rFonts w:cstheme="minorHAnsi"/>
        </w:rPr>
        <w:t xml:space="preserve">on the </w:t>
      </w:r>
      <w:r w:rsidR="00342F0D">
        <w:rPr>
          <w:rFonts w:cstheme="minorHAnsi"/>
        </w:rPr>
        <w:t xml:space="preserve">proportion of </w:t>
      </w:r>
      <w:r w:rsidR="009750B1" w:rsidRPr="00553B56">
        <w:rPr>
          <w:rFonts w:cstheme="minorHAnsi"/>
          <w:i/>
          <w:iCs/>
        </w:rPr>
        <w:t>Salmonella</w:t>
      </w:r>
      <w:r w:rsidR="009750B1">
        <w:rPr>
          <w:rFonts w:cstheme="minorHAnsi"/>
        </w:rPr>
        <w:t xml:space="preserve"> spp. isolates obtained from livestock species</w:t>
      </w:r>
      <w:r w:rsidR="00097C81">
        <w:rPr>
          <w:rFonts w:cstheme="minorHAnsi"/>
        </w:rPr>
        <w:t xml:space="preserve"> carcasses</w:t>
      </w:r>
      <w:r w:rsidR="009750B1">
        <w:rPr>
          <w:rFonts w:cstheme="minorHAnsi"/>
        </w:rPr>
        <w:t xml:space="preserve"> resistant to the tetracycline/ampicillin</w:t>
      </w:r>
      <w:r w:rsidR="00342F0D">
        <w:rPr>
          <w:rFonts w:cstheme="minorHAnsi"/>
        </w:rPr>
        <w:t xml:space="preserve"> </w:t>
      </w:r>
      <w:r w:rsidR="009750B1">
        <w:rPr>
          <w:rFonts w:cstheme="minorHAnsi"/>
        </w:rPr>
        <w:t>w</w:t>
      </w:r>
      <w:r w:rsidR="00A339C8">
        <w:rPr>
          <w:rFonts w:cstheme="minorHAnsi"/>
        </w:rPr>
        <w:t>ere</w:t>
      </w:r>
      <w:r w:rsidR="009750B1">
        <w:rPr>
          <w:rFonts w:cstheme="minorHAnsi"/>
        </w:rPr>
        <w:t xml:space="preserve"> </w:t>
      </w:r>
      <w:r w:rsidR="003278B4">
        <w:rPr>
          <w:rFonts w:cstheme="minorHAnsi"/>
        </w:rPr>
        <w:t>used to create usage/</w:t>
      </w:r>
      <w:r w:rsidR="003278B4" w:rsidRPr="00DB62FF">
        <w:rPr>
          <w:rFonts w:cstheme="minorHAnsi"/>
        </w:rPr>
        <w:t>sales and livestock</w:t>
      </w:r>
      <w:r w:rsidR="00EE18B7" w:rsidRPr="00DB62FF">
        <w:rPr>
          <w:rFonts w:cstheme="minorHAnsi"/>
        </w:rPr>
        <w:t xml:space="preserve"> </w:t>
      </w:r>
      <w:r w:rsidR="003278B4" w:rsidRPr="00DB62FF">
        <w:rPr>
          <w:rFonts w:cstheme="minorHAnsi"/>
        </w:rPr>
        <w:t xml:space="preserve">resistance pairs for each country in each respective </w:t>
      </w:r>
      <w:r w:rsidR="00DB62FF">
        <w:rPr>
          <w:rFonts w:cstheme="minorHAnsi"/>
        </w:rPr>
        <w:t xml:space="preserve">case </w:t>
      </w:r>
      <w:r w:rsidR="005D7CD0" w:rsidRPr="00DB62FF">
        <w:rPr>
          <w:rFonts w:cstheme="minorHAnsi"/>
        </w:rPr>
        <w:t>study</w:t>
      </w:r>
      <w:r w:rsidR="00623789" w:rsidRPr="00DB62FF">
        <w:rPr>
          <w:rFonts w:cstheme="minorHAnsi"/>
        </w:rPr>
        <w:t xml:space="preserve"> </w:t>
      </w:r>
      <w:r w:rsidR="00623789" w:rsidRPr="00DB62FF">
        <w:rPr>
          <w:rFonts w:cstheme="minorHAnsi"/>
          <w:bCs/>
        </w:rPr>
        <w:fldChar w:fldCharType="begin">
          <w:fldData xml:space="preserve">PEVuZE5vdGU+PENpdGU+PEF1dGhvcj5FdXJvcGVhbiBNZWRpY2luZXMgQWdlbmN5PC9BdXRob3I+
PFllYXI+MjAxNjwvWWVhcj48UmVjTnVtPjIyNDwvUmVjTnVtPjxEaXNwbGF5VGV4dD4oMjUtMzUp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dW0+MjE5PC9SZWNOdW0+PHJlY29yZD48cmVjLW51bWJlcj4yMTk8L3JlYy1udW1iZXI+PGZvcmVp
Z24ta2V5cz48a2V5IGFwcD0iRU4iIGRiLWlkPSJmc3RzMjJheDVyeHJwNmVhNTlpcHdwcDY5dHMw
ZTBmdDlldHgiIHRpbWVzdGFtcD0iMTYzNTE2OTk2MyI+MjE5PC9rZXk+PC9mb3JlaWduLWtleXM+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dF9lbi5wZGY8L3VybD48L3JlbGF0ZWQtdXJscz48L3VybHM+PC9yZWNvcmQ+PC9DaXRlPjxDaXRl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</w:fldData>
        </w:fldChar>
      </w:r>
      <w:r w:rsidR="00425206">
        <w:rPr>
          <w:rFonts w:cstheme="minorHAnsi"/>
          <w:bCs/>
        </w:rPr>
        <w:instrText xml:space="preserve"> ADDIN EN.CITE </w:instrText>
      </w:r>
      <w:r w:rsidR="00425206">
        <w:rPr>
          <w:rFonts w:cstheme="minorHAnsi"/>
          <w:bCs/>
        </w:rPr>
        <w:fldChar w:fldCharType="begin">
          <w:fldData xml:space="preserve">PEVuZE5vdGU+PENpdGU+PEF1dGhvcj5FdXJvcGVhbiBNZWRpY2luZXMgQWdlbmN5PC9BdXRob3I+
PFllYXI+MjAxNjwvWWVhcj48UmVjTnVtPjIyNDwvUmVjTnVtPjxEaXNwbGF5VGV4dD4oMjUtMzUp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dW0+MjE5PC9SZWNOdW0+PHJlY29yZD48cmVjLW51bWJlcj4yMTk8L3JlYy1udW1iZXI+PGZvcmVp
Z24ta2V5cz48a2V5IGFwcD0iRU4iIGRiLWlkPSJmc3RzMjJheDVyeHJwNmVhNTlpcHdwcDY5dHMw
ZTBmdDlldHgiIHRpbWVzdGFtcD0iMTYzNTE2OTk2MyI+MjE5PC9rZXk+PC9mb3JlaWduLWtleXM+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dF9lbi5wZGY8L3VybD48L3JlbGF0ZWQtdXJscz48L3VybHM+PC9yZWNvcmQ+PC9DaXRlPjxDaXRl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</w:fldData>
        </w:fldChar>
      </w:r>
      <w:r w:rsidR="00425206">
        <w:rPr>
          <w:rFonts w:cstheme="minorHAnsi"/>
          <w:bCs/>
        </w:rPr>
        <w:instrText xml:space="preserve"> ADDIN EN.CITE.DATA </w:instrText>
      </w:r>
      <w:r w:rsidR="00425206">
        <w:rPr>
          <w:rFonts w:cstheme="minorHAnsi"/>
          <w:bCs/>
        </w:rPr>
      </w:r>
      <w:r w:rsidR="00425206">
        <w:rPr>
          <w:rFonts w:cstheme="minorHAnsi"/>
          <w:bCs/>
        </w:rPr>
        <w:fldChar w:fldCharType="end"/>
      </w:r>
      <w:r w:rsidR="00623789" w:rsidRPr="00DB62FF">
        <w:rPr>
          <w:rFonts w:cstheme="minorHAnsi"/>
          <w:bCs/>
        </w:rPr>
      </w:r>
      <w:r w:rsidR="00623789" w:rsidRPr="00DB62FF">
        <w:rPr>
          <w:rFonts w:cstheme="minorHAnsi"/>
          <w:bCs/>
        </w:rPr>
        <w:fldChar w:fldCharType="separate"/>
      </w:r>
      <w:r w:rsidR="00425206">
        <w:rPr>
          <w:rFonts w:cstheme="minorHAnsi"/>
          <w:bCs/>
          <w:noProof/>
        </w:rPr>
        <w:t>(25-35)</w:t>
      </w:r>
      <w:r w:rsidR="00623789" w:rsidRPr="00DB62FF">
        <w:rPr>
          <w:rFonts w:cstheme="minorHAnsi"/>
          <w:bCs/>
        </w:rPr>
        <w:fldChar w:fldCharType="end"/>
      </w:r>
      <w:r w:rsidR="003278B4" w:rsidRPr="00DB62FF">
        <w:rPr>
          <w:rFonts w:cstheme="minorHAnsi"/>
        </w:rPr>
        <w:t xml:space="preserve">. </w:t>
      </w:r>
      <w:r w:rsidR="009C54CC" w:rsidRPr="00DB62FF">
        <w:rPr>
          <w:rFonts w:cstheme="minorHAnsi"/>
        </w:rPr>
        <w:t>These pairs span</w:t>
      </w:r>
      <w:r w:rsidR="00F115B2" w:rsidRPr="00DB62FF">
        <w:rPr>
          <w:rFonts w:cstheme="minorHAnsi"/>
        </w:rPr>
        <w:t>ned</w:t>
      </w:r>
      <w:r w:rsidR="009C54CC" w:rsidRPr="00DB62FF">
        <w:rPr>
          <w:rFonts w:cstheme="minorHAnsi"/>
        </w:rPr>
        <w:t xml:space="preserve"> across multiple years for each country</w:t>
      </w:r>
      <w:r w:rsidR="00F115B2" w:rsidRPr="00DB62FF">
        <w:rPr>
          <w:rFonts w:cstheme="minorHAnsi"/>
        </w:rPr>
        <w:t xml:space="preserve"> (</w:t>
      </w:r>
      <w:r w:rsidR="0019711E" w:rsidRPr="00DB62FF">
        <w:rPr>
          <w:rFonts w:cstheme="minorHAnsi"/>
        </w:rPr>
        <w:t>Figure S</w:t>
      </w:r>
      <w:r w:rsidR="00A820B9">
        <w:rPr>
          <w:rFonts w:cstheme="minorHAnsi"/>
        </w:rPr>
        <w:t>8</w:t>
      </w:r>
      <w:r w:rsidR="0019711E" w:rsidRPr="00DB62FF">
        <w:rPr>
          <w:rFonts w:cstheme="minorHAnsi"/>
        </w:rPr>
        <w:t>-</w:t>
      </w:r>
      <w:r w:rsidR="00A820B9">
        <w:rPr>
          <w:rFonts w:cstheme="minorHAnsi"/>
        </w:rPr>
        <w:t>9</w:t>
      </w:r>
      <w:r w:rsidR="00F115B2" w:rsidRPr="00DB62FF">
        <w:rPr>
          <w:rFonts w:cstheme="minorHAnsi"/>
        </w:rPr>
        <w:t>)</w:t>
      </w:r>
      <w:r w:rsidR="009C54CC" w:rsidRPr="00DB62FF">
        <w:rPr>
          <w:rFonts w:cstheme="minorHAnsi"/>
        </w:rPr>
        <w:t xml:space="preserve">. Therefore, for any one country, there may be multiple usage/resistance pairs corresponding to different years in the </w:t>
      </w:r>
      <w:r w:rsidR="00F115B2" w:rsidRPr="00DB62FF">
        <w:rPr>
          <w:rFonts w:cstheme="minorHAnsi"/>
        </w:rPr>
        <w:t>dataset</w:t>
      </w:r>
      <w:r w:rsidR="009C54CC">
        <w:rPr>
          <w:rFonts w:cstheme="minorHAnsi"/>
        </w:rPr>
        <w:t>.</w:t>
      </w:r>
      <w:r w:rsidR="00F115B2">
        <w:rPr>
          <w:rFonts w:cstheme="minorHAnsi"/>
        </w:rPr>
        <w:t xml:space="preserve"> </w:t>
      </w:r>
      <w:r w:rsidR="003278B4">
        <w:rPr>
          <w:rFonts w:cstheme="minorHAnsi"/>
        </w:rPr>
        <w:t xml:space="preserve">These pairs were used to </w:t>
      </w:r>
      <w:r w:rsidR="00EE18B7">
        <w:rPr>
          <w:rFonts w:cstheme="minorHAnsi"/>
        </w:rPr>
        <w:t>determine</w:t>
      </w:r>
      <w:r w:rsidR="003278B4">
        <w:rPr>
          <w:rFonts w:cstheme="minorHAnsi"/>
        </w:rPr>
        <w:t xml:space="preserve"> the</w:t>
      </w:r>
      <w:r w:rsidR="00342F0D">
        <w:rPr>
          <w:rFonts w:cstheme="minorHAnsi"/>
        </w:rPr>
        <w:t xml:space="preserve"> observed relationship between livestock antibiotic </w:t>
      </w:r>
      <w:r w:rsidR="005D7CD0">
        <w:rPr>
          <w:rFonts w:cstheme="minorHAnsi"/>
        </w:rPr>
        <w:t>sales/</w:t>
      </w:r>
      <w:r w:rsidR="00342F0D">
        <w:rPr>
          <w:rFonts w:cstheme="minorHAnsi"/>
        </w:rPr>
        <w:t>usage and the fraction of antibiotic-resistant livestock infection</w:t>
      </w:r>
      <w:r w:rsidR="00F115B2">
        <w:rPr>
          <w:rFonts w:cstheme="minorHAnsi"/>
        </w:rPr>
        <w:t xml:space="preserve"> in European countries between 2014-2018</w:t>
      </w:r>
      <w:r w:rsidR="00BD4004">
        <w:rPr>
          <w:rFonts w:cstheme="minorHAnsi"/>
        </w:rPr>
        <w:t xml:space="preserve"> for each respective livestock species</w:t>
      </w:r>
      <w:r w:rsidR="005D7CD0">
        <w:rPr>
          <w:rFonts w:cstheme="minorHAnsi"/>
        </w:rPr>
        <w:t>.</w:t>
      </w:r>
      <w:r w:rsidR="00EC7509">
        <w:rPr>
          <w:rFonts w:cstheme="minorHAnsi"/>
        </w:rPr>
        <w:t xml:space="preserve"> </w:t>
      </w:r>
    </w:p>
    <w:p w14:paraId="4F457AFD" w14:textId="6D229A2C" w:rsidR="00E07592" w:rsidRDefault="005D7CD0" w:rsidP="00395FA4">
      <w:pPr>
        <w:pStyle w:val="NoSpacing"/>
        <w:spacing w:line="360" w:lineRule="auto"/>
        <w:jc w:val="both"/>
        <w:rPr>
          <w:rFonts w:cstheme="minorHAnsi"/>
        </w:rPr>
      </w:pPr>
      <w:r>
        <w:rPr>
          <w:rFonts w:cstheme="minorHAnsi"/>
        </w:rPr>
        <w:t xml:space="preserve"> </w:t>
      </w:r>
    </w:p>
    <w:p w14:paraId="63817D72" w14:textId="53D5EA55" w:rsidR="003C0C75" w:rsidRPr="00DB62FF" w:rsidRDefault="003C0C75" w:rsidP="00395FA4">
      <w:pPr>
        <w:pStyle w:val="NoSpacing"/>
        <w:spacing w:line="360" w:lineRule="auto"/>
        <w:jc w:val="both"/>
        <w:rPr>
          <w:rFonts w:cstheme="minorHAnsi"/>
        </w:rPr>
      </w:pPr>
      <w:r>
        <w:rPr>
          <w:rFonts w:cstheme="minorHAnsi"/>
        </w:rPr>
        <w:t xml:space="preserve">It is important to note that the stratification of each country into their respective yearly data for each data point introduces an assumption that the level of antibiotic usage will </w:t>
      </w:r>
      <w:r w:rsidR="0092729E">
        <w:rPr>
          <w:rFonts w:cstheme="minorHAnsi"/>
        </w:rPr>
        <w:t xml:space="preserve">also </w:t>
      </w:r>
      <w:r>
        <w:rPr>
          <w:rFonts w:cstheme="minorHAnsi"/>
        </w:rPr>
        <w:t>be representative of resistance for</w:t>
      </w:r>
      <w:r w:rsidR="0092729E">
        <w:rPr>
          <w:rFonts w:cstheme="minorHAnsi"/>
        </w:rPr>
        <w:t xml:space="preserve"> a particular </w:t>
      </w:r>
      <w:r w:rsidR="003C66B1">
        <w:rPr>
          <w:rFonts w:cstheme="minorHAnsi"/>
        </w:rPr>
        <w:t xml:space="preserve">year. </w:t>
      </w:r>
      <w:r w:rsidR="0092729E">
        <w:rPr>
          <w:rFonts w:cstheme="minorHAnsi"/>
        </w:rPr>
        <w:t xml:space="preserve">Due to the existence of </w:t>
      </w:r>
      <w:r w:rsidR="0092729E" w:rsidRPr="00DB62FF">
        <w:rPr>
          <w:rFonts w:cstheme="minorHAnsi"/>
        </w:rPr>
        <w:t>lag between the effects of antibiotic stewardship interventions and alterations in either</w:t>
      </w:r>
      <w:r w:rsidR="003B0B12" w:rsidRPr="00DB62FF">
        <w:rPr>
          <w:rFonts w:cstheme="minorHAnsi"/>
        </w:rPr>
        <w:t xml:space="preserve"> human or livestock resistance </w:t>
      </w:r>
      <w:r w:rsidR="003B0B12" w:rsidRPr="00DB62FF">
        <w:rPr>
          <w:rFonts w:cstheme="minorHAnsi"/>
        </w:rPr>
        <w:fldChar w:fldCharType="begin"/>
      </w:r>
      <w:r w:rsidR="00425206">
        <w:rPr>
          <w:rFonts w:cstheme="minorHAnsi"/>
        </w:rPr>
        <w:instrText xml:space="preserve"> ADDIN EN.CITE &lt;EndNote&gt;&lt;Cite&gt;&lt;Author&gt;Bean&lt;/Author&gt;&lt;Year&gt;2005&lt;/Year&gt;&lt;RecNum&gt;226&lt;/RecNum&gt;&lt;DisplayText&gt;(37)&lt;/DisplayText&gt;&lt;record&gt;&lt;rec-number&gt;226&lt;/rec-number&gt;&lt;foreign-keys&gt;&lt;key app="EN" db-id="fsts22ax5rxrp6ea59ipwpp69ts0e0ft9etx" timestamp="1635171710"&gt;226&lt;/key&gt;&lt;/foreign-keys&gt;&lt;ref-type name="Journal Article"&gt;17&lt;/ref-type&gt;&lt;contributors&gt;&lt;authors&gt;&lt;author&gt;Bean, David C&lt;/author&gt;&lt;author&gt;Livermore, David M&lt;/author&gt;&lt;author&gt;Papa, Iro&lt;/author&gt;&lt;author&gt;Hall, Lucinda MC&lt;/author&gt;&lt;/authors&gt;&lt;/contributors&gt;&lt;titles&gt;&lt;title&gt;Resistance among Escherichia coli to sulphonamides and other antimicrobials now little used in man&lt;/title&gt;&lt;secondary-title&gt;Journal of Antimicrobial Chemotherapy&lt;/secondary-title&gt;&lt;/titles&gt;&lt;periodical&gt;&lt;full-title&gt;Journal of Antimicrobial Chemotherapy&lt;/full-title&gt;&lt;abbr-1&gt;J Antimicrob Chemoth&lt;/abbr-1&gt;&lt;/periodical&gt;&lt;pages&gt;962-964&lt;/pages&gt;&lt;volume&gt;56&lt;/volume&gt;&lt;number&gt;5&lt;/number&gt;&lt;dates&gt;&lt;year&gt;2005&lt;/year&gt;&lt;/dates&gt;&lt;isbn&gt;1460-2091&lt;/isbn&gt;&lt;urls&gt;&lt;/urls&gt;&lt;/record&gt;&lt;/Cite&gt;&lt;/EndNote&gt;</w:instrText>
      </w:r>
      <w:r w:rsidR="003B0B12" w:rsidRPr="00DB62FF">
        <w:rPr>
          <w:rFonts w:cstheme="minorHAnsi"/>
        </w:rPr>
        <w:fldChar w:fldCharType="separate"/>
      </w:r>
      <w:r w:rsidR="00425206">
        <w:rPr>
          <w:rFonts w:cstheme="minorHAnsi"/>
          <w:noProof/>
        </w:rPr>
        <w:t>(37)</w:t>
      </w:r>
      <w:r w:rsidR="003B0B12" w:rsidRPr="00DB62FF">
        <w:rPr>
          <w:rFonts w:cstheme="minorHAnsi"/>
        </w:rPr>
        <w:fldChar w:fldCharType="end"/>
      </w:r>
      <w:r w:rsidR="0092729E" w:rsidRPr="00DB62FF">
        <w:rPr>
          <w:rFonts w:cstheme="minorHAnsi"/>
        </w:rPr>
        <w:t xml:space="preserve">, it is important </w:t>
      </w:r>
      <w:r w:rsidR="0092729E" w:rsidRPr="00DB62FF">
        <w:rPr>
          <w:rFonts w:cstheme="minorHAnsi"/>
        </w:rPr>
        <w:lastRenderedPageBreak/>
        <w:t xml:space="preserve">to ensure that there </w:t>
      </w:r>
      <w:r w:rsidR="00EC7509" w:rsidRPr="00DB62FF">
        <w:rPr>
          <w:rFonts w:cstheme="minorHAnsi"/>
        </w:rPr>
        <w:t>are</w:t>
      </w:r>
      <w:r w:rsidR="0092729E" w:rsidRPr="00DB62FF">
        <w:rPr>
          <w:rFonts w:cstheme="minorHAnsi"/>
        </w:rPr>
        <w:t xml:space="preserve"> relative levels of stability in the yearly usage </w:t>
      </w:r>
      <w:r w:rsidR="003C66B1">
        <w:rPr>
          <w:rFonts w:cstheme="minorHAnsi"/>
        </w:rPr>
        <w:t xml:space="preserve">and resistance for each country. </w:t>
      </w:r>
      <w:r w:rsidR="0092729E">
        <w:rPr>
          <w:rFonts w:cstheme="minorHAnsi"/>
        </w:rPr>
        <w:t xml:space="preserve"> We note that for </w:t>
      </w:r>
      <w:proofErr w:type="gramStart"/>
      <w:r w:rsidR="0092729E">
        <w:rPr>
          <w:rFonts w:cstheme="minorHAnsi"/>
        </w:rPr>
        <w:t>the majority of</w:t>
      </w:r>
      <w:proofErr w:type="gramEnd"/>
      <w:r w:rsidR="0092729E">
        <w:rPr>
          <w:rFonts w:cstheme="minorHAnsi"/>
        </w:rPr>
        <w:t xml:space="preserve"> included countries, this temporal stability for each country across included yearly data points was </w:t>
      </w:r>
      <w:r w:rsidR="0092729E" w:rsidRPr="00DB62FF">
        <w:rPr>
          <w:rFonts w:cstheme="minorHAnsi"/>
        </w:rPr>
        <w:t>observed (</w:t>
      </w:r>
      <w:r w:rsidR="00985E19" w:rsidRPr="00DB62FF">
        <w:rPr>
          <w:rFonts w:cstheme="minorHAnsi"/>
        </w:rPr>
        <w:t>Figure S</w:t>
      </w:r>
      <w:r w:rsidR="00A820B9">
        <w:rPr>
          <w:rFonts w:cstheme="minorHAnsi"/>
        </w:rPr>
        <w:t>8</w:t>
      </w:r>
      <w:r w:rsidR="00985E19" w:rsidRPr="00DB62FF">
        <w:rPr>
          <w:rFonts w:cstheme="minorHAnsi"/>
        </w:rPr>
        <w:t>-</w:t>
      </w:r>
      <w:r w:rsidR="00F1415A">
        <w:rPr>
          <w:rFonts w:cstheme="minorHAnsi"/>
        </w:rPr>
        <w:t>1</w:t>
      </w:r>
      <w:r w:rsidR="00A820B9">
        <w:rPr>
          <w:rFonts w:cstheme="minorHAnsi"/>
        </w:rPr>
        <w:t>1</w:t>
      </w:r>
      <w:r w:rsidR="003C66B1">
        <w:rPr>
          <w:rFonts w:cstheme="minorHAnsi"/>
        </w:rPr>
        <w:t xml:space="preserve">), therefore we can be confident that resistance will still correspond to usage in the explored time period. </w:t>
      </w:r>
    </w:p>
    <w:p w14:paraId="2EF49B1B" w14:textId="6023CBE4" w:rsidR="0092729E" w:rsidRDefault="0092729E" w:rsidP="00395FA4">
      <w:pPr>
        <w:pStyle w:val="NoSpacing"/>
        <w:spacing w:line="360" w:lineRule="auto"/>
        <w:jc w:val="both"/>
        <w:rPr>
          <w:rFonts w:cstheme="minorHAnsi"/>
        </w:rPr>
      </w:pPr>
    </w:p>
    <w:p w14:paraId="5851E370" w14:textId="796D6279" w:rsidR="001D18AA" w:rsidRPr="001D18AA" w:rsidRDefault="001D18AA" w:rsidP="00395FA4">
      <w:pPr>
        <w:pStyle w:val="NoSpacing"/>
        <w:spacing w:line="360" w:lineRule="auto"/>
        <w:jc w:val="both"/>
        <w:rPr>
          <w:rFonts w:cstheme="minorHAnsi"/>
          <w:b/>
          <w:u w:val="single"/>
        </w:rPr>
      </w:pPr>
      <w:r w:rsidRPr="001D18AA">
        <w:rPr>
          <w:rFonts w:cstheme="minorHAnsi"/>
          <w:b/>
          <w:u w:val="single"/>
        </w:rPr>
        <w:t xml:space="preserve">Distance Measures/ Summary Statistics </w:t>
      </w:r>
    </w:p>
    <w:p w14:paraId="03B0CEC8" w14:textId="77777777" w:rsidR="001D18AA" w:rsidRDefault="001D18AA" w:rsidP="00395FA4">
      <w:pPr>
        <w:pStyle w:val="NoSpacing"/>
        <w:spacing w:line="360" w:lineRule="auto"/>
        <w:jc w:val="both"/>
        <w:rPr>
          <w:rFonts w:cstheme="minorHAnsi"/>
        </w:rPr>
      </w:pPr>
    </w:p>
    <w:p w14:paraId="2CB13A48" w14:textId="4CC344E0" w:rsidR="00BA0A5B" w:rsidRDefault="00F74B7C" w:rsidP="00BA0A5B">
      <w:pPr>
        <w:pStyle w:val="NoSpacing"/>
        <w:spacing w:line="360" w:lineRule="auto"/>
        <w:jc w:val="both"/>
        <w:rPr>
          <w:rFonts w:cstheme="minorHAnsi"/>
        </w:rPr>
      </w:pPr>
      <w:r>
        <w:rPr>
          <w:rFonts w:cstheme="minorHAnsi"/>
        </w:rPr>
        <w:t>A</w:t>
      </w:r>
      <w:r w:rsidR="00EE18B7">
        <w:rPr>
          <w:rFonts w:cstheme="minorHAnsi"/>
        </w:rPr>
        <w:t xml:space="preserve"> simulated dataset for each case study was generated by modelling the fraction of antibiotic resistant livesto</w:t>
      </w:r>
      <w:r w:rsidR="00CE6631">
        <w:rPr>
          <w:rFonts w:cstheme="minorHAnsi"/>
        </w:rPr>
        <w:t>ck infections for each country</w:t>
      </w:r>
      <w:r w:rsidR="00DD4B3A">
        <w:rPr>
          <w:rFonts w:cstheme="minorHAnsi"/>
        </w:rPr>
        <w:t>/year observation</w:t>
      </w:r>
      <w:r w:rsidR="00CE6631">
        <w:rPr>
          <w:rFonts w:cstheme="minorHAnsi"/>
        </w:rPr>
        <w:t xml:space="preserve">, </w:t>
      </w:r>
      <w:r w:rsidR="00C059AD">
        <w:rPr>
          <w:rFonts w:cstheme="minorHAnsi"/>
        </w:rPr>
        <w:t xml:space="preserve">for each of the </w:t>
      </w:r>
      <w:r w:rsidR="00CE6631">
        <w:rPr>
          <w:rFonts w:cstheme="minorHAnsi"/>
        </w:rPr>
        <w:t>observed le</w:t>
      </w:r>
      <w:r w:rsidR="00DD4B3A">
        <w:rPr>
          <w:rFonts w:cstheme="minorHAnsi"/>
        </w:rPr>
        <w:t>vel</w:t>
      </w:r>
      <w:r w:rsidR="00C059AD">
        <w:rPr>
          <w:rFonts w:cstheme="minorHAnsi"/>
        </w:rPr>
        <w:t>s</w:t>
      </w:r>
      <w:r w:rsidR="00DD4B3A">
        <w:rPr>
          <w:rFonts w:cstheme="minorHAnsi"/>
        </w:rPr>
        <w:t xml:space="preserve"> of antibiotic sales included in the dataset</w:t>
      </w:r>
      <w:r w:rsidR="00EE18B7">
        <w:rPr>
          <w:rFonts w:cstheme="minorHAnsi"/>
        </w:rPr>
        <w:t xml:space="preserve">. </w:t>
      </w:r>
      <w:r w:rsidR="00553B56">
        <w:rPr>
          <w:rFonts w:cstheme="minorHAnsi"/>
        </w:rPr>
        <w:t>A</w:t>
      </w:r>
      <w:r w:rsidR="00BA0A5B">
        <w:rPr>
          <w:rFonts w:cstheme="minorHAnsi"/>
        </w:rPr>
        <w:t xml:space="preserve"> sum of square</w:t>
      </w:r>
      <w:r w:rsidR="005D7CD0">
        <w:rPr>
          <w:rFonts w:cstheme="minorHAnsi"/>
        </w:rPr>
        <w:t>d errors</w:t>
      </w:r>
      <w:r w:rsidR="00BA0A5B">
        <w:rPr>
          <w:rFonts w:cstheme="minorHAnsi"/>
        </w:rPr>
        <w:t xml:space="preserve"> distance function</w:t>
      </w:r>
      <w:r w:rsidR="00553B56">
        <w:rPr>
          <w:rFonts w:cstheme="minorHAnsi"/>
        </w:rPr>
        <w:t xml:space="preserve"> was</w:t>
      </w:r>
      <w:r w:rsidR="005D7CD0">
        <w:rPr>
          <w:rFonts w:cstheme="minorHAnsi"/>
        </w:rPr>
        <w:t xml:space="preserve"> then</w:t>
      </w:r>
      <w:r w:rsidR="00553B56">
        <w:rPr>
          <w:rFonts w:cstheme="minorHAnsi"/>
        </w:rPr>
        <w:t xml:space="preserve"> used to </w:t>
      </w:r>
      <w:r w:rsidR="00C059AD">
        <w:rPr>
          <w:rFonts w:cstheme="minorHAnsi"/>
        </w:rPr>
        <w:t>calculate</w:t>
      </w:r>
      <w:r w:rsidR="00BA0A5B">
        <w:rPr>
          <w:rFonts w:cstheme="minorHAnsi"/>
        </w:rPr>
        <w:t xml:space="preserve"> the distance between the simulated</w:t>
      </w:r>
      <w:r w:rsidR="003C66B1">
        <w:rPr>
          <w:rFonts w:cstheme="minorHAnsi"/>
        </w:rPr>
        <w:t xml:space="preserve"> and observed</w:t>
      </w:r>
      <w:r w:rsidR="00553B56">
        <w:rPr>
          <w:rFonts w:cstheme="minorHAnsi"/>
        </w:rPr>
        <w:t xml:space="preserve"> fraction of </w:t>
      </w:r>
      <w:r w:rsidR="00594C2D">
        <w:rPr>
          <w:rFonts w:cstheme="minorHAnsi"/>
        </w:rPr>
        <w:t>antibiotic-resistant livestock infection</w:t>
      </w:r>
      <w:r w:rsidR="005D7CD0">
        <w:rPr>
          <w:rFonts w:cstheme="minorHAnsi"/>
        </w:rPr>
        <w:t xml:space="preserve"> for each country</w:t>
      </w:r>
      <w:r w:rsidR="00DD4B3A">
        <w:rPr>
          <w:rFonts w:cstheme="minorHAnsi"/>
        </w:rPr>
        <w:t>/year data</w:t>
      </w:r>
      <w:r w:rsidR="004D647C">
        <w:rPr>
          <w:rFonts w:cstheme="minorHAnsi"/>
        </w:rPr>
        <w:t xml:space="preserve"> </w:t>
      </w:r>
      <w:r w:rsidR="00DD4B3A">
        <w:rPr>
          <w:rFonts w:cstheme="minorHAnsi"/>
        </w:rPr>
        <w:t>point</w:t>
      </w:r>
      <w:r w:rsidR="005D7CD0">
        <w:rPr>
          <w:rFonts w:cstheme="minorHAnsi"/>
        </w:rPr>
        <w:t xml:space="preserve">. </w:t>
      </w:r>
      <w:r w:rsidR="00BA0A5B">
        <w:rPr>
          <w:rFonts w:cstheme="minorHAnsi"/>
        </w:rPr>
        <w:t>In acc</w:t>
      </w:r>
      <w:r w:rsidR="00C059AD">
        <w:rPr>
          <w:rFonts w:cstheme="minorHAnsi"/>
        </w:rPr>
        <w:t>ordance with the EFSA methodology</w:t>
      </w:r>
      <w:r w:rsidR="00BA0A5B">
        <w:rPr>
          <w:rFonts w:cstheme="minorHAnsi"/>
        </w:rPr>
        <w:t xml:space="preserve">, countries with &lt;10 isolates in the respective EFSA dataset </w:t>
      </w:r>
      <w:r w:rsidR="009C54CC">
        <w:rPr>
          <w:rFonts w:cstheme="minorHAnsi"/>
        </w:rPr>
        <w:t xml:space="preserve">for a particular year </w:t>
      </w:r>
      <w:r w:rsidR="00C059AD">
        <w:rPr>
          <w:rFonts w:cstheme="minorHAnsi"/>
        </w:rPr>
        <w:t xml:space="preserve">were omitted from the dataset </w:t>
      </w:r>
      <w:r w:rsidR="003B0B12">
        <w:rPr>
          <w:rFonts w:cstheme="minorHAnsi"/>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rFonts w:cstheme="minorHAnsi"/>
        </w:rPr>
        <w:instrText xml:space="preserve"> ADDIN EN.CITE </w:instrText>
      </w:r>
      <w:r w:rsidR="00425206">
        <w:rPr>
          <w:rFonts w:cstheme="minorHAnsi"/>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rFonts w:cstheme="minorHAnsi"/>
        </w:rPr>
        <w:instrText xml:space="preserve"> ADDIN EN.CITE.DATA </w:instrText>
      </w:r>
      <w:r w:rsidR="00425206">
        <w:rPr>
          <w:rFonts w:cstheme="minorHAnsi"/>
        </w:rPr>
      </w:r>
      <w:r w:rsidR="00425206">
        <w:rPr>
          <w:rFonts w:cstheme="minorHAnsi"/>
        </w:rPr>
        <w:fldChar w:fldCharType="end"/>
      </w:r>
      <w:r w:rsidR="003B0B12">
        <w:rPr>
          <w:rFonts w:cstheme="minorHAnsi"/>
        </w:rPr>
      </w:r>
      <w:r w:rsidR="003B0B12">
        <w:rPr>
          <w:rFonts w:cstheme="minorHAnsi"/>
        </w:rPr>
        <w:fldChar w:fldCharType="separate"/>
      </w:r>
      <w:r w:rsidR="00425206">
        <w:rPr>
          <w:rFonts w:cstheme="minorHAnsi"/>
          <w:noProof/>
        </w:rPr>
        <w:t>(25-30)</w:t>
      </w:r>
      <w:r w:rsidR="003B0B12">
        <w:rPr>
          <w:rFonts w:cstheme="minorHAnsi"/>
        </w:rPr>
        <w:fldChar w:fldCharType="end"/>
      </w:r>
      <w:r w:rsidR="00BA0A5B">
        <w:rPr>
          <w:rFonts w:cstheme="minorHAnsi"/>
        </w:rPr>
        <w:t xml:space="preserve">. </w:t>
      </w:r>
    </w:p>
    <w:p w14:paraId="76292915" w14:textId="77777777" w:rsidR="00EC0984" w:rsidRPr="00713317" w:rsidRDefault="00EC0984" w:rsidP="00BA0A5B">
      <w:pPr>
        <w:pStyle w:val="NoSpacing"/>
        <w:spacing w:line="360" w:lineRule="auto"/>
        <w:jc w:val="both"/>
        <w:rPr>
          <w:rFonts w:cstheme="minorHAnsi"/>
          <w:b/>
          <w:bCs/>
          <w:u w:val="single"/>
        </w:rPr>
      </w:pPr>
    </w:p>
    <w:p w14:paraId="330046DC" w14:textId="1DC2FEF8" w:rsidR="001D18AA" w:rsidRDefault="004D647C" w:rsidP="008D5DB0">
      <w:pPr>
        <w:pStyle w:val="NoSpacing"/>
        <w:spacing w:line="360" w:lineRule="auto"/>
        <w:jc w:val="both"/>
      </w:pPr>
      <w:r>
        <w:rPr>
          <w:rFonts w:cstheme="minorHAnsi"/>
        </w:rPr>
        <w:t>T</w:t>
      </w:r>
      <w:r w:rsidR="00143156">
        <w:rPr>
          <w:rFonts w:cstheme="minorHAnsi"/>
        </w:rPr>
        <w:t>wo additional summary statistics</w:t>
      </w:r>
      <w:r w:rsidR="005D7CD0">
        <w:rPr>
          <w:rFonts w:cstheme="minorHAnsi"/>
        </w:rPr>
        <w:t xml:space="preserve"> were </w:t>
      </w:r>
      <w:r>
        <w:rPr>
          <w:rFonts w:cstheme="minorHAnsi"/>
        </w:rPr>
        <w:t xml:space="preserve">also </w:t>
      </w:r>
      <w:r w:rsidR="005D7CD0">
        <w:rPr>
          <w:rFonts w:cstheme="minorHAnsi"/>
        </w:rPr>
        <w:t>used:</w:t>
      </w:r>
      <w:r w:rsidR="00143156">
        <w:rPr>
          <w:rFonts w:cstheme="minorHAnsi"/>
        </w:rPr>
        <w:t xml:space="preserve"> 1) </w:t>
      </w:r>
      <w:r w:rsidR="00EE18B7">
        <w:rPr>
          <w:rFonts w:cstheme="minorHAnsi"/>
        </w:rPr>
        <w:t>m</w:t>
      </w:r>
      <w:r w:rsidR="008D5DB0">
        <w:rPr>
          <w:rFonts w:cstheme="minorHAnsi"/>
        </w:rPr>
        <w:t>inimi</w:t>
      </w:r>
      <w:r w:rsidR="00143156">
        <w:rPr>
          <w:rFonts w:cstheme="minorHAnsi"/>
        </w:rPr>
        <w:t xml:space="preserve">se </w:t>
      </w:r>
      <w:r w:rsidR="008D5DB0">
        <w:rPr>
          <w:rFonts w:cstheme="minorHAnsi"/>
        </w:rPr>
        <w:t>the difference between the model</w:t>
      </w:r>
      <w:r w:rsidR="00143156">
        <w:rPr>
          <w:rFonts w:cstheme="minorHAnsi"/>
        </w:rPr>
        <w:t xml:space="preserve">led </w:t>
      </w:r>
      <w:r w:rsidR="00DD4B3A">
        <w:rPr>
          <w:rFonts w:cstheme="minorHAnsi"/>
        </w:rPr>
        <w:t>daily EU incidence</w:t>
      </w:r>
      <w:r w:rsidR="008D5DB0">
        <w:rPr>
          <w:rFonts w:cstheme="minorHAnsi"/>
        </w:rPr>
        <w:t xml:space="preserve"> of human salmonellosis at baseline antibiotic usag</w:t>
      </w:r>
      <w:r w:rsidR="00EE18B7">
        <w:rPr>
          <w:rFonts w:cstheme="minorHAnsi"/>
        </w:rPr>
        <w:t>e</w:t>
      </w:r>
      <w:r w:rsidR="008D5DB0">
        <w:rPr>
          <w:rFonts w:cstheme="minorHAnsi"/>
        </w:rPr>
        <w:t xml:space="preserve"> and the </w:t>
      </w:r>
      <w:r w:rsidR="00143156">
        <w:rPr>
          <w:rFonts w:cstheme="minorHAnsi"/>
        </w:rPr>
        <w:t xml:space="preserve">observed </w:t>
      </w:r>
      <w:r w:rsidR="008D5DB0">
        <w:rPr>
          <w:rFonts w:cstheme="minorHAnsi"/>
        </w:rPr>
        <w:t xml:space="preserve">ECDC </w:t>
      </w:r>
      <w:r w:rsidR="00DD4B3A">
        <w:rPr>
          <w:rFonts w:cstheme="minorHAnsi"/>
        </w:rPr>
        <w:t>daily EU incidence</w:t>
      </w:r>
      <w:r w:rsidR="008D5DB0">
        <w:rPr>
          <w:rFonts w:cstheme="minorHAnsi"/>
        </w:rPr>
        <w:t xml:space="preserve"> of human salmon</w:t>
      </w:r>
      <w:r w:rsidR="00DD4B3A">
        <w:rPr>
          <w:rFonts w:cstheme="minorHAnsi"/>
        </w:rPr>
        <w:t>ellosis currently observed (0.593</w:t>
      </w:r>
      <w:r w:rsidR="008D5DB0">
        <w:rPr>
          <w:rFonts w:cstheme="minorHAnsi"/>
        </w:rPr>
        <w:t xml:space="preserve"> per 100,000)</w:t>
      </w:r>
      <w:r w:rsidR="009F2F4B">
        <w:rPr>
          <w:rFonts w:cstheme="minorHAnsi"/>
        </w:rPr>
        <w:t>,</w:t>
      </w:r>
      <w:r w:rsidR="00143156">
        <w:rPr>
          <w:rFonts w:cstheme="minorHAnsi"/>
        </w:rPr>
        <w:t xml:space="preserve"> 2) </w:t>
      </w:r>
      <w:r w:rsidR="009F2F4B">
        <w:rPr>
          <w:rFonts w:cstheme="minorHAnsi"/>
        </w:rPr>
        <w:t>m</w:t>
      </w:r>
      <w:r w:rsidR="00143156">
        <w:rPr>
          <w:rFonts w:cstheme="minorHAnsi"/>
        </w:rPr>
        <w:t>inimise the</w:t>
      </w:r>
      <w:r w:rsidR="008D5DB0">
        <w:rPr>
          <w:rFonts w:cstheme="minorHAnsi"/>
        </w:rPr>
        <w:t xml:space="preserve"> </w:t>
      </w:r>
      <w:r w:rsidR="00143156" w:rsidRPr="009D14EA">
        <w:rPr>
          <w:rFonts w:cstheme="minorHAnsi"/>
        </w:rPr>
        <w:t>difference between the model estimated proportion of resistant human salmonellosis at baseline antibiotic usage and the</w:t>
      </w:r>
      <w:r w:rsidR="00143156">
        <w:rPr>
          <w:rFonts w:cstheme="minorHAnsi"/>
        </w:rPr>
        <w:t xml:space="preserve"> EFSA</w:t>
      </w:r>
      <w:r w:rsidR="00143156" w:rsidRPr="009D14EA">
        <w:rPr>
          <w:rFonts w:cstheme="minorHAnsi"/>
        </w:rPr>
        <w:t xml:space="preserve"> </w:t>
      </w:r>
      <w:r w:rsidR="00143156">
        <w:rPr>
          <w:rFonts w:cstheme="minorHAnsi"/>
        </w:rPr>
        <w:t xml:space="preserve">averaged European </w:t>
      </w:r>
      <w:r w:rsidR="00143156" w:rsidRPr="009D14EA">
        <w:rPr>
          <w:rFonts w:cstheme="minorHAnsi"/>
        </w:rPr>
        <w:t xml:space="preserve">proportion of resistant human salmonellosis specific for each case study. </w:t>
      </w:r>
      <w:r w:rsidR="00AE63BE">
        <w:rPr>
          <w:rFonts w:cstheme="minorHAnsi"/>
        </w:rPr>
        <w:t>The b</w:t>
      </w:r>
      <w:r w:rsidR="00EB5AE0">
        <w:rPr>
          <w:rFonts w:cstheme="minorHAnsi"/>
        </w:rPr>
        <w:t xml:space="preserve">aseline antibiotic usage for each case study was considered the unweighted average tetracycline/ampicillin </w:t>
      </w:r>
      <w:r w:rsidR="00C059AD">
        <w:rPr>
          <w:rFonts w:cstheme="minorHAnsi"/>
        </w:rPr>
        <w:t>usage</w:t>
      </w:r>
      <w:r w:rsidR="00EB5AE0">
        <w:rPr>
          <w:rFonts w:cstheme="minorHAnsi"/>
        </w:rPr>
        <w:t xml:space="preserve"> across each included antibiotic country/year data point.</w:t>
      </w:r>
      <w:r w:rsidR="00EB5AE0" w:rsidRPr="00EB5AE0">
        <w:rPr>
          <w:rFonts w:eastAsiaTheme="minorEastAsia"/>
          <w:iCs/>
        </w:rPr>
        <w:t xml:space="preserve"> </w:t>
      </w:r>
      <w:r w:rsidR="005D760A">
        <w:rPr>
          <w:rFonts w:cstheme="minorHAnsi"/>
        </w:rPr>
        <w:t xml:space="preserve">1) </w:t>
      </w:r>
      <w:commentRangeStart w:id="21"/>
      <w:r w:rsidR="005D760A">
        <w:rPr>
          <w:rFonts w:cstheme="minorHAnsi"/>
        </w:rPr>
        <w:t>A</w:t>
      </w:r>
      <w:r w:rsidR="005D760A" w:rsidRPr="00EC60A9">
        <w:rPr>
          <w:rFonts w:cstheme="minorHAnsi"/>
        </w:rPr>
        <w:t xml:space="preserve">mpicillin-resistance in broiler poultry </w:t>
      </w:r>
      <w:r w:rsidR="005D760A" w:rsidRPr="00EC60A9">
        <w:t>(</w:t>
      </w:r>
      <w:r w:rsidR="001F1336">
        <w:t xml:space="preserve">0.314 at </w:t>
      </w:r>
      <w:r w:rsidR="005D760A">
        <w:rPr>
          <w:bCs/>
        </w:rPr>
        <w:t xml:space="preserve">0.0049 </w:t>
      </w:r>
      <w:r w:rsidR="005D760A" w:rsidRPr="00EC60A9">
        <w:rPr>
          <w:bCs/>
        </w:rPr>
        <w:t>g/PCU</w:t>
      </w:r>
      <w:r w:rsidR="005D760A" w:rsidRPr="00EC60A9">
        <w:t>)</w:t>
      </w:r>
      <w:r w:rsidR="005D760A">
        <w:t xml:space="preserve">, 2) </w:t>
      </w:r>
      <w:r w:rsidR="005D760A" w:rsidRPr="00EC60A9">
        <w:rPr>
          <w:rFonts w:cstheme="minorHAnsi"/>
        </w:rPr>
        <w:t xml:space="preserve">tetracycline-resistance in broiler poultry </w:t>
      </w:r>
      <w:r w:rsidR="005D760A" w:rsidRPr="00EC60A9">
        <w:t>(</w:t>
      </w:r>
      <w:r w:rsidR="001F1336">
        <w:t xml:space="preserve">0.316 at </w:t>
      </w:r>
      <w:r w:rsidR="005D760A">
        <w:rPr>
          <w:bCs/>
        </w:rPr>
        <w:t xml:space="preserve">0.0069 </w:t>
      </w:r>
      <w:r w:rsidR="005D760A" w:rsidRPr="00EC60A9">
        <w:rPr>
          <w:bCs/>
        </w:rPr>
        <w:t>g/PCU</w:t>
      </w:r>
      <w:r w:rsidR="005D760A" w:rsidRPr="00EC60A9">
        <w:t>)</w:t>
      </w:r>
      <w:r w:rsidR="005D760A">
        <w:t xml:space="preserve">, 3) </w:t>
      </w:r>
      <w:r w:rsidR="005D760A" w:rsidRPr="00EC60A9">
        <w:rPr>
          <w:rFonts w:cstheme="minorHAnsi"/>
        </w:rPr>
        <w:t xml:space="preserve">ampicillin-resistance in fattening pigs </w:t>
      </w:r>
      <w:r w:rsidR="005D760A" w:rsidRPr="00EC60A9">
        <w:t>(</w:t>
      </w:r>
      <w:r w:rsidR="001F1336">
        <w:t xml:space="preserve">0.345 at </w:t>
      </w:r>
      <w:r w:rsidR="005D760A">
        <w:rPr>
          <w:bCs/>
        </w:rPr>
        <w:t xml:space="preserve">0.0125 </w:t>
      </w:r>
      <w:r w:rsidR="005D760A" w:rsidRPr="00EC60A9">
        <w:rPr>
          <w:bCs/>
        </w:rPr>
        <w:t>g/PCU</w:t>
      </w:r>
      <w:r w:rsidR="005D760A" w:rsidRPr="00EC60A9">
        <w:t>)</w:t>
      </w:r>
      <w:r w:rsidR="005D760A">
        <w:t xml:space="preserve"> and</w:t>
      </w:r>
      <w:r w:rsidR="005D760A">
        <w:rPr>
          <w:rFonts w:eastAsiaTheme="minorEastAsia"/>
          <w:iCs/>
        </w:rPr>
        <w:t xml:space="preserve"> 4) </w:t>
      </w:r>
      <w:r w:rsidR="005D760A">
        <w:rPr>
          <w:rFonts w:cstheme="minorHAnsi"/>
        </w:rPr>
        <w:t>tetracycline-</w:t>
      </w:r>
      <w:r w:rsidR="005D760A" w:rsidRPr="00EC60A9">
        <w:rPr>
          <w:rFonts w:cstheme="minorHAnsi"/>
        </w:rPr>
        <w:t xml:space="preserve">resistance in fattening pigs </w:t>
      </w:r>
      <w:r w:rsidR="005D760A" w:rsidRPr="00EC60A9">
        <w:t>(</w:t>
      </w:r>
      <w:r w:rsidR="001F1336">
        <w:t xml:space="preserve">0.340 at </w:t>
      </w:r>
      <w:r w:rsidR="005D760A">
        <w:rPr>
          <w:bCs/>
        </w:rPr>
        <w:t>0.01305</w:t>
      </w:r>
      <w:r w:rsidR="005D760A" w:rsidRPr="00EC60A9">
        <w:rPr>
          <w:bCs/>
        </w:rPr>
        <w:t xml:space="preserve"> g/PCU</w:t>
      </w:r>
      <w:r w:rsidR="005D760A" w:rsidRPr="00EC60A9">
        <w:t>)</w:t>
      </w:r>
      <w:r w:rsidR="005D760A">
        <w:t>.</w:t>
      </w:r>
      <w:commentRangeEnd w:id="21"/>
      <w:r w:rsidR="00594826">
        <w:rPr>
          <w:rStyle w:val="CommentReference"/>
        </w:rPr>
        <w:commentReference w:id="21"/>
      </w:r>
    </w:p>
    <w:p w14:paraId="6E01446C" w14:textId="77777777" w:rsidR="0053516F" w:rsidRDefault="0053516F" w:rsidP="008D5DB0">
      <w:pPr>
        <w:pStyle w:val="NoSpacing"/>
        <w:spacing w:line="360" w:lineRule="auto"/>
        <w:jc w:val="both"/>
        <w:rPr>
          <w:rFonts w:cstheme="minorHAnsi"/>
        </w:rPr>
      </w:pPr>
    </w:p>
    <w:p w14:paraId="0ADE3D11" w14:textId="684D389B" w:rsidR="00BA0A5B" w:rsidRDefault="009575AB" w:rsidP="008D5DB0">
      <w:pPr>
        <w:pStyle w:val="NoSpacing"/>
        <w:spacing w:line="360" w:lineRule="auto"/>
        <w:jc w:val="both"/>
        <w:rPr>
          <w:rFonts w:cstheme="minorHAnsi"/>
          <w:b/>
          <w:bCs/>
          <w:u w:val="single"/>
        </w:rPr>
      </w:pPr>
      <w:r>
        <w:rPr>
          <w:rFonts w:cstheme="minorHAnsi"/>
          <w:b/>
          <w:bCs/>
          <w:u w:val="single"/>
        </w:rPr>
        <w:t>ABC-SMC model fitting</w:t>
      </w:r>
    </w:p>
    <w:p w14:paraId="75817729" w14:textId="77777777" w:rsidR="009575AB" w:rsidRPr="00BA0A5B" w:rsidRDefault="009575AB" w:rsidP="008D5DB0">
      <w:pPr>
        <w:pStyle w:val="NoSpacing"/>
        <w:spacing w:line="360" w:lineRule="auto"/>
        <w:jc w:val="both"/>
        <w:rPr>
          <w:rFonts w:cstheme="minorHAnsi"/>
          <w:b/>
          <w:bCs/>
          <w:u w:val="single"/>
        </w:rPr>
      </w:pPr>
    </w:p>
    <w:p w14:paraId="42DE9A5F" w14:textId="42076667" w:rsidR="00E35039" w:rsidRDefault="00C059AD" w:rsidP="008D5DB0">
      <w:pPr>
        <w:pStyle w:val="NoSpacing"/>
        <w:spacing w:line="360" w:lineRule="auto"/>
        <w:jc w:val="both"/>
        <w:rPr>
          <w:rFonts w:cstheme="minorHAnsi"/>
        </w:rPr>
      </w:pPr>
      <w:r>
        <w:rPr>
          <w:rFonts w:cstheme="minorHAnsi"/>
        </w:rPr>
        <w:t>An</w:t>
      </w:r>
      <w:r w:rsidR="008D5DB0">
        <w:rPr>
          <w:rFonts w:cstheme="minorHAnsi"/>
        </w:rPr>
        <w:t xml:space="preserve"> ABC-SMC approach was used</w:t>
      </w:r>
      <w:r w:rsidR="005D7CD0">
        <w:rPr>
          <w:rFonts w:cstheme="minorHAnsi"/>
        </w:rPr>
        <w:t xml:space="preserve"> </w:t>
      </w:r>
      <w:r w:rsidR="000E3B1A">
        <w:rPr>
          <w:rFonts w:cstheme="minorHAnsi"/>
        </w:rPr>
        <w:t xml:space="preserve">to </w:t>
      </w:r>
      <w:r w:rsidR="005D7CD0">
        <w:rPr>
          <w:rFonts w:cstheme="minorHAnsi"/>
        </w:rPr>
        <w:t xml:space="preserve">estimate the marginal posterior probability distribution for </w:t>
      </w:r>
      <w:r w:rsidR="003D551E">
        <w:rPr>
          <w:rFonts w:cstheme="minorHAnsi"/>
        </w:rPr>
        <w:t>six</w:t>
      </w:r>
      <w:r w:rsidR="008D5DB0">
        <w:rPr>
          <w:rFonts w:cstheme="minorHAnsi"/>
        </w:rPr>
        <w:t xml:space="preserve"> </w:t>
      </w:r>
      <w:r w:rsidR="00885806">
        <w:rPr>
          <w:rFonts w:cstheme="minorHAnsi"/>
        </w:rPr>
        <w:t xml:space="preserve">model </w:t>
      </w:r>
      <w:r w:rsidR="008D5DB0">
        <w:rPr>
          <w:rFonts w:cstheme="minorHAnsi"/>
        </w:rPr>
        <w:t>parameters</w:t>
      </w:r>
      <w:r w:rsidR="002F522E">
        <w:rPr>
          <w:rFonts w:cstheme="minorHAnsi"/>
        </w:rPr>
        <w:t xml:space="preserve"> (θ)</w:t>
      </w:r>
      <w:r w:rsidR="00EE18B7">
        <w:rPr>
          <w:rFonts w:cstheme="minorHAnsi"/>
        </w:rPr>
        <w:t xml:space="preserve"> </w:t>
      </w:r>
      <w:r w:rsidR="00EE18B7">
        <w:rPr>
          <w:rFonts w:eastAsiaTheme="minorEastAsia" w:cstheme="minorHAnsi"/>
        </w:rPr>
        <w:t>given the data</w:t>
      </w:r>
      <m:oMath>
        <m:r>
          <m:rPr>
            <m:sty m:val="p"/>
          </m:rPr>
          <w:rPr>
            <w:rFonts w:ascii="Cambria Math" w:eastAsiaTheme="minorEastAsia" w:hAnsi="Cambria Math" w:cstheme="minorHAnsi"/>
          </w:rPr>
          <m:t xml:space="preserve">, </m:t>
        </m:r>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AA</m:t>
            </m:r>
          </m:sub>
        </m:sSub>
        <m:r>
          <w:rPr>
            <w:rFonts w:ascii="Cambria Math" w:hAnsi="Cambria Math" w:cstheme="minorHAnsi"/>
          </w:rPr>
          <m:t>,κ, φ, α,</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HA</m:t>
            </m:r>
          </m:sub>
        </m:sSub>
        <m:r>
          <w:rPr>
            <w:rFonts w:ascii="Cambria Math" w:hAnsi="Cambria Math" w:cstheme="minorHAnsi"/>
          </w:rPr>
          <m:t>, ζ}</m:t>
        </m:r>
      </m:oMath>
      <w:r w:rsidR="00BD7749">
        <w:rPr>
          <w:rFonts w:eastAsiaTheme="minorEastAsia" w:cstheme="minorHAnsi"/>
        </w:rPr>
        <w:t xml:space="preserve"> </w:t>
      </w:r>
      <w:r w:rsidR="00BD7749">
        <w:rPr>
          <w:rFonts w:eastAsiaTheme="minorEastAsia" w:cstheme="minorHAnsi"/>
        </w:rPr>
        <w:fldChar w:fldCharType="begin">
          <w:fldData xml:space="preserve">PEVuZE5vdGU+PENpdGU+PEF1dGhvcj5Ub25pPC9BdXRob3I+PFllYXI+MjAwOTwvWWVhcj48UmVj
TnVtPjIwNTwvUmVjTnVtPjxEaXNwbGF5VGV4dD4oMjQsIDM4KTwvRGlzcGxheVRleHQ+PHJlY29y
ZD48cmVjLW51bWJlcj4yMDU8L3JlYy1udW1iZXI+PGZvcmVpZ24ta2V5cz48a2V5IGFwcD0iRU4i
IGRiLWlkPSJmc3RzMjJheDVyeHJwNmVhNTlpcHdwcDY5dHMwZTBmdDlldHgiIHRpbWVzdGFtcD0i
MTYzNDkxNzQyNiI+MjA1PC9rZXk+PC9mb3JlaWduLWtleXM+PHJlZi10eXBlIG5hbWU9IkpvdXJu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ZWxlY3Rpb24gaW4gZHluYW1pY2FsIHN5c3RlbXM8L3RpdGxlPjxzZWNvbmRhcnktdGl0bGU+SiBS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</w:fldData>
        </w:fldChar>
      </w:r>
      <w:r w:rsidR="00425206">
        <w:rPr>
          <w:rFonts w:eastAsiaTheme="minorEastAsia" w:cstheme="minorHAnsi"/>
        </w:rPr>
        <w:instrText xml:space="preserve"> ADDIN EN.CITE </w:instrText>
      </w:r>
      <w:r w:rsidR="00425206">
        <w:rPr>
          <w:rFonts w:eastAsiaTheme="minorEastAsia" w:cstheme="minorHAnsi"/>
        </w:rPr>
        <w:fldChar w:fldCharType="begin">
          <w:fldData xml:space="preserve">PEVuZE5vdGU+PENpdGU+PEF1dGhvcj5Ub25pPC9BdXRob3I+PFllYXI+MjAwOTwvWWVhcj48UmVj
TnVtPjIwNTwvUmVjTnVtPjxEaXNwbGF5VGV4dD4oMjQsIDM4KTwvRGlzcGxheVRleHQ+PHJlY29y
ZD48cmVjLW51bWJlcj4yMDU8L3JlYy1udW1iZXI+PGZvcmVpZ24ta2V5cz48a2V5IGFwcD0iRU4i
IGRiLWlkPSJmc3RzMjJheDVyeHJwNmVhNTlpcHdwcDY5dHMwZTBmdDlldHgiIHRpbWVzdGFtcD0i
MTYzNDkxNzQyNiI+MjA1PC9rZXk+PC9mb3JlaWduLWtleXM+PHJlZi10eXBlIG5hbWU9IkpvdXJu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ZWxlY3Rpb24gaW4gZHluYW1pY2FsIHN5c3RlbXM8L3RpdGxlPjxzZWNvbmRhcnktdGl0bGU+SiBS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</w:fldData>
        </w:fldChar>
      </w:r>
      <w:r w:rsidR="00425206">
        <w:rPr>
          <w:rFonts w:eastAsiaTheme="minorEastAsia" w:cstheme="minorHAnsi"/>
        </w:rPr>
        <w:instrText xml:space="preserve"> ADDIN EN.CITE.DATA </w:instrText>
      </w:r>
      <w:r w:rsidR="00425206">
        <w:rPr>
          <w:rFonts w:eastAsiaTheme="minorEastAsia" w:cstheme="minorHAnsi"/>
        </w:rPr>
      </w:r>
      <w:r w:rsidR="00425206">
        <w:rPr>
          <w:rFonts w:eastAsiaTheme="minorEastAsia" w:cstheme="minorHAnsi"/>
        </w:rPr>
        <w:fldChar w:fldCharType="end"/>
      </w:r>
      <w:r w:rsidR="00BD7749">
        <w:rPr>
          <w:rFonts w:eastAsiaTheme="minorEastAsia" w:cstheme="minorHAnsi"/>
        </w:rPr>
      </w:r>
      <w:r w:rsidR="00BD7749">
        <w:rPr>
          <w:rFonts w:eastAsiaTheme="minorEastAsia" w:cstheme="minorHAnsi"/>
        </w:rPr>
        <w:fldChar w:fldCharType="separate"/>
      </w:r>
      <w:r w:rsidR="00425206">
        <w:rPr>
          <w:rFonts w:eastAsiaTheme="minorEastAsia" w:cstheme="minorHAnsi"/>
          <w:noProof/>
        </w:rPr>
        <w:t>(24, 38)</w:t>
      </w:r>
      <w:r w:rsidR="00BD7749">
        <w:rPr>
          <w:rFonts w:eastAsiaTheme="minorEastAsia" w:cstheme="minorHAnsi"/>
        </w:rPr>
        <w:fldChar w:fldCharType="end"/>
      </w:r>
      <w:r w:rsidR="00FC2259">
        <w:rPr>
          <w:rFonts w:eastAsiaTheme="minorEastAsia" w:cstheme="minorHAnsi"/>
        </w:rPr>
        <w:t xml:space="preserve">. </w:t>
      </w:r>
      <w:r w:rsidR="008D5DB0">
        <w:rPr>
          <w:rFonts w:cstheme="minorHAnsi"/>
        </w:rPr>
        <w:t xml:space="preserve">Other model parameters were not fitted </w:t>
      </w:r>
      <w:r w:rsidR="002534CB">
        <w:rPr>
          <w:rFonts w:cstheme="minorHAnsi"/>
        </w:rPr>
        <w:t xml:space="preserve">as </w:t>
      </w:r>
      <w:r w:rsidR="00C95575">
        <w:rPr>
          <w:rFonts w:cstheme="minorHAnsi"/>
        </w:rPr>
        <w:t xml:space="preserve">estimates </w:t>
      </w:r>
      <w:r w:rsidR="007A6CE5">
        <w:rPr>
          <w:rFonts w:cstheme="minorHAnsi"/>
        </w:rPr>
        <w:t>with high levels of certainty were</w:t>
      </w:r>
      <w:r w:rsidR="00C95575">
        <w:rPr>
          <w:rFonts w:cstheme="minorHAnsi"/>
        </w:rPr>
        <w:t xml:space="preserve"> </w:t>
      </w:r>
      <w:r w:rsidR="008D5DB0">
        <w:rPr>
          <w:rFonts w:cstheme="minorHAnsi"/>
        </w:rPr>
        <w:t>available (</w:t>
      </w:r>
      <w:proofErr w:type="spellStart"/>
      <w:r w:rsidR="008D5DB0">
        <w:rPr>
          <w:rFonts w:cstheme="minorHAnsi"/>
        </w:rPr>
        <w:t>r</w:t>
      </w:r>
      <w:r w:rsidR="008D5DB0" w:rsidRPr="00516CFB">
        <w:rPr>
          <w:rFonts w:cstheme="minorHAnsi"/>
          <w:vertAlign w:val="subscript"/>
        </w:rPr>
        <w:t>H</w:t>
      </w:r>
      <w:proofErr w:type="spellEnd"/>
      <w:r w:rsidR="008D5DB0">
        <w:rPr>
          <w:rFonts w:cstheme="minorHAnsi"/>
        </w:rPr>
        <w:t xml:space="preserve">, </w:t>
      </w:r>
      <w:proofErr w:type="spellStart"/>
      <w:r w:rsidR="008D5DB0">
        <w:rPr>
          <w:rFonts w:cstheme="minorHAnsi"/>
        </w:rPr>
        <w:t>r</w:t>
      </w:r>
      <w:r w:rsidR="008D5DB0" w:rsidRPr="00516CFB">
        <w:rPr>
          <w:rFonts w:cstheme="minorHAnsi"/>
          <w:vertAlign w:val="subscript"/>
        </w:rPr>
        <w:t>A</w:t>
      </w:r>
      <w:proofErr w:type="spellEnd"/>
      <w:r w:rsidR="008D5DB0">
        <w:rPr>
          <w:rFonts w:cstheme="minorHAnsi"/>
        </w:rPr>
        <w:t xml:space="preserve">, </w:t>
      </w:r>
      <w:proofErr w:type="spellStart"/>
      <w:r w:rsidR="008D5DB0">
        <w:rPr>
          <w:rFonts w:cstheme="minorHAnsi"/>
        </w:rPr>
        <w:t>μ</w:t>
      </w:r>
      <w:r w:rsidR="008D5DB0" w:rsidRPr="00516CFB">
        <w:rPr>
          <w:rFonts w:cstheme="minorHAnsi"/>
          <w:vertAlign w:val="subscript"/>
        </w:rPr>
        <w:t>A</w:t>
      </w:r>
      <w:proofErr w:type="spellEnd"/>
      <w:r w:rsidR="008D5DB0">
        <w:rPr>
          <w:rFonts w:cstheme="minorHAnsi"/>
        </w:rPr>
        <w:t xml:space="preserve"> and </w:t>
      </w:r>
      <w:proofErr w:type="spellStart"/>
      <w:r w:rsidR="008D5DB0">
        <w:rPr>
          <w:rFonts w:cstheme="minorHAnsi"/>
        </w:rPr>
        <w:t>μ</w:t>
      </w:r>
      <w:r w:rsidR="008D5DB0" w:rsidRPr="00516CFB">
        <w:rPr>
          <w:rFonts w:cstheme="minorHAnsi"/>
          <w:vertAlign w:val="subscript"/>
        </w:rPr>
        <w:t>H</w:t>
      </w:r>
      <w:proofErr w:type="spellEnd"/>
      <w:r w:rsidR="008D5DB0">
        <w:rPr>
          <w:rFonts w:cstheme="minorHAnsi"/>
        </w:rPr>
        <w:t xml:space="preserve">), or due to the relative nature of other transmission </w:t>
      </w:r>
      <w:r w:rsidR="008D5DB0" w:rsidRPr="00D67AE7">
        <w:rPr>
          <w:rFonts w:cstheme="minorHAnsi"/>
        </w:rPr>
        <w:t xml:space="preserve">parameters </w:t>
      </w:r>
      <w:r w:rsidR="007A6CE5">
        <w:rPr>
          <w:rFonts w:cstheme="minorHAnsi"/>
        </w:rPr>
        <w:t>with respect to β</w:t>
      </w:r>
      <w:r w:rsidR="007A6CE5" w:rsidRPr="007A6CE5">
        <w:rPr>
          <w:rFonts w:cstheme="minorHAnsi"/>
          <w:vertAlign w:val="subscript"/>
        </w:rPr>
        <w:t>AA</w:t>
      </w:r>
      <w:r w:rsidR="003D551E">
        <w:rPr>
          <w:rFonts w:cstheme="minorHAnsi"/>
        </w:rPr>
        <w:t>, β</w:t>
      </w:r>
      <w:r w:rsidR="003D551E">
        <w:rPr>
          <w:rFonts w:cstheme="minorHAnsi"/>
          <w:vertAlign w:val="subscript"/>
        </w:rPr>
        <w:t>H</w:t>
      </w:r>
      <w:r w:rsidR="003D551E" w:rsidRPr="007A6CE5">
        <w:rPr>
          <w:rFonts w:cstheme="minorHAnsi"/>
          <w:vertAlign w:val="subscript"/>
        </w:rPr>
        <w:t>A</w:t>
      </w:r>
      <w:r w:rsidR="003D551E">
        <w:rPr>
          <w:rFonts w:cstheme="minorHAnsi"/>
        </w:rPr>
        <w:t xml:space="preserve"> </w:t>
      </w:r>
      <w:r w:rsidR="007A6CE5">
        <w:rPr>
          <w:rFonts w:cstheme="minorHAnsi"/>
        </w:rPr>
        <w:t>and ζ</w:t>
      </w:r>
      <w:r w:rsidR="00885806">
        <w:rPr>
          <w:rFonts w:cstheme="minorHAnsi"/>
        </w:rPr>
        <w:t xml:space="preserve"> </w:t>
      </w:r>
      <w:r w:rsidR="003D551E">
        <w:rPr>
          <w:rFonts w:cstheme="minorHAnsi"/>
        </w:rPr>
        <w:t>(</w:t>
      </w:r>
      <w:r w:rsidR="00885806" w:rsidRPr="00D67AE7">
        <w:rPr>
          <w:rFonts w:cstheme="minorHAnsi"/>
        </w:rPr>
        <w:t>β</w:t>
      </w:r>
      <w:r w:rsidR="00885806" w:rsidRPr="00D67AE7">
        <w:rPr>
          <w:rFonts w:cstheme="minorHAnsi"/>
          <w:vertAlign w:val="subscript"/>
        </w:rPr>
        <w:t>HH</w:t>
      </w:r>
      <w:r w:rsidR="00885806" w:rsidRPr="00D67AE7">
        <w:rPr>
          <w:rFonts w:cstheme="minorHAnsi"/>
        </w:rPr>
        <w:t xml:space="preserve"> and β</w:t>
      </w:r>
      <w:r w:rsidR="00885806" w:rsidRPr="00D67AE7">
        <w:rPr>
          <w:rFonts w:cstheme="minorHAnsi"/>
          <w:vertAlign w:val="subscript"/>
        </w:rPr>
        <w:t>AH</w:t>
      </w:r>
      <w:r w:rsidR="00885806" w:rsidRPr="00D67AE7">
        <w:rPr>
          <w:rFonts w:cstheme="minorHAnsi"/>
        </w:rPr>
        <w:t>)</w:t>
      </w:r>
      <w:r w:rsidR="008D5DB0" w:rsidRPr="00D67AE7">
        <w:rPr>
          <w:rFonts w:cstheme="minorHAnsi"/>
        </w:rPr>
        <w:t>.</w:t>
      </w:r>
      <w:r w:rsidR="008D5DB0">
        <w:rPr>
          <w:rFonts w:cstheme="minorHAnsi"/>
        </w:rPr>
        <w:t xml:space="preserve"> </w:t>
      </w:r>
      <w:r w:rsidRPr="00D67AE7">
        <w:rPr>
          <w:rFonts w:cstheme="minorHAnsi"/>
        </w:rPr>
        <w:t>β</w:t>
      </w:r>
      <w:r w:rsidRPr="00D67AE7">
        <w:rPr>
          <w:rFonts w:cstheme="minorHAnsi"/>
          <w:vertAlign w:val="subscript"/>
        </w:rPr>
        <w:t>HH</w:t>
      </w:r>
      <w:r w:rsidRPr="00D67AE7">
        <w:rPr>
          <w:rFonts w:cstheme="minorHAnsi"/>
        </w:rPr>
        <w:t xml:space="preserve"> and β</w:t>
      </w:r>
      <w:r w:rsidRPr="00D67AE7">
        <w:rPr>
          <w:rFonts w:cstheme="minorHAnsi"/>
          <w:vertAlign w:val="subscript"/>
        </w:rPr>
        <w:t>AH</w:t>
      </w:r>
      <w:r>
        <w:rPr>
          <w:rFonts w:cstheme="minorHAnsi"/>
        </w:rPr>
        <w:t xml:space="preserve"> w</w:t>
      </w:r>
      <w:r w:rsidR="008D5DB0">
        <w:rPr>
          <w:rFonts w:cstheme="minorHAnsi"/>
        </w:rPr>
        <w:t>ere instead held</w:t>
      </w:r>
      <w:r>
        <w:rPr>
          <w:rFonts w:cstheme="minorHAnsi"/>
        </w:rPr>
        <w:t xml:space="preserve"> at values of 0.0001. These low values were chosen due to the negligible impact of these transmission routes on </w:t>
      </w:r>
      <w:r w:rsidRPr="0055686C">
        <w:rPr>
          <w:rFonts w:cstheme="minorHAnsi"/>
          <w:i/>
          <w:iCs/>
        </w:rPr>
        <w:t>Salmonella</w:t>
      </w:r>
      <w:r>
        <w:rPr>
          <w:rFonts w:cstheme="minorHAnsi"/>
        </w:rPr>
        <w:t xml:space="preserve"> spp. transmission </w:t>
      </w:r>
      <w:r w:rsidR="002343AD">
        <w:rPr>
          <w:rFonts w:cstheme="minorHAnsi"/>
        </w:rPr>
        <w:fldChar w:fldCharType="begin"/>
      </w:r>
      <w:r w:rsidR="00425206">
        <w:rPr>
          <w:rFonts w:cstheme="minorHAnsi"/>
        </w:rPr>
        <w:instrText xml:space="preserve"> ADDIN EN.CITE &lt;EndNote&gt;&lt;Cite&gt;&lt;Author&gt;Prevention&lt;/Author&gt;&lt;Year&gt;2014&lt;/Year&gt;&lt;RecNum&gt;376&lt;/RecNum&gt;&lt;DisplayText&gt;(39)&lt;/DisplayText&gt;&lt;record&gt;&lt;rec-number&gt;376&lt;/rec-number&gt;&lt;foreign-keys&gt;&lt;key app="EN" db-id="fsts22ax5rxrp6ea59ipwpp69ts0e0ft9etx" timestamp="1637615374"&gt;376&lt;/key&gt;&lt;/foreign-keys&gt;&lt;ref-type name="Report"&gt;27&lt;/ref-type&gt;&lt;contributors&gt;&lt;authors&gt;&lt;author&gt;Centers for Disease Control and Prevention&lt;/author&gt;&lt;/authors&gt;&lt;tertiary-authors&gt;&lt;author&gt;Centers for Disease Control and Prevention&lt;/author&gt;&lt;/tertiary-authors&gt;&lt;/contributors&gt;&lt;titles&gt;&lt;title&gt;Salmonella in the Caribbean - 2013: Infection with Salmonella&lt;/title&gt;&lt;/titles&gt;&lt;dates&gt;&lt;year&gt;2014&lt;/year&gt;&lt;/dates&gt;&lt;pub-location&gt;Atlanta&lt;/pub-location&gt;&lt;publisher&gt;Centers for Disease Control and Prevention&lt;/publisher&gt;&lt;urls&gt;&lt;related-urls&gt;&lt;url&gt;https://www.cdc.gov/training/SIC_CaseStudy/Infection_Salmonella_ptversion.pdf&lt;/url&gt;&lt;/related-urls&gt;&lt;/urls&gt;&lt;/record&gt;&lt;/Cite&gt;&lt;/EndNote&gt;</w:instrText>
      </w:r>
      <w:r w:rsidR="002343AD">
        <w:rPr>
          <w:rFonts w:cstheme="minorHAnsi"/>
        </w:rPr>
        <w:fldChar w:fldCharType="separate"/>
      </w:r>
      <w:r w:rsidR="00425206">
        <w:rPr>
          <w:rFonts w:cstheme="minorHAnsi"/>
          <w:noProof/>
        </w:rPr>
        <w:t>(39)</w:t>
      </w:r>
      <w:r w:rsidR="002343AD">
        <w:rPr>
          <w:rFonts w:cstheme="minorHAnsi"/>
        </w:rPr>
        <w:fldChar w:fldCharType="end"/>
      </w:r>
      <w:r w:rsidR="008D5DB0" w:rsidRPr="00D67AE7">
        <w:rPr>
          <w:rFonts w:cstheme="minorHAnsi"/>
        </w:rPr>
        <w:t>.</w:t>
      </w:r>
      <w:r w:rsidR="008D5DB0">
        <w:rPr>
          <w:rFonts w:cstheme="minorHAnsi"/>
        </w:rPr>
        <w:t xml:space="preserve"> </w:t>
      </w:r>
      <w:r w:rsidR="007A6CE5">
        <w:rPr>
          <w:rFonts w:cstheme="minorHAnsi"/>
        </w:rPr>
        <w:t>P</w:t>
      </w:r>
      <w:r w:rsidR="008D5DB0">
        <w:rPr>
          <w:rFonts w:cstheme="minorHAnsi"/>
        </w:rPr>
        <w:t xml:space="preserve">rior distributions for each </w:t>
      </w:r>
      <w:r w:rsidR="007A6CE5">
        <w:rPr>
          <w:rFonts w:cstheme="minorHAnsi"/>
        </w:rPr>
        <w:t xml:space="preserve">fitted </w:t>
      </w:r>
      <w:r w:rsidR="008D5DB0">
        <w:rPr>
          <w:rFonts w:cstheme="minorHAnsi"/>
        </w:rPr>
        <w:t xml:space="preserve">parameter can be found in </w:t>
      </w:r>
      <w:r w:rsidR="008D5DB0" w:rsidRPr="002F522E">
        <w:rPr>
          <w:rFonts w:cstheme="minorHAnsi"/>
        </w:rPr>
        <w:t>the supplementary mat</w:t>
      </w:r>
      <w:r w:rsidR="008D5DB0" w:rsidRPr="003C4859">
        <w:rPr>
          <w:rFonts w:cstheme="minorHAnsi"/>
        </w:rPr>
        <w:t>erial (</w:t>
      </w:r>
      <w:r w:rsidR="00E85246">
        <w:rPr>
          <w:rFonts w:cstheme="minorHAnsi"/>
          <w:bCs/>
        </w:rPr>
        <w:t>Table S4</w:t>
      </w:r>
      <w:r w:rsidR="008D5DB0" w:rsidRPr="003C4859">
        <w:rPr>
          <w:rFonts w:cstheme="minorHAnsi"/>
        </w:rPr>
        <w:t>).</w:t>
      </w:r>
      <w:r w:rsidR="008D5DB0">
        <w:rPr>
          <w:rFonts w:cstheme="minorHAnsi"/>
        </w:rPr>
        <w:t xml:space="preserve"> </w:t>
      </w:r>
    </w:p>
    <w:p w14:paraId="216B6D0A" w14:textId="0417C22F" w:rsidR="00F8032F" w:rsidRPr="008302D6" w:rsidRDefault="008D5DB0" w:rsidP="00C059AD">
      <w:pPr>
        <w:pStyle w:val="NoSpacing"/>
        <w:spacing w:line="360" w:lineRule="auto"/>
        <w:jc w:val="both"/>
      </w:pPr>
      <w:r>
        <w:rPr>
          <w:rFonts w:cstheme="minorHAnsi"/>
        </w:rPr>
        <w:lastRenderedPageBreak/>
        <w:t xml:space="preserve">The ABC-SMC model fit was run for </w:t>
      </w:r>
      <w:r w:rsidR="007C4D5F">
        <w:rPr>
          <w:rFonts w:cstheme="minorHAnsi"/>
        </w:rPr>
        <w:t>ten</w:t>
      </w:r>
      <w:r>
        <w:rPr>
          <w:rFonts w:cstheme="minorHAnsi"/>
        </w:rPr>
        <w:t xml:space="preserve"> </w:t>
      </w:r>
      <w:r w:rsidRPr="00D67AE7">
        <w:rPr>
          <w:rFonts w:cstheme="minorHAnsi"/>
        </w:rPr>
        <w:t xml:space="preserve">generations, with each generation running until the acceptance of 1000 particles. </w:t>
      </w:r>
      <w:r w:rsidR="002534CB" w:rsidRPr="00D67AE7">
        <w:rPr>
          <w:rFonts w:cstheme="minorHAnsi"/>
        </w:rPr>
        <w:t>A</w:t>
      </w:r>
      <w:r w:rsidRPr="00D67AE7">
        <w:rPr>
          <w:rFonts w:cstheme="minorHAnsi"/>
        </w:rPr>
        <w:t xml:space="preserve">cceptance thresholds </w:t>
      </w:r>
      <w:r w:rsidR="002534CB" w:rsidRPr="00D67AE7">
        <w:rPr>
          <w:rFonts w:cstheme="minorHAnsi"/>
        </w:rPr>
        <w:t>(ε)</w:t>
      </w:r>
      <w:r w:rsidR="004874DA">
        <w:rPr>
          <w:rFonts w:cstheme="minorHAnsi"/>
        </w:rPr>
        <w:t xml:space="preserve"> were required for each </w:t>
      </w:r>
      <w:r w:rsidR="00C059AD">
        <w:rPr>
          <w:rFonts w:cstheme="minorHAnsi"/>
        </w:rPr>
        <w:t xml:space="preserve">of the three summary </w:t>
      </w:r>
      <w:r w:rsidR="002343AD">
        <w:rPr>
          <w:rFonts w:cstheme="minorHAnsi"/>
        </w:rPr>
        <w:t>statistics for</w:t>
      </w:r>
      <w:r w:rsidR="00E4516E">
        <w:rPr>
          <w:rFonts w:cstheme="minorHAnsi"/>
        </w:rPr>
        <w:t xml:space="preserve"> each generation, calculating the difference between </w:t>
      </w:r>
      <w:r w:rsidR="00F928DF">
        <w:rPr>
          <w:rFonts w:cstheme="minorHAnsi"/>
        </w:rPr>
        <w:t>the modelled summary statistic and the data</w:t>
      </w:r>
      <w:r w:rsidR="00E4516E">
        <w:rPr>
          <w:rFonts w:cstheme="minorHAnsi"/>
        </w:rPr>
        <w:t>. These thresholds</w:t>
      </w:r>
      <w:r w:rsidR="002534CB" w:rsidRPr="00D67AE7">
        <w:rPr>
          <w:rFonts w:cstheme="minorHAnsi"/>
        </w:rPr>
        <w:t xml:space="preserve"> </w:t>
      </w:r>
      <w:r>
        <w:rPr>
          <w:rFonts w:cstheme="minorHAnsi"/>
        </w:rPr>
        <w:t>can be found in the</w:t>
      </w:r>
      <w:r w:rsidRPr="00ED245A">
        <w:rPr>
          <w:rFonts w:cstheme="minorHAnsi"/>
          <w:b/>
          <w:bCs/>
        </w:rPr>
        <w:t xml:space="preserve"> </w:t>
      </w:r>
      <w:r w:rsidR="00E85246">
        <w:rPr>
          <w:rFonts w:cstheme="minorHAnsi"/>
        </w:rPr>
        <w:t>supplementary material (Table S5</w:t>
      </w:r>
      <w:r w:rsidRPr="002F522E">
        <w:rPr>
          <w:rFonts w:cstheme="minorHAnsi"/>
        </w:rPr>
        <w:t>).</w:t>
      </w:r>
      <w:r>
        <w:rPr>
          <w:rFonts w:cstheme="minorHAnsi"/>
        </w:rPr>
        <w:t xml:space="preserve"> </w:t>
      </w:r>
      <w:r w:rsidR="00C95575">
        <w:rPr>
          <w:rFonts w:cstheme="minorHAnsi"/>
        </w:rPr>
        <w:t xml:space="preserve">A </w:t>
      </w:r>
      <w:r w:rsidR="00C95575" w:rsidRPr="006F5EB4">
        <w:rPr>
          <w:rFonts w:cstheme="minorHAnsi"/>
        </w:rPr>
        <w:t xml:space="preserve">multivariate normal distribution </w:t>
      </w:r>
      <w:r w:rsidR="00C95575">
        <w:rPr>
          <w:rFonts w:cstheme="minorHAnsi"/>
        </w:rPr>
        <w:t xml:space="preserve">was </w:t>
      </w:r>
      <w:r w:rsidR="00C95575" w:rsidRPr="006F5EB4">
        <w:rPr>
          <w:rFonts w:cstheme="minorHAnsi"/>
        </w:rPr>
        <w:t>chosen for the ABC-SMC perturbation kernel</w:t>
      </w:r>
      <w:r w:rsidR="00C95575" w:rsidRPr="003C4859">
        <w:rPr>
          <w:rFonts w:cstheme="minorHAnsi"/>
        </w:rPr>
        <w:t xml:space="preserve"> </w:t>
      </w:r>
      <w:r w:rsidR="00BB686B" w:rsidRPr="003C4859">
        <w:rPr>
          <w:bCs/>
        </w:rPr>
        <w:fldChar w:fldCharType="begin"/>
      </w:r>
      <w:r w:rsidR="00425206">
        <w:rPr>
          <w:bCs/>
        </w:rPr>
        <w:instrText xml:space="preserve"> ADDIN EN.CITE &lt;EndNote&gt;&lt;Cite&gt;&lt;Author&gt;Toni&lt;/Author&gt;&lt;Year&gt;2009&lt;/Year&gt;&lt;RecNum&gt;205&lt;/RecNum&gt;&lt;DisplayText&gt;(24)&lt;/DisplayText&gt;&lt;record&gt;&lt;rec-number&gt;205&lt;/rec-number&gt;&lt;foreign-keys&gt;&lt;key app="EN" db-id="fsts22ax5rxrp6ea59ipwpp69ts0e0ft9etx" timestamp="1634917426"&gt;205&lt;/key&gt;&lt;/foreign-keys&gt;&lt;ref-type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 R Soc Interface&lt;/secondary-title&gt;&lt;/titles&gt;&lt;periodical&gt;&lt;full-title&gt;J R Soc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BB686B" w:rsidRPr="003C4859">
        <w:rPr>
          <w:bCs/>
        </w:rPr>
        <w:fldChar w:fldCharType="separate"/>
      </w:r>
      <w:r w:rsidR="00425206">
        <w:rPr>
          <w:bCs/>
          <w:noProof/>
        </w:rPr>
        <w:t>(24)</w:t>
      </w:r>
      <w:r w:rsidR="00BB686B" w:rsidRPr="003C4859">
        <w:rPr>
          <w:bCs/>
        </w:rPr>
        <w:fldChar w:fldCharType="end"/>
      </w:r>
      <w:r w:rsidR="00CC042B" w:rsidRPr="003C4859">
        <w:t xml:space="preserve">, with the </w:t>
      </w:r>
      <w:r w:rsidR="00E35D9F" w:rsidRPr="003C4859">
        <w:t xml:space="preserve">randomly </w:t>
      </w:r>
      <w:r w:rsidR="00CC042B" w:rsidRPr="003C4859">
        <w:t>sampled mean and covar</w:t>
      </w:r>
      <w:r w:rsidR="000C4FDF">
        <w:t>iance matrix calculated from the</w:t>
      </w:r>
      <w:r w:rsidR="00CC042B" w:rsidRPr="003C4859">
        <w:t xml:space="preserve"> previous</w:t>
      </w:r>
      <w:r w:rsidR="000C4FDF">
        <w:t xml:space="preserve">ly accepted generation </w:t>
      </w:r>
      <w:r w:rsidR="00CC042B">
        <w:t>of accepted particles</w:t>
      </w:r>
      <w:r w:rsidR="00C95575">
        <w:rPr>
          <w:rFonts w:cstheme="minorHAnsi"/>
        </w:rPr>
        <w:t>.</w:t>
      </w:r>
      <w:r w:rsidR="004874DA">
        <w:rPr>
          <w:rFonts w:cstheme="minorHAnsi"/>
        </w:rPr>
        <w:t xml:space="preserve"> </w:t>
      </w:r>
      <w:r w:rsidR="004874DA">
        <w:t xml:space="preserve">An intersection metric was used to ensure that accepted particles satisfied tolerance values set for </w:t>
      </w:r>
      <w:r w:rsidR="00E4516E">
        <w:t>the distance measure for each calculated for each summary statistic per generation.</w:t>
      </w:r>
    </w:p>
    <w:p w14:paraId="6AFBFB93" w14:textId="77777777" w:rsidR="00F8032F" w:rsidRDefault="00F8032F" w:rsidP="008D5DB0">
      <w:pPr>
        <w:pStyle w:val="NoSpacing"/>
        <w:spacing w:line="360" w:lineRule="auto"/>
        <w:jc w:val="both"/>
        <w:rPr>
          <w:rFonts w:cstheme="minorHAnsi"/>
        </w:rPr>
      </w:pPr>
    </w:p>
    <w:p w14:paraId="0AA62008" w14:textId="6D09D055" w:rsidR="00CD09DF" w:rsidRPr="00A339C8" w:rsidRDefault="00CC0A96" w:rsidP="008D5DB0">
      <w:pPr>
        <w:pStyle w:val="NoSpacing"/>
        <w:spacing w:line="360" w:lineRule="auto"/>
        <w:jc w:val="both"/>
        <w:rPr>
          <w:rFonts w:cstheme="minorHAnsi"/>
        </w:rPr>
      </w:pPr>
      <w:r>
        <w:rPr>
          <w:rFonts w:cstheme="minorHAnsi"/>
        </w:rPr>
        <w:t>Mean</w:t>
      </w:r>
      <w:r w:rsidR="008D5DB0" w:rsidRPr="00CC042B">
        <w:rPr>
          <w:rFonts w:eastAsiaTheme="minorEastAsia"/>
          <w:iCs/>
        </w:rPr>
        <w:t xml:space="preserve"> point estimate</w:t>
      </w:r>
      <w:r w:rsidR="001142A2" w:rsidRPr="00CC042B">
        <w:rPr>
          <w:rFonts w:eastAsiaTheme="minorEastAsia"/>
          <w:iCs/>
        </w:rPr>
        <w:t>s</w:t>
      </w:r>
      <w:r w:rsidR="008D5DB0" w:rsidRPr="00CC042B">
        <w:rPr>
          <w:rFonts w:eastAsiaTheme="minorEastAsia"/>
          <w:iCs/>
        </w:rPr>
        <w:t xml:space="preserve"> from the</w:t>
      </w:r>
      <w:r w:rsidR="00D717B5">
        <w:rPr>
          <w:rFonts w:eastAsiaTheme="minorEastAsia"/>
          <w:iCs/>
        </w:rPr>
        <w:t xml:space="preserve"> approximated</w:t>
      </w:r>
      <w:r w:rsidR="008D5DB0">
        <w:rPr>
          <w:rFonts w:eastAsiaTheme="minorEastAsia"/>
          <w:iCs/>
        </w:rPr>
        <w:t xml:space="preserve"> </w:t>
      </w:r>
      <w:r w:rsidR="001142A2">
        <w:rPr>
          <w:rFonts w:eastAsiaTheme="minorEastAsia"/>
          <w:iCs/>
        </w:rPr>
        <w:t xml:space="preserve">marginal </w:t>
      </w:r>
      <w:r w:rsidR="008D5DB0">
        <w:rPr>
          <w:rFonts w:eastAsiaTheme="minorEastAsia"/>
          <w:iCs/>
        </w:rPr>
        <w:t xml:space="preserve">posterior </w:t>
      </w:r>
      <w:r w:rsidR="001142A2">
        <w:rPr>
          <w:rFonts w:eastAsiaTheme="minorEastAsia"/>
          <w:iCs/>
        </w:rPr>
        <w:t xml:space="preserve">probability </w:t>
      </w:r>
      <w:r w:rsidR="008D5DB0">
        <w:rPr>
          <w:rFonts w:eastAsiaTheme="minorEastAsia"/>
          <w:iCs/>
        </w:rPr>
        <w:t>distribution</w:t>
      </w:r>
      <w:r w:rsidR="00312DE0">
        <w:rPr>
          <w:rFonts w:eastAsiaTheme="minorEastAsia"/>
          <w:iCs/>
        </w:rPr>
        <w:t xml:space="preserve">s </w:t>
      </w:r>
      <w:r w:rsidR="00A339C8">
        <w:rPr>
          <w:rFonts w:eastAsiaTheme="minorEastAsia"/>
          <w:iCs/>
        </w:rPr>
        <w:t xml:space="preserve">of the </w:t>
      </w:r>
      <w:r w:rsidR="00AE63BE">
        <w:rPr>
          <w:rFonts w:eastAsiaTheme="minorEastAsia"/>
          <w:iCs/>
        </w:rPr>
        <w:t>10</w:t>
      </w:r>
      <w:r w:rsidR="00AE63BE" w:rsidRPr="00985E19">
        <w:rPr>
          <w:rFonts w:eastAsiaTheme="minorEastAsia"/>
          <w:iCs/>
          <w:vertAlign w:val="superscript"/>
        </w:rPr>
        <w:t>th</w:t>
      </w:r>
      <w:r w:rsidR="00AE63BE">
        <w:rPr>
          <w:rFonts w:eastAsiaTheme="minorEastAsia"/>
          <w:iCs/>
        </w:rPr>
        <w:t xml:space="preserve"> accepted</w:t>
      </w:r>
      <w:r w:rsidR="00A339C8">
        <w:rPr>
          <w:rFonts w:eastAsiaTheme="minorEastAsia"/>
          <w:iCs/>
        </w:rPr>
        <w:t xml:space="preserve"> generation </w:t>
      </w:r>
      <w:r w:rsidR="00312DE0">
        <w:rPr>
          <w:rFonts w:eastAsiaTheme="minorEastAsia"/>
          <w:iCs/>
        </w:rPr>
        <w:t>were used as the</w:t>
      </w:r>
      <w:r w:rsidR="00A339C8">
        <w:rPr>
          <w:rFonts w:eastAsiaTheme="minorEastAsia"/>
          <w:iCs/>
        </w:rPr>
        <w:t xml:space="preserve"> final parameter sets for each respective case study. </w:t>
      </w:r>
      <w:r w:rsidR="007C4D5F">
        <w:rPr>
          <w:rFonts w:eastAsiaTheme="minorEastAsia"/>
          <w:iCs/>
        </w:rPr>
        <w:t xml:space="preserve">Point estimates and calculated 95% HDIs from the marginal posterior distribution for each model parameter can be found in </w:t>
      </w:r>
      <w:r w:rsidR="007C4D5F" w:rsidRPr="002F522E">
        <w:rPr>
          <w:rFonts w:eastAsiaTheme="minorEastAsia"/>
          <w:iCs/>
        </w:rPr>
        <w:t>the supplementary material</w:t>
      </w:r>
      <w:r w:rsidR="002F522E" w:rsidRPr="002F522E">
        <w:rPr>
          <w:rFonts w:eastAsiaTheme="minorEastAsia"/>
          <w:iCs/>
        </w:rPr>
        <w:t xml:space="preserve"> (Tabl</w:t>
      </w:r>
      <w:r w:rsidR="00E85246">
        <w:rPr>
          <w:rFonts w:eastAsiaTheme="minorEastAsia"/>
          <w:iCs/>
        </w:rPr>
        <w:t>e S3</w:t>
      </w:r>
      <w:r w:rsidR="002F522E" w:rsidRPr="002F522E">
        <w:rPr>
          <w:rFonts w:eastAsiaTheme="minorEastAsia"/>
          <w:iCs/>
        </w:rPr>
        <w:t>)</w:t>
      </w:r>
      <w:r w:rsidR="008D5DB0" w:rsidRPr="002F522E">
        <w:rPr>
          <w:rFonts w:eastAsiaTheme="minorEastAsia"/>
          <w:iCs/>
        </w:rPr>
        <w:t>.</w:t>
      </w:r>
    </w:p>
    <w:p w14:paraId="6020CAA6" w14:textId="77777777" w:rsidR="00EC6866" w:rsidRDefault="00EC6866" w:rsidP="008D5DB0">
      <w:pPr>
        <w:pStyle w:val="NoSpacing"/>
        <w:spacing w:line="360" w:lineRule="auto"/>
        <w:jc w:val="both"/>
      </w:pPr>
    </w:p>
    <w:p w14:paraId="16C02399" w14:textId="02C557EF" w:rsidR="00552096" w:rsidRDefault="008D5DB0" w:rsidP="009575AB">
      <w:pPr>
        <w:pStyle w:val="NoSpacing"/>
        <w:spacing w:line="360" w:lineRule="auto"/>
        <w:jc w:val="both"/>
        <w:rPr>
          <w:rFonts w:eastAsiaTheme="minorEastAsia"/>
          <w:b/>
          <w:bCs/>
          <w:iCs/>
          <w:u w:val="single"/>
        </w:rPr>
      </w:pPr>
      <w:r w:rsidRPr="0034301A">
        <w:rPr>
          <w:rFonts w:eastAsiaTheme="minorEastAsia"/>
          <w:b/>
          <w:bCs/>
          <w:iCs/>
          <w:u w:val="single"/>
        </w:rPr>
        <w:t xml:space="preserve">Sensitivity Analysis </w:t>
      </w:r>
    </w:p>
    <w:p w14:paraId="67CB1F00" w14:textId="77777777" w:rsidR="009575AB" w:rsidRPr="00713317" w:rsidRDefault="009575AB" w:rsidP="009575AB">
      <w:pPr>
        <w:pStyle w:val="NoSpacing"/>
        <w:spacing w:line="360" w:lineRule="auto"/>
        <w:jc w:val="both"/>
        <w:rPr>
          <w:rFonts w:eastAsiaTheme="minorEastAsia"/>
          <w:b/>
          <w:bCs/>
          <w:iCs/>
          <w:u w:val="single"/>
        </w:rPr>
      </w:pPr>
    </w:p>
    <w:p w14:paraId="02DEC86F" w14:textId="3FF6FB48" w:rsidR="008D5DB0" w:rsidRDefault="008D5DB0" w:rsidP="008D5DB0">
      <w:pPr>
        <w:pStyle w:val="NoSpacing"/>
        <w:spacing w:line="360" w:lineRule="auto"/>
        <w:jc w:val="both"/>
        <w:rPr>
          <w:rFonts w:cstheme="minorHAnsi"/>
        </w:rPr>
      </w:pPr>
      <w:bookmarkStart w:id="22" w:name="_Hlk68637439"/>
      <w:r w:rsidRPr="001D0A36">
        <w:t>A Fourier amplitude sensitivity test (FAST) approach was used to conduct a sensitivity analysis</w:t>
      </w:r>
      <w:r>
        <w:t xml:space="preserve"> of the model system to the model parameters with regards to two outcome </w:t>
      </w:r>
      <w:r w:rsidRPr="003C4859">
        <w:t>measures</w:t>
      </w:r>
      <w:r w:rsidR="00F545E4" w:rsidRPr="003C4859">
        <w:t xml:space="preserve"> </w:t>
      </w:r>
      <w:r w:rsidR="00BB686B" w:rsidRPr="003C4859">
        <w:rPr>
          <w:bCs/>
        </w:rPr>
        <w:fldChar w:fldCharType="begin"/>
      </w:r>
      <w:r w:rsidR="00425206">
        <w:rPr>
          <w:bCs/>
        </w:rPr>
        <w:instrText xml:space="preserve"> ADDIN EN.CITE &lt;EndNote&gt;&lt;Cite&gt;&lt;Author&gt;Saltelli&lt;/Author&gt;&lt;Year&gt;1998&lt;/Year&gt;&lt;RecNum&gt;270&lt;/RecNum&gt;&lt;DisplayText&gt;(40)&lt;/DisplayText&gt;&lt;record&gt;&lt;rec-number&gt;270&lt;/rec-number&gt;&lt;foreign-keys&gt;&lt;key app="EN" db-id="fsts22ax5rxrp6ea59ipwpp69ts0e0ft9etx" timestamp="1635175674"&gt;270&lt;/key&gt;&lt;/foreign-keys&gt;&lt;ref-type name="Journal Article"&gt;17&lt;/ref-type&gt;&lt;contributors&gt;&lt;authors&gt;&lt;author&gt;Saltelli, Andrea&lt;/author&gt;&lt;author&gt;Bolado, Ricardo&lt;/author&gt;&lt;/authors&gt;&lt;/contributors&gt;&lt;titles&gt;&lt;title&gt;An alternative way to compute Fourier amplitude sensitivity test (FAST)&lt;/title&gt;&lt;secondary-title&gt;Computational Statistics &amp;amp; Data Analysis&lt;/secondary-title&gt;&lt;/titles&gt;&lt;periodical&gt;&lt;full-title&gt;Computational Statistics &amp;amp; Data Analysis&lt;/full-title&gt;&lt;/periodical&gt;&lt;pages&gt;445-460&lt;/pages&gt;&lt;volume&gt;26&lt;/volume&gt;&lt;number&gt;4&lt;/number&gt;&lt;dates&gt;&lt;year&gt;1998&lt;/year&gt;&lt;/dates&gt;&lt;isbn&gt;0167-9473&lt;/isbn&gt;&lt;urls&gt;&lt;/urls&gt;&lt;/record&gt;&lt;/Cite&gt;&lt;/EndNote&gt;</w:instrText>
      </w:r>
      <w:r w:rsidR="00BB686B" w:rsidRPr="003C4859">
        <w:rPr>
          <w:bCs/>
        </w:rPr>
        <w:fldChar w:fldCharType="separate"/>
      </w:r>
      <w:r w:rsidR="00425206">
        <w:rPr>
          <w:bCs/>
          <w:noProof/>
        </w:rPr>
        <w:t>(40)</w:t>
      </w:r>
      <w:r w:rsidR="00BB686B" w:rsidRPr="003C4859">
        <w:rPr>
          <w:bCs/>
        </w:rPr>
        <w:fldChar w:fldCharType="end"/>
      </w:r>
      <w:r w:rsidR="000F3621" w:rsidRPr="003C4859">
        <w:t>: 1) the daily incidence</w:t>
      </w:r>
      <w:r w:rsidRPr="003C4859">
        <w:t xml:space="preserve"> of human foodborne infection and 2) proportion of resistant human inf</w:t>
      </w:r>
      <w:r>
        <w:t xml:space="preserve">ection. </w:t>
      </w:r>
      <w:r w:rsidRPr="001D0A36">
        <w:t xml:space="preserve">The parameter space </w:t>
      </w:r>
      <w:r>
        <w:t xml:space="preserve">range </w:t>
      </w:r>
      <w:r w:rsidRPr="001D0A36">
        <w:t xml:space="preserve">chosen for the sensitivity analysis was limited to an order of magnitude above </w:t>
      </w:r>
      <w:r>
        <w:t xml:space="preserve">and below </w:t>
      </w:r>
      <w:r w:rsidRPr="001D0A36">
        <w:t xml:space="preserve">the parameterised values. </w:t>
      </w:r>
      <w:r>
        <w:rPr>
          <w:rFonts w:cstheme="minorHAnsi"/>
        </w:rPr>
        <w:t xml:space="preserve">For fitted model parameters, this range was taken as an order of magnitude above and below the fitted </w:t>
      </w:r>
      <w:r w:rsidR="00C059AD">
        <w:rPr>
          <w:rFonts w:cstheme="minorHAnsi"/>
        </w:rPr>
        <w:t xml:space="preserve">mean </w:t>
      </w:r>
      <w:r>
        <w:rPr>
          <w:rFonts w:cstheme="minorHAnsi"/>
        </w:rPr>
        <w:t xml:space="preserve">point estimate for each parameter across each considered case study. </w:t>
      </w:r>
    </w:p>
    <w:p w14:paraId="51783A74" w14:textId="77777777" w:rsidR="0084700F" w:rsidRDefault="0084700F" w:rsidP="008D5DB0">
      <w:pPr>
        <w:pStyle w:val="NoSpacing"/>
        <w:spacing w:line="360" w:lineRule="auto"/>
        <w:jc w:val="both"/>
        <w:rPr>
          <w:rFonts w:cstheme="minorHAnsi"/>
        </w:rPr>
      </w:pPr>
    </w:p>
    <w:p w14:paraId="442F3A30" w14:textId="58C480DD" w:rsidR="008D5DB0" w:rsidRDefault="008D5DB0" w:rsidP="008D5DB0">
      <w:pPr>
        <w:pStyle w:val="NoSpacing"/>
        <w:spacing w:line="360" w:lineRule="auto"/>
        <w:jc w:val="both"/>
        <w:rPr>
          <w:rFonts w:cstheme="minorHAnsi"/>
        </w:rPr>
      </w:pPr>
      <w:r w:rsidRPr="009A7AF0">
        <w:t xml:space="preserve">The FAST approach was also used to identify the sensitivity of the model system to two intervention related outcome measures: 1) </w:t>
      </w:r>
      <w:bookmarkStart w:id="23" w:name="_Hlk55402071"/>
      <w:r w:rsidRPr="009A7AF0">
        <w:t>R</w:t>
      </w:r>
      <w:r w:rsidRPr="009A7AF0">
        <w:rPr>
          <w:rFonts w:cstheme="minorHAnsi"/>
        </w:rPr>
        <w:t xml:space="preserve">elative changes in </w:t>
      </w:r>
      <w:r w:rsidR="00343AF8">
        <w:rPr>
          <w:rFonts w:cstheme="minorHAnsi"/>
        </w:rPr>
        <w:t xml:space="preserve">daily incidence </w:t>
      </w:r>
      <w:r w:rsidRPr="009A7AF0">
        <w:rPr>
          <w:rFonts w:cstheme="minorHAnsi"/>
        </w:rPr>
        <w:t>when livestock antibiotics were curtailed (</w:t>
      </w:r>
      <w:r w:rsidRPr="009A7AF0">
        <w:rPr>
          <w:rFonts w:cstheme="minorHAnsi"/>
          <w:i/>
          <w:iCs/>
        </w:rPr>
        <w:t>τ</w:t>
      </w:r>
      <w:r w:rsidRPr="009A7AF0">
        <w:rPr>
          <w:rFonts w:cstheme="minorHAnsi"/>
        </w:rPr>
        <w:t xml:space="preserve"> = 0 g/PCU), compared to </w:t>
      </w:r>
      <w:r w:rsidR="00343AF8">
        <w:rPr>
          <w:rFonts w:cstheme="minorHAnsi"/>
        </w:rPr>
        <w:t>daily incidence</w:t>
      </w:r>
      <w:r w:rsidRPr="009A7AF0">
        <w:rPr>
          <w:rFonts w:cstheme="minorHAnsi"/>
        </w:rPr>
        <w:t xml:space="preserve"> at mean baseline livestock antibiotic usage across the </w:t>
      </w:r>
      <w:r w:rsidR="002F5184">
        <w:rPr>
          <w:rFonts w:cstheme="minorHAnsi"/>
        </w:rPr>
        <w:t>four</w:t>
      </w:r>
      <w:r w:rsidRPr="009A7AF0">
        <w:rPr>
          <w:rFonts w:cstheme="minorHAnsi"/>
        </w:rPr>
        <w:t xml:space="preserve"> </w:t>
      </w:r>
      <w:r w:rsidRPr="00985E19">
        <w:rPr>
          <w:rFonts w:cstheme="minorHAnsi"/>
        </w:rPr>
        <w:t>case studies (</w:t>
      </w:r>
      <w:r w:rsidRPr="00985E19">
        <w:rPr>
          <w:rFonts w:cstheme="minorHAnsi"/>
          <w:i/>
          <w:iCs/>
        </w:rPr>
        <w:t xml:space="preserve">τ </w:t>
      </w:r>
      <w:r w:rsidR="00343AF8" w:rsidRPr="00985E19">
        <w:rPr>
          <w:rFonts w:cstheme="minorHAnsi"/>
        </w:rPr>
        <w:t>= 0.00934</w:t>
      </w:r>
      <w:r w:rsidRPr="00985E19">
        <w:rPr>
          <w:rFonts w:cstheme="minorHAnsi"/>
        </w:rPr>
        <w:t xml:space="preserve"> g/PCU)</w:t>
      </w:r>
      <w:bookmarkEnd w:id="23"/>
      <w:r w:rsidR="000F3621" w:rsidRPr="00985E19">
        <w:rPr>
          <w:rFonts w:cstheme="minorHAnsi"/>
        </w:rPr>
        <w:t xml:space="preserve"> and</w:t>
      </w:r>
      <w:r w:rsidR="000F3621">
        <w:rPr>
          <w:rFonts w:cstheme="minorHAnsi"/>
        </w:rPr>
        <w:t xml:space="preserve"> 2) Relative changes in daily incidence</w:t>
      </w:r>
      <w:r w:rsidRPr="009A7AF0">
        <w:rPr>
          <w:rFonts w:cstheme="minorHAnsi"/>
        </w:rPr>
        <w:t xml:space="preserve"> under antibiotic curtailment (0 g/PCU) relative to</w:t>
      </w:r>
      <w:r w:rsidR="000A6F01">
        <w:rPr>
          <w:rFonts w:cstheme="minorHAnsi"/>
        </w:rPr>
        <w:t xml:space="preserve"> the </w:t>
      </w:r>
      <w:r w:rsidRPr="009A7AF0">
        <w:rPr>
          <w:rFonts w:cstheme="minorHAnsi"/>
        </w:rPr>
        <w:t>observed</w:t>
      </w:r>
      <w:r w:rsidR="000A6F01">
        <w:rPr>
          <w:rFonts w:cstheme="minorHAnsi"/>
        </w:rPr>
        <w:t xml:space="preserve"> daily incidence with current levels</w:t>
      </w:r>
      <w:r w:rsidR="000F3621">
        <w:rPr>
          <w:rFonts w:cstheme="minorHAnsi"/>
        </w:rPr>
        <w:t xml:space="preserve"> of antibiotic usage (0.593</w:t>
      </w:r>
      <w:r w:rsidRPr="009A7AF0">
        <w:rPr>
          <w:rFonts w:cstheme="minorHAnsi"/>
        </w:rPr>
        <w:t xml:space="preserve"> per 100,000).</w:t>
      </w:r>
      <w:r w:rsidR="0018541F">
        <w:rPr>
          <w:rFonts w:cstheme="minorHAnsi"/>
        </w:rPr>
        <w:t xml:space="preserve"> </w:t>
      </w:r>
      <w:r w:rsidR="00E6679A">
        <w:rPr>
          <w:rFonts w:cstheme="minorHAnsi"/>
        </w:rPr>
        <w:t>A</w:t>
      </w:r>
      <w:r w:rsidR="000F3621">
        <w:rPr>
          <w:rFonts w:cstheme="minorHAnsi"/>
        </w:rPr>
        <w:t>n</w:t>
      </w:r>
      <w:r w:rsidR="0018541F">
        <w:rPr>
          <w:rFonts w:cstheme="minorHAnsi"/>
        </w:rPr>
        <w:t xml:space="preserve"> </w:t>
      </w:r>
      <w:r w:rsidR="000F3621">
        <w:rPr>
          <w:rFonts w:cstheme="minorHAnsi"/>
        </w:rPr>
        <w:t xml:space="preserve">in-depth </w:t>
      </w:r>
      <w:r w:rsidR="0018541F">
        <w:rPr>
          <w:rFonts w:cstheme="minorHAnsi"/>
        </w:rPr>
        <w:t xml:space="preserve">description </w:t>
      </w:r>
      <w:r w:rsidR="00E6679A">
        <w:rPr>
          <w:rFonts w:cstheme="minorHAnsi"/>
        </w:rPr>
        <w:t xml:space="preserve">of this sensitivity analysis </w:t>
      </w:r>
      <w:r w:rsidR="0018541F">
        <w:rPr>
          <w:rFonts w:cstheme="minorHAnsi"/>
        </w:rPr>
        <w:t xml:space="preserve">can be found in the </w:t>
      </w:r>
      <w:r w:rsidR="0018541F" w:rsidRPr="002F522E">
        <w:rPr>
          <w:rFonts w:cstheme="minorHAnsi"/>
        </w:rPr>
        <w:t>supplementary material.</w:t>
      </w:r>
      <w:r w:rsidRPr="009A7AF0">
        <w:rPr>
          <w:rFonts w:cstheme="minorHAnsi"/>
        </w:rPr>
        <w:t xml:space="preserve"> </w:t>
      </w:r>
    </w:p>
    <w:p w14:paraId="05907BE0" w14:textId="7398C2BA" w:rsidR="00AB476D" w:rsidRDefault="00AB476D" w:rsidP="008D5DB0">
      <w:pPr>
        <w:pStyle w:val="NoSpacing"/>
        <w:spacing w:line="360" w:lineRule="auto"/>
        <w:jc w:val="both"/>
        <w:rPr>
          <w:rFonts w:cstheme="minorHAnsi"/>
        </w:rPr>
      </w:pPr>
    </w:p>
    <w:p w14:paraId="467340D2" w14:textId="77777777" w:rsidR="00685DA3" w:rsidRDefault="00685DA3" w:rsidP="008D5DB0">
      <w:pPr>
        <w:pStyle w:val="NoSpacing"/>
        <w:spacing w:line="360" w:lineRule="auto"/>
        <w:jc w:val="both"/>
        <w:rPr>
          <w:rFonts w:cstheme="minorHAnsi"/>
        </w:rPr>
      </w:pPr>
    </w:p>
    <w:p w14:paraId="060BBC08" w14:textId="77777777" w:rsidR="00AB476D" w:rsidRPr="009A7AF0" w:rsidRDefault="00AB476D" w:rsidP="008D5DB0">
      <w:pPr>
        <w:pStyle w:val="NoSpacing"/>
        <w:spacing w:line="360" w:lineRule="auto"/>
        <w:jc w:val="both"/>
        <w:rPr>
          <w:rFonts w:cstheme="minorHAnsi"/>
        </w:rPr>
      </w:pPr>
    </w:p>
    <w:bookmarkEnd w:id="22"/>
    <w:p w14:paraId="0333476E" w14:textId="3145AB2C" w:rsidR="008D5DB0" w:rsidRDefault="00AB476D" w:rsidP="008D5DB0">
      <w:pPr>
        <w:pStyle w:val="NoSpacing"/>
        <w:spacing w:line="360" w:lineRule="auto"/>
        <w:jc w:val="center"/>
        <w:rPr>
          <w:rFonts w:cstheme="minorHAnsi"/>
          <w:b/>
          <w:u w:val="single"/>
        </w:rPr>
      </w:pPr>
      <w:r>
        <w:rPr>
          <w:rFonts w:cstheme="minorHAnsi"/>
          <w:b/>
          <w:u w:val="single"/>
        </w:rPr>
        <w:lastRenderedPageBreak/>
        <w:t>R</w:t>
      </w:r>
      <w:r w:rsidR="008D5DB0">
        <w:rPr>
          <w:rFonts w:cstheme="minorHAnsi"/>
          <w:b/>
          <w:u w:val="single"/>
        </w:rPr>
        <w:t>ESULTS</w:t>
      </w:r>
    </w:p>
    <w:p w14:paraId="1EADFA9F" w14:textId="19167B4E" w:rsidR="004D647C" w:rsidRDefault="004D647C" w:rsidP="008D5DB0">
      <w:pPr>
        <w:pStyle w:val="NoSpacing"/>
        <w:spacing w:line="360" w:lineRule="auto"/>
        <w:jc w:val="both"/>
        <w:rPr>
          <w:rFonts w:cstheme="minorHAnsi"/>
          <w:bCs/>
        </w:rPr>
      </w:pPr>
    </w:p>
    <w:p w14:paraId="425C1BAE" w14:textId="31549DAE" w:rsidR="008D5DB0" w:rsidRPr="003C4859" w:rsidRDefault="000A6F01" w:rsidP="008D5DB0">
      <w:pPr>
        <w:pStyle w:val="NoSpacing"/>
        <w:spacing w:line="360" w:lineRule="auto"/>
        <w:jc w:val="both"/>
        <w:rPr>
          <w:rFonts w:cstheme="minorHAnsi"/>
        </w:rPr>
      </w:pPr>
      <w:r>
        <w:rPr>
          <w:rFonts w:cstheme="minorHAnsi"/>
        </w:rPr>
        <w:t>O</w:t>
      </w:r>
      <w:r w:rsidR="008D5DB0" w:rsidRPr="00D67AE7">
        <w:rPr>
          <w:rFonts w:cstheme="minorHAnsi"/>
        </w:rPr>
        <w:t xml:space="preserve">bserved </w:t>
      </w:r>
      <w:r w:rsidR="008D5DB0" w:rsidRPr="003C4859">
        <w:rPr>
          <w:rFonts w:cstheme="minorHAnsi"/>
        </w:rPr>
        <w:t xml:space="preserve">country-level antibiotic </w:t>
      </w:r>
      <w:r w:rsidR="00D67AE7" w:rsidRPr="003C4859">
        <w:rPr>
          <w:rFonts w:cstheme="minorHAnsi"/>
        </w:rPr>
        <w:t>usage</w:t>
      </w:r>
      <w:r w:rsidR="008D5DB0" w:rsidRPr="003C4859">
        <w:rPr>
          <w:rFonts w:cstheme="minorHAnsi"/>
        </w:rPr>
        <w:t xml:space="preserve"> and livestock tetracycline/ampicillin-resistance surveillance data was plotted for all </w:t>
      </w:r>
      <w:r w:rsidR="00A96328" w:rsidRPr="003C4859">
        <w:rPr>
          <w:rFonts w:cstheme="minorHAnsi"/>
        </w:rPr>
        <w:t>four</w:t>
      </w:r>
      <w:r w:rsidR="008D5DB0" w:rsidRPr="003C4859">
        <w:rPr>
          <w:rFonts w:cstheme="minorHAnsi"/>
        </w:rPr>
        <w:t xml:space="preserve"> case studies, with the model </w:t>
      </w:r>
      <w:r w:rsidR="00A96328" w:rsidRPr="003C4859">
        <w:rPr>
          <w:rFonts w:cstheme="minorHAnsi"/>
        </w:rPr>
        <w:t>output overlaid</w:t>
      </w:r>
      <w:r>
        <w:rPr>
          <w:rFonts w:cstheme="minorHAnsi"/>
        </w:rPr>
        <w:t xml:space="preserve"> </w:t>
      </w:r>
      <w:r w:rsidR="008D5DB0" w:rsidRPr="003C4859">
        <w:rPr>
          <w:rFonts w:cstheme="minorHAnsi"/>
        </w:rPr>
        <w:t xml:space="preserve">(Figure </w:t>
      </w:r>
      <w:r w:rsidR="00A820B9">
        <w:rPr>
          <w:rFonts w:cstheme="minorHAnsi"/>
        </w:rPr>
        <w:t>2</w:t>
      </w:r>
      <w:r w:rsidR="008D5DB0" w:rsidRPr="003C4859">
        <w:rPr>
          <w:rFonts w:cstheme="minorHAnsi"/>
        </w:rPr>
        <w:t>)</w:t>
      </w:r>
      <w:r w:rsidR="002F522E" w:rsidRPr="003C4859">
        <w:rPr>
          <w:rFonts w:cstheme="minorHAnsi"/>
        </w:rPr>
        <w:t xml:space="preserve">. </w:t>
      </w:r>
      <w:r w:rsidR="00612990" w:rsidRPr="003C4859">
        <w:rPr>
          <w:rFonts w:cstheme="minorHAnsi"/>
        </w:rPr>
        <w:t>It is important</w:t>
      </w:r>
      <w:r w:rsidR="002A5D71" w:rsidRPr="003C4859">
        <w:rPr>
          <w:rFonts w:cstheme="minorHAnsi"/>
        </w:rPr>
        <w:t xml:space="preserve"> to note that </w:t>
      </w:r>
      <w:r>
        <w:rPr>
          <w:rFonts w:cstheme="minorHAnsi"/>
        </w:rPr>
        <w:t>th</w:t>
      </w:r>
      <w:r w:rsidR="002A5D71" w:rsidRPr="003C4859">
        <w:rPr>
          <w:rFonts w:cstheme="minorHAnsi"/>
        </w:rPr>
        <w:t xml:space="preserve">e ζ parameter (ζ &gt; 0) is necessary to prevent </w:t>
      </w:r>
      <w:r w:rsidR="00B23C09" w:rsidRPr="003C4859">
        <w:rPr>
          <w:rFonts w:cstheme="minorHAnsi"/>
        </w:rPr>
        <w:t>I</w:t>
      </w:r>
      <w:r w:rsidR="00B23C09" w:rsidRPr="003C4859">
        <w:rPr>
          <w:rFonts w:cstheme="minorHAnsi"/>
          <w:vertAlign w:val="superscript"/>
        </w:rPr>
        <w:t>*</w:t>
      </w:r>
      <w:r w:rsidR="00B23C09" w:rsidRPr="003C4859">
        <w:rPr>
          <w:rFonts w:cstheme="minorHAnsi"/>
          <w:vertAlign w:val="subscript"/>
        </w:rPr>
        <w:t>RHProp</w:t>
      </w:r>
      <w:r w:rsidR="002A5D71" w:rsidRPr="003C4859">
        <w:rPr>
          <w:rFonts w:cstheme="minorHAnsi"/>
        </w:rPr>
        <w:t xml:space="preserve"> decreasing to 0 upon livestock antib</w:t>
      </w:r>
      <w:r w:rsidR="00612990" w:rsidRPr="003C4859">
        <w:rPr>
          <w:rFonts w:cstheme="minorHAnsi"/>
        </w:rPr>
        <w:t>iotic curtailment</w:t>
      </w:r>
      <w:r w:rsidR="000B2908">
        <w:rPr>
          <w:rFonts w:cstheme="minorHAnsi"/>
        </w:rPr>
        <w:t xml:space="preserve"> (τ = 0 g/PCU)</w:t>
      </w:r>
      <w:r w:rsidR="00612990" w:rsidRPr="003C4859">
        <w:rPr>
          <w:rFonts w:cstheme="minorHAnsi"/>
        </w:rPr>
        <w:t xml:space="preserve">. </w:t>
      </w:r>
      <w:r w:rsidR="002A5D71" w:rsidRPr="003C4859">
        <w:rPr>
          <w:rFonts w:cstheme="minorHAnsi"/>
        </w:rPr>
        <w:t>I</w:t>
      </w:r>
      <w:r w:rsidR="00612990" w:rsidRPr="003C4859">
        <w:rPr>
          <w:rFonts w:cstheme="minorHAnsi"/>
        </w:rPr>
        <w:t>n</w:t>
      </w:r>
      <w:r w:rsidR="002A5D71" w:rsidRPr="003C4859">
        <w:rPr>
          <w:rFonts w:cstheme="minorHAnsi"/>
        </w:rPr>
        <w:t>clusion of the ζ parameter was shown to provide a better fit to the model compared to a null model with ζ = 0</w:t>
      </w:r>
      <w:r w:rsidR="00612990" w:rsidRPr="003C4859">
        <w:rPr>
          <w:rFonts w:cstheme="minorHAnsi"/>
          <w:bCs/>
        </w:rPr>
        <w:t xml:space="preserve"> </w:t>
      </w:r>
      <w:r w:rsidR="00612990" w:rsidRPr="003C4859">
        <w:rPr>
          <w:rFonts w:cstheme="minorHAnsi"/>
        </w:rPr>
        <w:t>(</w:t>
      </w:r>
      <w:r w:rsidR="002F522E" w:rsidRPr="003C4859">
        <w:rPr>
          <w:rFonts w:cstheme="minorHAnsi"/>
        </w:rPr>
        <w:t>Figure S</w:t>
      </w:r>
      <w:r w:rsidR="00A820B9">
        <w:rPr>
          <w:rFonts w:cstheme="minorHAnsi"/>
        </w:rPr>
        <w:t>2</w:t>
      </w:r>
      <w:r w:rsidR="00612990" w:rsidRPr="003C4859">
        <w:rPr>
          <w:rFonts w:cstheme="minorHAnsi"/>
        </w:rPr>
        <w:t>)</w:t>
      </w:r>
      <w:r w:rsidR="002A5D71" w:rsidRPr="003C4859">
        <w:rPr>
          <w:rFonts w:cstheme="minorHAnsi"/>
        </w:rPr>
        <w:t>.</w:t>
      </w:r>
      <w:r w:rsidR="002F522E" w:rsidRPr="003C4859">
        <w:rPr>
          <w:rFonts w:cstheme="minorHAnsi"/>
        </w:rPr>
        <w:t xml:space="preserve"> Approximated marginal posterior probability distributions</w:t>
      </w:r>
      <w:r w:rsidR="009F2F4B" w:rsidRPr="003C4859">
        <w:rPr>
          <w:rFonts w:cstheme="minorHAnsi"/>
        </w:rPr>
        <w:t xml:space="preserve"> for the fitted model parameters</w:t>
      </w:r>
      <w:r w:rsidR="002F522E" w:rsidRPr="003C4859">
        <w:rPr>
          <w:rFonts w:cstheme="minorHAnsi"/>
        </w:rPr>
        <w:t xml:space="preserve"> from the ABC-SMC approach</w:t>
      </w:r>
      <w:r w:rsidR="00F1415A">
        <w:rPr>
          <w:rFonts w:cstheme="minorHAnsi"/>
        </w:rPr>
        <w:t xml:space="preserve"> and the respective diagnostics</w:t>
      </w:r>
      <w:r w:rsidR="002F522E" w:rsidRPr="003C4859">
        <w:rPr>
          <w:rFonts w:cstheme="minorHAnsi"/>
        </w:rPr>
        <w:t xml:space="preserve"> can be found in the supplementary material (Figure S</w:t>
      </w:r>
      <w:r w:rsidR="00A820B9">
        <w:rPr>
          <w:rFonts w:cstheme="minorHAnsi"/>
        </w:rPr>
        <w:t>3</w:t>
      </w:r>
      <w:r w:rsidR="00F1415A">
        <w:rPr>
          <w:rFonts w:cstheme="minorHAnsi"/>
        </w:rPr>
        <w:t>-</w:t>
      </w:r>
      <w:r w:rsidR="00A820B9">
        <w:rPr>
          <w:rFonts w:cstheme="minorHAnsi"/>
        </w:rPr>
        <w:t>7</w:t>
      </w:r>
      <w:r w:rsidR="00F1415A">
        <w:rPr>
          <w:rFonts w:cstheme="minorHAnsi"/>
        </w:rPr>
        <w:t>; Figure S1</w:t>
      </w:r>
      <w:r w:rsidR="00A820B9">
        <w:rPr>
          <w:rFonts w:cstheme="minorHAnsi"/>
        </w:rPr>
        <w:t>2</w:t>
      </w:r>
      <w:r w:rsidR="002F522E" w:rsidRPr="003C4859">
        <w:rPr>
          <w:rFonts w:cstheme="minorHAnsi"/>
        </w:rPr>
        <w:t>).</w:t>
      </w:r>
    </w:p>
    <w:p w14:paraId="3D846A38" w14:textId="77777777" w:rsidR="00BC500C" w:rsidRDefault="00BC500C" w:rsidP="008D5DB0">
      <w:pPr>
        <w:pStyle w:val="NoSpacing"/>
        <w:spacing w:line="360" w:lineRule="auto"/>
        <w:jc w:val="both"/>
        <w:rPr>
          <w:rFonts w:cstheme="minorHAnsi"/>
        </w:rPr>
      </w:pPr>
    </w:p>
    <w:p w14:paraId="7D7BDD95" w14:textId="36508D4A" w:rsidR="008D5DB0" w:rsidRDefault="00CD7D18" w:rsidP="008D5DB0">
      <w:pPr>
        <w:pStyle w:val="NoSpacing"/>
        <w:spacing w:line="360" w:lineRule="auto"/>
        <w:jc w:val="center"/>
        <w:rPr>
          <w:rFonts w:cstheme="minorHAnsi"/>
        </w:rPr>
      </w:pPr>
      <w:r>
        <w:rPr>
          <w:noProof/>
          <w:lang w:val="en-US"/>
        </w:rPr>
        <w:drawing>
          <wp:inline distT="0" distB="0" distL="0" distR="0" wp14:anchorId="0679D765" wp14:editId="53C7D797">
            <wp:extent cx="4831080" cy="4423763"/>
            <wp:effectExtent l="0" t="0" r="762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2993" cy="4434672"/>
                    </a:xfrm>
                    <a:prstGeom prst="rect">
                      <a:avLst/>
                    </a:prstGeom>
                    <a:noFill/>
                    <a:ln>
                      <a:noFill/>
                    </a:ln>
                  </pic:spPr>
                </pic:pic>
              </a:graphicData>
            </a:graphic>
          </wp:inline>
        </w:drawing>
      </w:r>
    </w:p>
    <w:p w14:paraId="13F09B3C" w14:textId="5025C54F" w:rsidR="008D5DB0" w:rsidRPr="00AB476D" w:rsidRDefault="008D5DB0" w:rsidP="008D5DB0">
      <w:pPr>
        <w:pStyle w:val="NoSpacing"/>
        <w:spacing w:line="360" w:lineRule="auto"/>
        <w:jc w:val="both"/>
        <w:rPr>
          <w:rFonts w:cstheme="minorHAnsi"/>
          <w:b/>
          <w:bCs/>
        </w:rPr>
      </w:pPr>
      <w:commentRangeStart w:id="24"/>
      <w:r w:rsidRPr="00D67AE7">
        <w:rPr>
          <w:rFonts w:cstheme="minorHAnsi"/>
          <w:b/>
        </w:rPr>
        <w:t xml:space="preserve">Figure </w:t>
      </w:r>
      <w:r w:rsidR="00A820B9">
        <w:rPr>
          <w:rFonts w:cstheme="minorHAnsi"/>
          <w:b/>
        </w:rPr>
        <w:t>2</w:t>
      </w:r>
      <w:r w:rsidR="00E36D15">
        <w:rPr>
          <w:rFonts w:cstheme="minorHAnsi"/>
          <w:b/>
        </w:rPr>
        <w:t>.</w:t>
      </w:r>
      <w:r w:rsidR="00A96328">
        <w:rPr>
          <w:rFonts w:cstheme="minorHAnsi"/>
          <w:b/>
        </w:rPr>
        <w:t xml:space="preserve"> </w:t>
      </w:r>
      <w:r w:rsidRPr="00D67AE7">
        <w:rPr>
          <w:rFonts w:cstheme="minorHAnsi"/>
          <w:b/>
        </w:rPr>
        <w:t xml:space="preserve">Observed and estimated relationship between livestock antibiotic </w:t>
      </w:r>
      <w:r w:rsidR="00D67AE7" w:rsidRPr="00D67AE7">
        <w:rPr>
          <w:rFonts w:cstheme="minorHAnsi"/>
          <w:b/>
        </w:rPr>
        <w:t>usage</w:t>
      </w:r>
      <w:r w:rsidRPr="00D67AE7">
        <w:rPr>
          <w:rFonts w:cstheme="minorHAnsi"/>
          <w:b/>
        </w:rPr>
        <w:t xml:space="preserve"> data and antimicrobial-resistant salmonellosis in humans. A) </w:t>
      </w:r>
      <w:r w:rsidR="00A96328">
        <w:rPr>
          <w:rFonts w:cstheme="minorHAnsi"/>
          <w:b/>
        </w:rPr>
        <w:t>Ampicillin-resistance in broiler poul</w:t>
      </w:r>
      <w:r w:rsidR="00097069">
        <w:rPr>
          <w:rFonts w:cstheme="minorHAnsi"/>
          <w:b/>
        </w:rPr>
        <w:t xml:space="preserve">try, </w:t>
      </w:r>
      <w:r w:rsidR="002D2392">
        <w:rPr>
          <w:rFonts w:cstheme="minorHAnsi"/>
          <w:b/>
        </w:rPr>
        <w:t>B) t</w:t>
      </w:r>
      <w:r w:rsidR="00097069">
        <w:rPr>
          <w:rFonts w:cstheme="minorHAnsi"/>
          <w:b/>
        </w:rPr>
        <w:t>etracycline-res</w:t>
      </w:r>
      <w:r w:rsidR="002D2392">
        <w:rPr>
          <w:rFonts w:cstheme="minorHAnsi"/>
          <w:b/>
        </w:rPr>
        <w:t>istance in broiler poultry, C) a</w:t>
      </w:r>
      <w:r w:rsidR="00097069">
        <w:rPr>
          <w:rFonts w:cstheme="minorHAnsi"/>
          <w:b/>
        </w:rPr>
        <w:t>mpicillin-resistance in fattening pigs and D</w:t>
      </w:r>
      <w:r w:rsidRPr="00D67AE7">
        <w:rPr>
          <w:rFonts w:cstheme="minorHAnsi"/>
          <w:b/>
        </w:rPr>
        <w:t xml:space="preserve">) </w:t>
      </w:r>
      <w:r w:rsidR="002D2392">
        <w:rPr>
          <w:rFonts w:cstheme="minorHAnsi"/>
          <w:b/>
        </w:rPr>
        <w:t>t</w:t>
      </w:r>
      <w:r w:rsidR="00097069">
        <w:rPr>
          <w:rFonts w:cstheme="minorHAnsi"/>
          <w:b/>
        </w:rPr>
        <w:t>etracycline</w:t>
      </w:r>
      <w:r w:rsidRPr="00D67AE7">
        <w:rPr>
          <w:rFonts w:cstheme="minorHAnsi"/>
          <w:b/>
        </w:rPr>
        <w:t>-resistance in fattening pigs.</w:t>
      </w:r>
      <w:commentRangeEnd w:id="24"/>
      <w:r w:rsidR="00D91A57">
        <w:rPr>
          <w:rStyle w:val="CommentReference"/>
        </w:rPr>
        <w:commentReference w:id="24"/>
      </w:r>
      <w:r w:rsidRPr="00D67AE7">
        <w:rPr>
          <w:rFonts w:cstheme="minorHAnsi"/>
          <w:b/>
        </w:rPr>
        <w:t xml:space="preserve"> </w:t>
      </w:r>
      <w:r w:rsidR="000B01BB">
        <w:rPr>
          <w:rFonts w:cstheme="minorHAnsi"/>
          <w:bCs/>
        </w:rPr>
        <w:t>Solid r</w:t>
      </w:r>
      <w:r w:rsidRPr="000B01BB">
        <w:rPr>
          <w:rFonts w:cstheme="minorHAnsi"/>
          <w:bCs/>
        </w:rPr>
        <w:t xml:space="preserve">ed </w:t>
      </w:r>
      <w:r w:rsidR="000B01BB">
        <w:rPr>
          <w:rFonts w:cstheme="minorHAnsi"/>
          <w:bCs/>
        </w:rPr>
        <w:t xml:space="preserve">lines and ribbons </w:t>
      </w:r>
      <w:r w:rsidRPr="000B01BB">
        <w:rPr>
          <w:rFonts w:cstheme="minorHAnsi"/>
          <w:bCs/>
        </w:rPr>
        <w:t xml:space="preserve">represent </w:t>
      </w:r>
      <w:r w:rsidR="00097069">
        <w:rPr>
          <w:rFonts w:cstheme="minorHAnsi"/>
          <w:bCs/>
        </w:rPr>
        <w:t xml:space="preserve">model fit resulting from the approximated posterior distribution using ABC-SMC </w:t>
      </w:r>
      <w:r w:rsidR="000B01BB">
        <w:rPr>
          <w:rFonts w:cstheme="minorHAnsi"/>
          <w:bCs/>
        </w:rPr>
        <w:t xml:space="preserve">and </w:t>
      </w:r>
      <w:r w:rsidR="00F8032F">
        <w:rPr>
          <w:rFonts w:cstheme="minorHAnsi"/>
          <w:bCs/>
        </w:rPr>
        <w:t xml:space="preserve">the corresponding </w:t>
      </w:r>
      <w:r w:rsidR="000B01BB">
        <w:rPr>
          <w:rFonts w:cstheme="minorHAnsi"/>
          <w:bCs/>
        </w:rPr>
        <w:t>95%</w:t>
      </w:r>
      <w:r w:rsidR="00B10FF3">
        <w:rPr>
          <w:rFonts w:cstheme="minorHAnsi"/>
          <w:bCs/>
        </w:rPr>
        <w:t xml:space="preserve"> HDI</w:t>
      </w:r>
      <w:r w:rsidR="000B01BB">
        <w:rPr>
          <w:rFonts w:cstheme="minorHAnsi"/>
          <w:bCs/>
        </w:rPr>
        <w:t xml:space="preserve">. Country-specific </w:t>
      </w:r>
      <w:r w:rsidRPr="000B01BB">
        <w:rPr>
          <w:rFonts w:cstheme="minorHAnsi"/>
          <w:bCs/>
        </w:rPr>
        <w:t>95% confidence</w:t>
      </w:r>
      <w:r w:rsidRPr="00D67AE7">
        <w:rPr>
          <w:rFonts w:cstheme="minorHAnsi"/>
        </w:rPr>
        <w:t xml:space="preserve"> intervals for the </w:t>
      </w:r>
      <w:r w:rsidR="000B01BB">
        <w:rPr>
          <w:rFonts w:cstheme="minorHAnsi"/>
        </w:rPr>
        <w:t>observed data</w:t>
      </w:r>
      <w:r w:rsidR="00F8032F">
        <w:rPr>
          <w:rFonts w:cstheme="minorHAnsi"/>
        </w:rPr>
        <w:t xml:space="preserve"> (dots)</w:t>
      </w:r>
      <w:r w:rsidR="000B01BB">
        <w:rPr>
          <w:rFonts w:cstheme="minorHAnsi"/>
        </w:rPr>
        <w:t xml:space="preserve"> were calculated for each case study </w:t>
      </w:r>
      <w:r w:rsidRPr="00D67AE7">
        <w:rPr>
          <w:rFonts w:cstheme="minorHAnsi"/>
        </w:rPr>
        <w:t>using a 1-sample proportion test with continuity correction.</w:t>
      </w:r>
    </w:p>
    <w:p w14:paraId="1DA2208C" w14:textId="120D2CB0" w:rsidR="008D5DB0" w:rsidRDefault="000A6F01" w:rsidP="008D5DB0">
      <w:pPr>
        <w:pStyle w:val="NoSpacing"/>
        <w:spacing w:line="360" w:lineRule="auto"/>
        <w:jc w:val="both"/>
        <w:rPr>
          <w:rFonts w:cstheme="minorHAnsi"/>
        </w:rPr>
      </w:pPr>
      <w:r>
        <w:rPr>
          <w:rFonts w:cstheme="minorHAnsi"/>
        </w:rPr>
        <w:lastRenderedPageBreak/>
        <w:t>The FAST analysis identified animal-to-human transmission (</w:t>
      </w:r>
      <w:r w:rsidRPr="00D67AE7">
        <w:rPr>
          <w:rFonts w:cstheme="minorHAnsi"/>
        </w:rPr>
        <w:t>β</w:t>
      </w:r>
      <w:r w:rsidRPr="00D67AE7">
        <w:rPr>
          <w:rFonts w:cstheme="minorHAnsi"/>
          <w:vertAlign w:val="subscript"/>
        </w:rPr>
        <w:t>HA</w:t>
      </w:r>
      <w:r>
        <w:rPr>
          <w:rFonts w:cstheme="minorHAnsi"/>
        </w:rPr>
        <w:t>) as the most influential parameter</w:t>
      </w:r>
      <w:r w:rsidR="00097069">
        <w:rPr>
          <w:rFonts w:cstheme="minorHAnsi"/>
        </w:rPr>
        <w:t xml:space="preserve"> for the d</w:t>
      </w:r>
      <w:r>
        <w:rPr>
          <w:rFonts w:cstheme="minorHAnsi"/>
        </w:rPr>
        <w:t>aily incidence of salmonellosis</w:t>
      </w:r>
      <w:r w:rsidR="00097069">
        <w:rPr>
          <w:rFonts w:cstheme="minorHAnsi"/>
        </w:rPr>
        <w:t xml:space="preserve">, with other parameters having </w:t>
      </w:r>
      <w:r w:rsidR="00B23C09">
        <w:rPr>
          <w:rFonts w:cstheme="minorHAnsi"/>
        </w:rPr>
        <w:t>a substantially reduced impact</w:t>
      </w:r>
      <w:r>
        <w:rPr>
          <w:rFonts w:cstheme="minorHAnsi"/>
        </w:rPr>
        <w:t xml:space="preserve">. Furthermore, </w:t>
      </w:r>
      <w:r w:rsidR="000D0F05" w:rsidRPr="00D67AE7">
        <w:rPr>
          <w:rFonts w:cstheme="minorHAnsi"/>
        </w:rPr>
        <w:t>I</w:t>
      </w:r>
      <w:r w:rsidR="000D0F05" w:rsidRPr="00D67AE7">
        <w:rPr>
          <w:rFonts w:cstheme="minorHAnsi"/>
          <w:vertAlign w:val="superscript"/>
        </w:rPr>
        <w:t>*</w:t>
      </w:r>
      <w:r w:rsidR="000D0F05" w:rsidRPr="00D67AE7">
        <w:rPr>
          <w:rFonts w:cstheme="minorHAnsi"/>
          <w:vertAlign w:val="subscript"/>
        </w:rPr>
        <w:t>RH</w:t>
      </w:r>
      <w:r w:rsidR="0018541F" w:rsidRPr="00D67AE7">
        <w:rPr>
          <w:rFonts w:cstheme="minorHAnsi"/>
          <w:vertAlign w:val="subscript"/>
        </w:rPr>
        <w:t>Prop</w:t>
      </w:r>
      <w:r w:rsidR="000D0F05" w:rsidRPr="00D67AE7">
        <w:rPr>
          <w:rFonts w:cstheme="minorHAnsi"/>
        </w:rPr>
        <w:t xml:space="preserve"> </w:t>
      </w:r>
      <w:r>
        <w:rPr>
          <w:rFonts w:cstheme="minorHAnsi"/>
        </w:rPr>
        <w:t>was</w:t>
      </w:r>
      <w:r w:rsidR="00097069">
        <w:rPr>
          <w:rFonts w:cstheme="minorHAnsi"/>
        </w:rPr>
        <w:t xml:space="preserve"> </w:t>
      </w:r>
      <w:r w:rsidR="008D5DB0" w:rsidRPr="00D67AE7">
        <w:rPr>
          <w:rFonts w:cstheme="minorHAnsi"/>
        </w:rPr>
        <w:t xml:space="preserve">most sensitive to transmission-related fitness costs (α), livestock antibiotic usage (τ), </w:t>
      </w:r>
      <w:r w:rsidR="0053516F" w:rsidRPr="00D67AE7">
        <w:rPr>
          <w:rFonts w:cstheme="minorHAnsi"/>
        </w:rPr>
        <w:t xml:space="preserve">the </w:t>
      </w:r>
      <w:r w:rsidR="0053516F">
        <w:rPr>
          <w:rFonts w:cstheme="minorHAnsi"/>
        </w:rPr>
        <w:t>a</w:t>
      </w:r>
      <w:r w:rsidR="008D5DB0" w:rsidRPr="00D67AE7">
        <w:rPr>
          <w:rFonts w:cstheme="minorHAnsi"/>
        </w:rPr>
        <w:t xml:space="preserve">ntibiotic-resistant to antibiotic-sensitive reversion rate </w:t>
      </w:r>
      <w:r w:rsidR="008D5DB0" w:rsidRPr="003C4859">
        <w:rPr>
          <w:rFonts w:cstheme="minorHAnsi"/>
        </w:rPr>
        <w:t xml:space="preserve">(φ) </w:t>
      </w:r>
      <w:r w:rsidR="00CC0A96">
        <w:rPr>
          <w:rFonts w:cstheme="minorHAnsi"/>
        </w:rPr>
        <w:t xml:space="preserve">and </w:t>
      </w:r>
      <w:commentRangeStart w:id="25"/>
      <w:r w:rsidR="00CC0A96" w:rsidRPr="00D67AE7">
        <w:rPr>
          <w:rFonts w:cstheme="minorHAnsi"/>
        </w:rPr>
        <w:t>efficacy of antibiotic-mediated recovery in livestock (</w:t>
      </w:r>
      <w:r w:rsidR="00CC0A96">
        <w:rPr>
          <w:rFonts w:cstheme="minorHAnsi"/>
        </w:rPr>
        <w:t>κ</w:t>
      </w:r>
      <w:r w:rsidR="00CC0A96" w:rsidRPr="00D67AE7">
        <w:rPr>
          <w:rFonts w:cstheme="minorHAnsi"/>
        </w:rPr>
        <w:t>)</w:t>
      </w:r>
      <w:commentRangeEnd w:id="25"/>
      <w:r w:rsidR="000808D5">
        <w:rPr>
          <w:rStyle w:val="CommentReference"/>
        </w:rPr>
        <w:commentReference w:id="25"/>
      </w:r>
      <w:r w:rsidR="00CC0A96">
        <w:rPr>
          <w:rFonts w:cstheme="minorHAnsi"/>
        </w:rPr>
        <w:t xml:space="preserve"> </w:t>
      </w:r>
      <w:r w:rsidR="008D5DB0" w:rsidRPr="003C4859">
        <w:rPr>
          <w:rFonts w:cstheme="minorHAnsi"/>
        </w:rPr>
        <w:t>(Figure S</w:t>
      </w:r>
      <w:r w:rsidR="00F1415A">
        <w:rPr>
          <w:rFonts w:cstheme="minorHAnsi"/>
        </w:rPr>
        <w:t>1</w:t>
      </w:r>
      <w:r w:rsidR="00A820B9">
        <w:rPr>
          <w:rFonts w:cstheme="minorHAnsi"/>
        </w:rPr>
        <w:t>3</w:t>
      </w:r>
      <w:r w:rsidR="008D5DB0" w:rsidRPr="003C4859">
        <w:rPr>
          <w:rFonts w:cstheme="minorHAnsi"/>
        </w:rPr>
        <w:t>).</w:t>
      </w:r>
      <w:r w:rsidR="008D5DB0" w:rsidRPr="00D67AE7">
        <w:rPr>
          <w:rFonts w:cstheme="minorHAnsi"/>
        </w:rPr>
        <w:t xml:space="preserve"> </w:t>
      </w:r>
    </w:p>
    <w:p w14:paraId="2F9A4606" w14:textId="4E8E154E" w:rsidR="0053516F" w:rsidRDefault="0053516F" w:rsidP="00F06C62">
      <w:pPr>
        <w:pStyle w:val="NoSpacing"/>
        <w:spacing w:line="360" w:lineRule="auto"/>
        <w:rPr>
          <w:rFonts w:cstheme="minorHAnsi"/>
        </w:rPr>
      </w:pPr>
    </w:p>
    <w:p w14:paraId="27B49C53" w14:textId="576D5D68" w:rsidR="000A6F01" w:rsidRPr="00B23C09" w:rsidRDefault="000A6F01" w:rsidP="000A6F01">
      <w:pPr>
        <w:pStyle w:val="NoSpacing"/>
        <w:spacing w:line="360" w:lineRule="auto"/>
        <w:jc w:val="both"/>
        <w:rPr>
          <w:rFonts w:cstheme="minorHAnsi"/>
        </w:rPr>
      </w:pPr>
      <w:r w:rsidRPr="00B23C09">
        <w:rPr>
          <w:rFonts w:cstheme="minorHAnsi"/>
        </w:rPr>
        <w:t xml:space="preserve">Curtailment of livestock antibiotic </w:t>
      </w:r>
      <w:r w:rsidRPr="00394BCD">
        <w:rPr>
          <w:rFonts w:cstheme="minorHAnsi"/>
        </w:rPr>
        <w:t>usage (τ → 0 g/PCU) resulted in small increases in the daily incidence relative to at baseline antibiotic usage levels across all case studies (Figu</w:t>
      </w:r>
      <w:r w:rsidRPr="002343AD">
        <w:rPr>
          <w:rFonts w:cstheme="minorHAnsi"/>
        </w:rPr>
        <w:t xml:space="preserve">re </w:t>
      </w:r>
      <w:r w:rsidR="00A820B9" w:rsidRPr="002343AD">
        <w:rPr>
          <w:rFonts w:cstheme="minorHAnsi"/>
        </w:rPr>
        <w:t>3</w:t>
      </w:r>
      <w:r w:rsidRPr="002343AD">
        <w:rPr>
          <w:rFonts w:cstheme="minorHAnsi"/>
        </w:rPr>
        <w:t>). The fitted daily incidence and I</w:t>
      </w:r>
      <w:r w:rsidRPr="002343AD">
        <w:rPr>
          <w:rFonts w:cstheme="minorHAnsi"/>
          <w:vertAlign w:val="superscript"/>
        </w:rPr>
        <w:t>*</w:t>
      </w:r>
      <w:r w:rsidRPr="002343AD">
        <w:rPr>
          <w:rFonts w:cstheme="minorHAnsi"/>
          <w:vertAlign w:val="subscript"/>
        </w:rPr>
        <w:t>RHProp</w:t>
      </w:r>
      <w:r w:rsidRPr="002343AD">
        <w:rPr>
          <w:rFonts w:cstheme="minorHAnsi"/>
        </w:rPr>
        <w:t xml:space="preserve"> for each case study can be found in the supplementary material (Table S</w:t>
      </w:r>
      <w:r w:rsidR="00F15780">
        <w:rPr>
          <w:rFonts w:cstheme="minorHAnsi"/>
        </w:rPr>
        <w:t>6</w:t>
      </w:r>
      <w:r w:rsidRPr="002343AD">
        <w:rPr>
          <w:rFonts w:cstheme="minorHAnsi"/>
        </w:rPr>
        <w:t>). Curtailment in the fattening pigs case studies resulted in the largest increase in the daily incidence with a</w:t>
      </w:r>
      <w:r w:rsidRPr="00394BCD">
        <w:rPr>
          <w:rFonts w:cstheme="minorHAnsi"/>
        </w:rPr>
        <w:t xml:space="preserve"> 1.11-fold (0.668 per 100,000) increase relative to baseline levels, and a 1.20-fold (0.72 per 100,000) for the ampicillin and tetracycline case studies respectively. Increases in the daily incidence for the broiler poultry case studies were </w:t>
      </w:r>
      <w:r>
        <w:rPr>
          <w:rFonts w:cstheme="minorHAnsi"/>
        </w:rPr>
        <w:t>almost non-existent</w:t>
      </w:r>
      <w:r w:rsidR="00BD7DCA">
        <w:rPr>
          <w:rFonts w:cstheme="minorHAnsi"/>
        </w:rPr>
        <w:t>,</w:t>
      </w:r>
      <w:r>
        <w:rPr>
          <w:rFonts w:cstheme="minorHAnsi"/>
        </w:rPr>
        <w:t xml:space="preserve"> with </w:t>
      </w:r>
      <w:r w:rsidR="00BD7DCA">
        <w:rPr>
          <w:rFonts w:cstheme="minorHAnsi"/>
        </w:rPr>
        <w:t xml:space="preserve">no fold change below 3 significant figures </w:t>
      </w:r>
      <w:r w:rsidRPr="00394BCD">
        <w:rPr>
          <w:rFonts w:cstheme="minorHAnsi"/>
        </w:rPr>
        <w:t xml:space="preserve">(0.598 per 100,000) </w:t>
      </w:r>
      <w:r w:rsidR="00BD7DCA">
        <w:rPr>
          <w:rFonts w:cstheme="minorHAnsi"/>
        </w:rPr>
        <w:t xml:space="preserve">being identified for the ampicillin case study </w:t>
      </w:r>
      <w:r w:rsidRPr="00394BCD">
        <w:rPr>
          <w:rFonts w:cstheme="minorHAnsi"/>
        </w:rPr>
        <w:t>and a 1.02-fold (0.617 per 100,000) increase in the daily incidence for the tetracycline usage case stud</w:t>
      </w:r>
      <w:r w:rsidR="00BD7DCA">
        <w:rPr>
          <w:rFonts w:cstheme="minorHAnsi"/>
        </w:rPr>
        <w:t>y</w:t>
      </w:r>
      <w:r w:rsidRPr="00394BCD">
        <w:rPr>
          <w:rFonts w:cstheme="minorHAnsi"/>
        </w:rPr>
        <w:t>. Increases in livestock antibiotic usage above baseline usage levels in the four case studies</w:t>
      </w:r>
      <w:r w:rsidRPr="00B23C09">
        <w:rPr>
          <w:rFonts w:cstheme="minorHAnsi"/>
        </w:rPr>
        <w:t xml:space="preserve"> resulted in the opposite phenomenon being observed, with small decreases in overall human </w:t>
      </w:r>
      <w:del w:id="26" w:author="Jaap Wagenaar" w:date="2022-08-29T07:05:00Z">
        <w:r w:rsidRPr="00B23C09" w:rsidDel="000808D5">
          <w:rPr>
            <w:rFonts w:cstheme="minorHAnsi"/>
          </w:rPr>
          <w:delText>foodborne disease</w:delText>
        </w:r>
      </w:del>
      <w:ins w:id="27" w:author="Jaap Wagenaar" w:date="2022-08-29T07:05:00Z">
        <w:r w:rsidR="000808D5">
          <w:rPr>
            <w:rFonts w:cstheme="minorHAnsi"/>
          </w:rPr>
          <w:t xml:space="preserve">Salmonella </w:t>
        </w:r>
        <w:proofErr w:type="spellStart"/>
        <w:r w:rsidR="000808D5">
          <w:rPr>
            <w:rFonts w:cstheme="minorHAnsi"/>
          </w:rPr>
          <w:t>infecton</w:t>
        </w:r>
      </w:ins>
      <w:proofErr w:type="spellEnd"/>
      <w:r w:rsidRPr="00B23C09">
        <w:rPr>
          <w:rFonts w:cstheme="minorHAnsi"/>
        </w:rPr>
        <w:t xml:space="preserve"> and increases in the proportion of resistant infection.</w:t>
      </w:r>
      <w:r w:rsidR="00E85246">
        <w:rPr>
          <w:rFonts w:cstheme="minorHAnsi"/>
        </w:rPr>
        <w:t xml:space="preserve"> </w:t>
      </w:r>
    </w:p>
    <w:p w14:paraId="62E28928" w14:textId="77777777" w:rsidR="000A6F01" w:rsidRDefault="000A6F01" w:rsidP="00F06C62">
      <w:pPr>
        <w:pStyle w:val="NoSpacing"/>
        <w:spacing w:line="360" w:lineRule="auto"/>
        <w:rPr>
          <w:rFonts w:cstheme="minorHAnsi"/>
        </w:rPr>
      </w:pPr>
    </w:p>
    <w:p w14:paraId="3D3028A5" w14:textId="7B9416D5" w:rsidR="00BC500C" w:rsidRDefault="00BC500C" w:rsidP="00F06C62">
      <w:pPr>
        <w:pStyle w:val="NoSpacing"/>
        <w:spacing w:line="360" w:lineRule="auto"/>
        <w:rPr>
          <w:rFonts w:cstheme="minorHAnsi"/>
        </w:rPr>
      </w:pPr>
    </w:p>
    <w:p w14:paraId="7B3CE1DC" w14:textId="69B1B81E" w:rsidR="00BC500C" w:rsidRDefault="00BC500C" w:rsidP="00F06C62">
      <w:pPr>
        <w:pStyle w:val="NoSpacing"/>
        <w:spacing w:line="360" w:lineRule="auto"/>
        <w:rPr>
          <w:rFonts w:cstheme="minorHAnsi"/>
        </w:rPr>
      </w:pPr>
    </w:p>
    <w:p w14:paraId="61F15932" w14:textId="77777777" w:rsidR="00BC500C" w:rsidRDefault="00BC500C" w:rsidP="00F06C62">
      <w:pPr>
        <w:pStyle w:val="NoSpacing"/>
        <w:spacing w:line="360" w:lineRule="auto"/>
        <w:rPr>
          <w:rFonts w:cstheme="minorHAnsi"/>
        </w:rPr>
      </w:pPr>
    </w:p>
    <w:p w14:paraId="7ED2032D" w14:textId="631A04C5" w:rsidR="0018541F" w:rsidRPr="00927353" w:rsidRDefault="008C784C" w:rsidP="008D5DB0">
      <w:pPr>
        <w:pStyle w:val="NoSpacing"/>
        <w:spacing w:line="360" w:lineRule="auto"/>
        <w:jc w:val="center"/>
        <w:rPr>
          <w:rFonts w:cstheme="minorHAnsi"/>
        </w:rPr>
      </w:pPr>
      <w:r>
        <w:rPr>
          <w:noProof/>
          <w:lang w:val="en-US"/>
        </w:rPr>
        <w:lastRenderedPageBreak/>
        <w:drawing>
          <wp:inline distT="0" distB="0" distL="0" distR="0" wp14:anchorId="5F855FF9" wp14:editId="39AA35BF">
            <wp:extent cx="5731510" cy="4688205"/>
            <wp:effectExtent l="0" t="0" r="254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688205"/>
                    </a:xfrm>
                    <a:prstGeom prst="rect">
                      <a:avLst/>
                    </a:prstGeom>
                    <a:noFill/>
                    <a:ln>
                      <a:noFill/>
                    </a:ln>
                  </pic:spPr>
                </pic:pic>
              </a:graphicData>
            </a:graphic>
          </wp:inline>
        </w:drawing>
      </w:r>
    </w:p>
    <w:p w14:paraId="2627D70D" w14:textId="2984D4A3" w:rsidR="00880247" w:rsidRDefault="008B1C3F" w:rsidP="008D5DB0">
      <w:pPr>
        <w:pStyle w:val="NoSpacing"/>
        <w:spacing w:line="360" w:lineRule="auto"/>
        <w:jc w:val="both"/>
        <w:rPr>
          <w:rFonts w:cstheme="minorHAnsi"/>
          <w:bCs/>
        </w:rPr>
      </w:pPr>
      <w:r>
        <w:rPr>
          <w:rFonts w:cstheme="minorHAnsi"/>
          <w:b/>
        </w:rPr>
        <w:t xml:space="preserve">Figure </w:t>
      </w:r>
      <w:r w:rsidR="00A820B9">
        <w:rPr>
          <w:rFonts w:cstheme="minorHAnsi"/>
          <w:b/>
        </w:rPr>
        <w:t>3</w:t>
      </w:r>
      <w:r w:rsidR="00E36D15">
        <w:rPr>
          <w:rFonts w:cstheme="minorHAnsi"/>
          <w:b/>
        </w:rPr>
        <w:t>.</w:t>
      </w:r>
      <w:r w:rsidR="00B23C09">
        <w:rPr>
          <w:rFonts w:cstheme="minorHAnsi"/>
          <w:b/>
        </w:rPr>
        <w:t xml:space="preserve"> </w:t>
      </w:r>
      <w:r w:rsidR="008D5DB0" w:rsidRPr="00927353">
        <w:rPr>
          <w:rFonts w:cstheme="minorHAnsi"/>
          <w:b/>
        </w:rPr>
        <w:t xml:space="preserve">Impact of alterations in livestock antibiotic </w:t>
      </w:r>
      <w:r w:rsidR="00515740">
        <w:rPr>
          <w:rFonts w:cstheme="minorHAnsi"/>
          <w:b/>
        </w:rPr>
        <w:t>usage</w:t>
      </w:r>
      <w:r w:rsidR="00515740" w:rsidRPr="00927353">
        <w:rPr>
          <w:rFonts w:cstheme="minorHAnsi"/>
          <w:b/>
        </w:rPr>
        <w:t xml:space="preserve"> </w:t>
      </w:r>
      <w:r w:rsidR="008D5DB0" w:rsidRPr="00927353">
        <w:rPr>
          <w:rFonts w:cstheme="minorHAnsi"/>
          <w:b/>
        </w:rPr>
        <w:t xml:space="preserve">(τ) on </w:t>
      </w:r>
      <w:r w:rsidR="00B23C09">
        <w:rPr>
          <w:rFonts w:cstheme="minorHAnsi"/>
          <w:b/>
        </w:rPr>
        <w:t>the daily incidence of salmonellosis</w:t>
      </w:r>
      <w:r w:rsidR="008D5DB0" w:rsidRPr="00927353">
        <w:rPr>
          <w:rFonts w:cstheme="minorHAnsi"/>
          <w:b/>
        </w:rPr>
        <w:t xml:space="preserve"> and the proportion of resistant human </w:t>
      </w:r>
      <w:r w:rsidR="008D5DB0" w:rsidRPr="00AE63BE">
        <w:rPr>
          <w:rFonts w:cstheme="minorHAnsi"/>
          <w:b/>
        </w:rPr>
        <w:t>infection (</w:t>
      </w:r>
      <w:r w:rsidR="00262AFB" w:rsidRPr="00AE63BE">
        <w:rPr>
          <w:rFonts w:cstheme="minorHAnsi"/>
          <w:b/>
        </w:rPr>
        <w:t>I</w:t>
      </w:r>
      <w:r w:rsidR="00262AFB" w:rsidRPr="00AE63BE">
        <w:rPr>
          <w:rFonts w:cstheme="minorHAnsi"/>
          <w:b/>
          <w:vertAlign w:val="superscript"/>
        </w:rPr>
        <w:t>*</w:t>
      </w:r>
      <w:r w:rsidR="00262AFB" w:rsidRPr="00AE63BE">
        <w:rPr>
          <w:rFonts w:cstheme="minorHAnsi"/>
          <w:b/>
          <w:vertAlign w:val="subscript"/>
        </w:rPr>
        <w:t>RH</w:t>
      </w:r>
      <w:r w:rsidR="0018541F" w:rsidRPr="00AE63BE">
        <w:rPr>
          <w:rFonts w:cstheme="minorHAnsi"/>
          <w:b/>
          <w:vertAlign w:val="subscript"/>
        </w:rPr>
        <w:t>Prop</w:t>
      </w:r>
      <w:r w:rsidR="008D5DB0" w:rsidRPr="00AE63BE">
        <w:rPr>
          <w:rFonts w:cstheme="minorHAnsi"/>
          <w:b/>
        </w:rPr>
        <w:t>).</w:t>
      </w:r>
      <w:r w:rsidR="008D5DB0" w:rsidRPr="00927353">
        <w:rPr>
          <w:rFonts w:cstheme="minorHAnsi"/>
          <w:b/>
        </w:rPr>
        <w:t xml:space="preserve"> </w:t>
      </w:r>
      <w:r w:rsidR="008D5DB0" w:rsidRPr="001C4F47">
        <w:rPr>
          <w:rFonts w:cstheme="minorHAnsi"/>
          <w:bCs/>
        </w:rPr>
        <w:t xml:space="preserve">A) </w:t>
      </w:r>
      <w:r w:rsidR="0053516F">
        <w:rPr>
          <w:rFonts w:cstheme="minorHAnsi"/>
          <w:bCs/>
        </w:rPr>
        <w:t>Ampicillin</w:t>
      </w:r>
      <w:r w:rsidR="008D5DB0" w:rsidRPr="001C4F47">
        <w:rPr>
          <w:rFonts w:cstheme="minorHAnsi"/>
          <w:bCs/>
        </w:rPr>
        <w:t xml:space="preserve">-resistant human salmonellosis from </w:t>
      </w:r>
      <w:r w:rsidR="0053516F">
        <w:rPr>
          <w:rFonts w:cstheme="minorHAnsi"/>
          <w:bCs/>
        </w:rPr>
        <w:t>broiler poultry</w:t>
      </w:r>
      <w:r w:rsidR="008D5DB0" w:rsidRPr="001C4F47">
        <w:rPr>
          <w:rFonts w:cstheme="minorHAnsi"/>
          <w:bCs/>
        </w:rPr>
        <w:t xml:space="preserve">. B) </w:t>
      </w:r>
      <w:r w:rsidR="0053516F">
        <w:rPr>
          <w:rFonts w:cstheme="minorHAnsi"/>
          <w:bCs/>
        </w:rPr>
        <w:t>Tetracycline</w:t>
      </w:r>
      <w:r w:rsidR="008D5DB0" w:rsidRPr="001C4F47">
        <w:rPr>
          <w:rFonts w:cstheme="minorHAnsi"/>
          <w:bCs/>
        </w:rPr>
        <w:t xml:space="preserve">-resistant human salmonellosis from </w:t>
      </w:r>
      <w:r w:rsidR="0053516F">
        <w:rPr>
          <w:rFonts w:cstheme="minorHAnsi"/>
          <w:bCs/>
        </w:rPr>
        <w:t>broiler poultry</w:t>
      </w:r>
      <w:r w:rsidR="008D5DB0">
        <w:rPr>
          <w:rFonts w:cstheme="minorHAnsi"/>
          <w:bCs/>
        </w:rPr>
        <w:t xml:space="preserve">. C) </w:t>
      </w:r>
      <w:r w:rsidR="0053516F">
        <w:rPr>
          <w:rFonts w:cstheme="minorHAnsi"/>
          <w:bCs/>
        </w:rPr>
        <w:t>Ampicillin</w:t>
      </w:r>
      <w:r w:rsidR="008D5DB0">
        <w:rPr>
          <w:rFonts w:cstheme="minorHAnsi"/>
          <w:bCs/>
        </w:rPr>
        <w:t xml:space="preserve">-resistant human salmonellosis from </w:t>
      </w:r>
      <w:r w:rsidR="0053516F">
        <w:rPr>
          <w:rFonts w:cstheme="minorHAnsi"/>
          <w:bCs/>
        </w:rPr>
        <w:t>fattening pigs</w:t>
      </w:r>
      <w:r w:rsidR="008D5DB0">
        <w:rPr>
          <w:rFonts w:cstheme="minorHAnsi"/>
          <w:bCs/>
        </w:rPr>
        <w:t>.</w:t>
      </w:r>
      <w:r w:rsidR="0053516F" w:rsidRPr="0053516F">
        <w:rPr>
          <w:rFonts w:cstheme="minorHAnsi"/>
          <w:bCs/>
        </w:rPr>
        <w:t xml:space="preserve"> </w:t>
      </w:r>
      <w:r w:rsidR="0053516F">
        <w:rPr>
          <w:rFonts w:cstheme="minorHAnsi"/>
          <w:bCs/>
        </w:rPr>
        <w:t>D) Tetracycline-resistant human salmonellosis from fattening pigs.</w:t>
      </w:r>
      <w:r w:rsidR="008D5DB0" w:rsidRPr="001C4F47">
        <w:rPr>
          <w:rFonts w:cstheme="minorHAnsi"/>
          <w:bCs/>
        </w:rPr>
        <w:t xml:space="preserve"> Grey bar denotes the </w:t>
      </w:r>
      <w:r w:rsidR="008D5DB0">
        <w:rPr>
          <w:rFonts w:cstheme="minorHAnsi"/>
          <w:bCs/>
        </w:rPr>
        <w:t xml:space="preserve">case study </w:t>
      </w:r>
      <w:r w:rsidR="008D5DB0" w:rsidRPr="001C4F47">
        <w:rPr>
          <w:rFonts w:cstheme="minorHAnsi"/>
          <w:bCs/>
        </w:rPr>
        <w:t xml:space="preserve">specific baseline livestock antibiotic </w:t>
      </w:r>
      <w:r w:rsidR="00515740">
        <w:rPr>
          <w:rFonts w:cstheme="minorHAnsi"/>
          <w:bCs/>
        </w:rPr>
        <w:t>usage</w:t>
      </w:r>
      <w:r w:rsidR="008D5DB0" w:rsidRPr="001C4F47">
        <w:rPr>
          <w:rFonts w:cstheme="minorHAnsi"/>
          <w:bCs/>
        </w:rPr>
        <w:t xml:space="preserve">.  Numbers above the bars denote </w:t>
      </w:r>
      <w:r w:rsidR="00262AFB">
        <w:rPr>
          <w:rFonts w:cstheme="minorHAnsi"/>
        </w:rPr>
        <w:t>I</w:t>
      </w:r>
      <w:r w:rsidR="00262AFB">
        <w:rPr>
          <w:rFonts w:cstheme="minorHAnsi"/>
          <w:vertAlign w:val="superscript"/>
        </w:rPr>
        <w:t>*</w:t>
      </w:r>
      <w:r w:rsidR="00262AFB" w:rsidRPr="002C7734">
        <w:rPr>
          <w:rFonts w:cstheme="minorHAnsi"/>
          <w:vertAlign w:val="subscript"/>
        </w:rPr>
        <w:t>RH</w:t>
      </w:r>
      <w:r w:rsidR="0018541F">
        <w:rPr>
          <w:rFonts w:cstheme="minorHAnsi"/>
          <w:vertAlign w:val="subscript"/>
        </w:rPr>
        <w:t>Prop</w:t>
      </w:r>
      <w:r w:rsidR="008D5DB0" w:rsidRPr="001C4F47">
        <w:rPr>
          <w:rFonts w:cstheme="minorHAnsi"/>
          <w:bCs/>
        </w:rPr>
        <w:t>.</w:t>
      </w:r>
      <w:r w:rsidR="008D5DB0">
        <w:rPr>
          <w:rFonts w:cstheme="minorHAnsi"/>
          <w:bCs/>
        </w:rPr>
        <w:t xml:space="preserve"> </w:t>
      </w:r>
    </w:p>
    <w:p w14:paraId="77619200" w14:textId="77777777" w:rsidR="008D5DB0" w:rsidRPr="00D67AE7" w:rsidRDefault="008D5DB0" w:rsidP="008D5DB0">
      <w:pPr>
        <w:pStyle w:val="NoSpacing"/>
        <w:spacing w:line="360" w:lineRule="auto"/>
        <w:jc w:val="both"/>
        <w:rPr>
          <w:rFonts w:cstheme="minorHAnsi"/>
        </w:rPr>
      </w:pPr>
    </w:p>
    <w:p w14:paraId="704B8E76" w14:textId="049BC1FC" w:rsidR="006553BB" w:rsidRDefault="00E32F26" w:rsidP="008D5DB0">
      <w:pPr>
        <w:pStyle w:val="NoSpacing"/>
        <w:spacing w:line="360" w:lineRule="auto"/>
        <w:jc w:val="both"/>
        <w:rPr>
          <w:rFonts w:cstheme="minorHAnsi"/>
          <w:bCs/>
        </w:rPr>
      </w:pPr>
      <w:r>
        <w:rPr>
          <w:rFonts w:cstheme="minorHAnsi"/>
        </w:rPr>
        <w:t>To identify t</w:t>
      </w:r>
      <w:r w:rsidR="008D5DB0" w:rsidRPr="00D67AE7">
        <w:rPr>
          <w:rFonts w:cstheme="minorHAnsi"/>
        </w:rPr>
        <w:t xml:space="preserve">he parameters which had the greatest influence on relative increases in </w:t>
      </w:r>
      <w:r w:rsidR="00CC7C17">
        <w:rPr>
          <w:rFonts w:cstheme="minorHAnsi"/>
        </w:rPr>
        <w:t xml:space="preserve">the daily incidence </w:t>
      </w:r>
      <w:r w:rsidR="008D5DB0" w:rsidRPr="00D67AE7">
        <w:rPr>
          <w:rFonts w:cstheme="minorHAnsi"/>
        </w:rPr>
        <w:t>when livestock antibiotics were curtailed,</w:t>
      </w:r>
      <w:r>
        <w:rPr>
          <w:rFonts w:cstheme="minorHAnsi"/>
        </w:rPr>
        <w:t xml:space="preserve"> the </w:t>
      </w:r>
      <w:r w:rsidR="00CC7C17">
        <w:rPr>
          <w:rFonts w:cstheme="minorHAnsi"/>
        </w:rPr>
        <w:t>daily incidence</w:t>
      </w:r>
      <w:r w:rsidR="008D5DB0" w:rsidRPr="00D67AE7">
        <w:rPr>
          <w:rFonts w:cstheme="minorHAnsi"/>
        </w:rPr>
        <w:t xml:space="preserve"> at mean baseline livestock antibiotic</w:t>
      </w:r>
      <w:r>
        <w:rPr>
          <w:rFonts w:cstheme="minorHAnsi"/>
        </w:rPr>
        <w:t xml:space="preserve"> usage </w:t>
      </w:r>
      <w:r w:rsidRPr="00C53D33">
        <w:rPr>
          <w:rFonts w:cstheme="minorHAnsi"/>
        </w:rPr>
        <w:t xml:space="preserve">(τ = 0.00934 g/PCU) </w:t>
      </w:r>
      <w:r>
        <w:rPr>
          <w:rFonts w:cstheme="minorHAnsi"/>
        </w:rPr>
        <w:t>was compared to the daily incidence under livestock antibiotic curtailment (τ = 0</w:t>
      </w:r>
      <w:r w:rsidRPr="00C53D33">
        <w:rPr>
          <w:rFonts w:cstheme="minorHAnsi"/>
        </w:rPr>
        <w:t xml:space="preserve"> g/PCU</w:t>
      </w:r>
      <w:r>
        <w:rPr>
          <w:rFonts w:cstheme="minorHAnsi"/>
        </w:rPr>
        <w:t xml:space="preserve">) </w:t>
      </w:r>
      <w:r w:rsidR="008D5DB0" w:rsidRPr="00D67AE7">
        <w:rPr>
          <w:rFonts w:cstheme="minorHAnsi"/>
        </w:rPr>
        <w:t xml:space="preserve">across the </w:t>
      </w:r>
      <w:r w:rsidR="00CC7C17">
        <w:rPr>
          <w:rFonts w:cstheme="minorHAnsi"/>
        </w:rPr>
        <w:t>four</w:t>
      </w:r>
      <w:r w:rsidR="008D5DB0" w:rsidRPr="00D67AE7">
        <w:rPr>
          <w:rFonts w:cstheme="minorHAnsi"/>
        </w:rPr>
        <w:t xml:space="preserve"> case studies </w:t>
      </w:r>
      <w:r w:rsidR="008D5DB0" w:rsidRPr="00C53D33">
        <w:rPr>
          <w:rFonts w:cstheme="minorHAnsi"/>
          <w:bCs/>
        </w:rPr>
        <w:t>(</w:t>
      </w:r>
      <w:r w:rsidR="008B1C3F" w:rsidRPr="00C53D33">
        <w:rPr>
          <w:rFonts w:cstheme="minorHAnsi"/>
          <w:bCs/>
        </w:rPr>
        <w:t xml:space="preserve">Figure </w:t>
      </w:r>
      <w:r w:rsidR="00A820B9">
        <w:rPr>
          <w:rFonts w:cstheme="minorHAnsi"/>
          <w:bCs/>
        </w:rPr>
        <w:t>4</w:t>
      </w:r>
      <w:r w:rsidR="008D5DB0" w:rsidRPr="00C53D33">
        <w:rPr>
          <w:rFonts w:cstheme="minorHAnsi"/>
          <w:bCs/>
        </w:rPr>
        <w:t>A).</w:t>
      </w:r>
      <w:r w:rsidR="00DC2A69" w:rsidRPr="00C53D33">
        <w:rPr>
          <w:rFonts w:cstheme="minorHAnsi"/>
          <w:bCs/>
        </w:rPr>
        <w:t xml:space="preserve"> </w:t>
      </w:r>
      <w:r w:rsidR="00CC7C17" w:rsidRPr="00C53D33">
        <w:rPr>
          <w:rFonts w:cstheme="minorHAnsi"/>
          <w:bCs/>
        </w:rPr>
        <w:t>Daily incidence</w:t>
      </w:r>
      <w:r w:rsidR="00857445">
        <w:rPr>
          <w:rFonts w:cstheme="minorHAnsi"/>
          <w:bCs/>
        </w:rPr>
        <w:t xml:space="preserve"> at mean baseline livestock antibiotic usage was allowed to vary and was not fixed across modelled parameter combination</w:t>
      </w:r>
      <w:r w:rsidR="00BD7DCA">
        <w:rPr>
          <w:rFonts w:cstheme="minorHAnsi"/>
          <w:bCs/>
        </w:rPr>
        <w:t>s</w:t>
      </w:r>
      <w:r w:rsidR="00857445">
        <w:rPr>
          <w:rFonts w:cstheme="minorHAnsi"/>
          <w:bCs/>
        </w:rPr>
        <w:t>.</w:t>
      </w:r>
      <w:r w:rsidR="00BD7DCA">
        <w:rPr>
          <w:rFonts w:cstheme="minorHAnsi"/>
          <w:bCs/>
        </w:rPr>
        <w:t xml:space="preserve"> This corresponds to differences in </w:t>
      </w:r>
      <w:r w:rsidR="00A8498D">
        <w:rPr>
          <w:rFonts w:cstheme="minorHAnsi"/>
          <w:bCs/>
        </w:rPr>
        <w:t xml:space="preserve">the </w:t>
      </w:r>
      <w:r w:rsidR="00BD7DCA">
        <w:rPr>
          <w:rFonts w:cstheme="minorHAnsi"/>
          <w:bCs/>
        </w:rPr>
        <w:t>daily incidence</w:t>
      </w:r>
      <w:r w:rsidR="00A8498D">
        <w:rPr>
          <w:rFonts w:cstheme="minorHAnsi"/>
          <w:bCs/>
        </w:rPr>
        <w:t xml:space="preserve"> at</w:t>
      </w:r>
      <w:r>
        <w:rPr>
          <w:rFonts w:cstheme="minorHAnsi"/>
          <w:bCs/>
        </w:rPr>
        <w:t xml:space="preserve"> baseline antibiotic usage (</w:t>
      </w:r>
      <w:r w:rsidR="00A8498D" w:rsidRPr="00C53D33">
        <w:rPr>
          <w:rFonts w:cstheme="minorHAnsi"/>
        </w:rPr>
        <w:t>τ = 0.00934 g/PCU</w:t>
      </w:r>
      <w:r>
        <w:rPr>
          <w:rFonts w:cstheme="minorHAnsi"/>
        </w:rPr>
        <w:t>)</w:t>
      </w:r>
      <w:r w:rsidR="00A8498D">
        <w:rPr>
          <w:rFonts w:cstheme="minorHAnsi"/>
          <w:bCs/>
        </w:rPr>
        <w:t xml:space="preserve"> that would be observed with case studies other than the specific drug/livestock/pathogen combinations used in this study</w:t>
      </w:r>
      <w:r w:rsidR="00A8498D">
        <w:rPr>
          <w:rFonts w:cstheme="minorHAnsi"/>
        </w:rPr>
        <w:t xml:space="preserve">. </w:t>
      </w:r>
      <w:r w:rsidR="00685DA3">
        <w:rPr>
          <w:rFonts w:cstheme="minorHAnsi"/>
          <w:bCs/>
        </w:rPr>
        <w:t>Therefore, i</w:t>
      </w:r>
      <w:r w:rsidR="00A8498D">
        <w:rPr>
          <w:rFonts w:cstheme="minorHAnsi"/>
          <w:bCs/>
        </w:rPr>
        <w:t>nfluential model parameters</w:t>
      </w:r>
      <w:r w:rsidR="006553BB">
        <w:rPr>
          <w:rFonts w:cstheme="minorHAnsi"/>
          <w:bCs/>
        </w:rPr>
        <w:t xml:space="preserve"> can be interpreted as parameters that lead to case studies </w:t>
      </w:r>
      <w:r w:rsidR="00A8498D">
        <w:rPr>
          <w:rFonts w:cstheme="minorHAnsi"/>
          <w:bCs/>
        </w:rPr>
        <w:t xml:space="preserve">with large relative </w:t>
      </w:r>
      <w:r w:rsidR="006553BB">
        <w:rPr>
          <w:rFonts w:cstheme="minorHAnsi"/>
          <w:bCs/>
        </w:rPr>
        <w:t xml:space="preserve">increases in daily incidence compared to baseline antibiotic usage. </w:t>
      </w:r>
    </w:p>
    <w:p w14:paraId="752B03C1" w14:textId="5907FFDF" w:rsidR="008D5DB0" w:rsidRDefault="00CC0A96" w:rsidP="008D5DB0">
      <w:pPr>
        <w:pStyle w:val="NoSpacing"/>
        <w:spacing w:line="360" w:lineRule="auto"/>
        <w:jc w:val="both"/>
        <w:rPr>
          <w:rFonts w:cstheme="minorHAnsi"/>
        </w:rPr>
      </w:pPr>
      <w:commentRangeStart w:id="28"/>
      <w:r>
        <w:rPr>
          <w:rFonts w:cstheme="minorHAnsi"/>
        </w:rPr>
        <w:lastRenderedPageBreak/>
        <w:t>Transmission related fitness costs associated with antibiotic-resistance (α</w:t>
      </w:r>
      <w:commentRangeEnd w:id="28"/>
      <w:r w:rsidR="000808D5">
        <w:rPr>
          <w:rStyle w:val="CommentReference"/>
        </w:rPr>
        <w:commentReference w:id="28"/>
      </w:r>
      <w:r>
        <w:rPr>
          <w:rFonts w:cstheme="minorHAnsi"/>
        </w:rPr>
        <w:t>), the</w:t>
      </w:r>
      <w:r w:rsidR="008D5DB0" w:rsidRPr="00D67AE7">
        <w:rPr>
          <w:rFonts w:cstheme="minorHAnsi"/>
        </w:rPr>
        <w:t xml:space="preserve"> per capita rate of background transmissi</w:t>
      </w:r>
      <w:r w:rsidR="00CC7C17">
        <w:rPr>
          <w:rFonts w:cstheme="minorHAnsi"/>
        </w:rPr>
        <w:t>on to livestock populations (ζ) and</w:t>
      </w:r>
      <w:r w:rsidR="008D5DB0" w:rsidRPr="00D67AE7">
        <w:rPr>
          <w:rFonts w:cstheme="minorHAnsi"/>
        </w:rPr>
        <w:t xml:space="preserve"> </w:t>
      </w:r>
      <w:commentRangeStart w:id="29"/>
      <w:r w:rsidR="00CC7C17" w:rsidRPr="00D67AE7">
        <w:rPr>
          <w:rFonts w:cstheme="minorHAnsi"/>
        </w:rPr>
        <w:t>efficacy of antibiotic-mediated livestock recovery</w:t>
      </w:r>
      <w:commentRangeEnd w:id="29"/>
      <w:r w:rsidR="000808D5">
        <w:rPr>
          <w:rStyle w:val="CommentReference"/>
        </w:rPr>
        <w:commentReference w:id="29"/>
      </w:r>
      <w:r w:rsidR="00CC7C17" w:rsidRPr="00D67AE7">
        <w:rPr>
          <w:rFonts w:cstheme="minorHAnsi"/>
        </w:rPr>
        <w:t xml:space="preserve"> (</w:t>
      </w:r>
      <w:r w:rsidR="00CC7C17">
        <w:rPr>
          <w:rFonts w:cstheme="minorHAnsi"/>
        </w:rPr>
        <w:t>κ</w:t>
      </w:r>
      <w:r w:rsidR="00CC7C17" w:rsidRPr="00D67AE7">
        <w:rPr>
          <w:rFonts w:cstheme="minorHAnsi"/>
        </w:rPr>
        <w:t>)</w:t>
      </w:r>
      <w:r w:rsidR="00CC7C17">
        <w:rPr>
          <w:rFonts w:cstheme="minorHAnsi"/>
        </w:rPr>
        <w:t xml:space="preserve"> </w:t>
      </w:r>
      <w:r w:rsidR="008D5DB0" w:rsidRPr="00D67AE7">
        <w:rPr>
          <w:rFonts w:cstheme="minorHAnsi"/>
        </w:rPr>
        <w:t xml:space="preserve">were found to be the most influential parameters in </w:t>
      </w:r>
      <w:r w:rsidR="008D5DB0" w:rsidRPr="003C4859">
        <w:rPr>
          <w:rFonts w:cstheme="minorHAnsi"/>
        </w:rPr>
        <w:t>determ</w:t>
      </w:r>
      <w:r w:rsidR="00CC7C17" w:rsidRPr="003C4859">
        <w:rPr>
          <w:rFonts w:cstheme="minorHAnsi"/>
        </w:rPr>
        <w:t xml:space="preserve">ining the relative increase in daily incidence </w:t>
      </w:r>
      <w:r w:rsidR="008D5DB0" w:rsidRPr="003C4859">
        <w:rPr>
          <w:rFonts w:cstheme="minorHAnsi"/>
        </w:rPr>
        <w:t>from baseline livestock antibiotic usage when antibiotics where curtailed. (</w:t>
      </w:r>
      <w:r w:rsidR="008B1C3F" w:rsidRPr="003C4859">
        <w:rPr>
          <w:rFonts w:cstheme="minorHAnsi"/>
        </w:rPr>
        <w:t xml:space="preserve">Figure </w:t>
      </w:r>
      <w:r w:rsidR="00A820B9">
        <w:rPr>
          <w:rFonts w:cstheme="minorHAnsi"/>
        </w:rPr>
        <w:t>4</w:t>
      </w:r>
      <w:r w:rsidR="008D5DB0" w:rsidRPr="003C4859">
        <w:rPr>
          <w:rFonts w:cstheme="minorHAnsi"/>
        </w:rPr>
        <w:t xml:space="preserve">A). Lower </w:t>
      </w:r>
      <w:r w:rsidR="00505779" w:rsidRPr="003C4859">
        <w:rPr>
          <w:rFonts w:cstheme="minorHAnsi"/>
        </w:rPr>
        <w:t>κ</w:t>
      </w:r>
      <w:r>
        <w:rPr>
          <w:rFonts w:cstheme="minorHAnsi"/>
        </w:rPr>
        <w:t xml:space="preserve"> and α, </w:t>
      </w:r>
      <w:r w:rsidR="008D5DB0" w:rsidRPr="003C4859">
        <w:rPr>
          <w:rFonts w:cstheme="minorHAnsi"/>
        </w:rPr>
        <w:t>and higher ζ parameter values resulted in lower relative increases in</w:t>
      </w:r>
      <w:r w:rsidR="00CC7C17" w:rsidRPr="003C4859">
        <w:rPr>
          <w:rFonts w:cstheme="minorHAnsi"/>
        </w:rPr>
        <w:t xml:space="preserve"> daily incidence</w:t>
      </w:r>
      <w:r w:rsidR="008D5DB0" w:rsidRPr="003C4859">
        <w:rPr>
          <w:rFonts w:cstheme="minorHAnsi"/>
        </w:rPr>
        <w:t xml:space="preserve"> when livestock antibiotics were curtailed (τ = 0 g/PCU) (</w:t>
      </w:r>
      <w:r w:rsidR="008D5DB0" w:rsidRPr="003C4859">
        <w:rPr>
          <w:rFonts w:cstheme="minorHAnsi"/>
          <w:bCs/>
        </w:rPr>
        <w:t>Figure S</w:t>
      </w:r>
      <w:r w:rsidR="00F1415A">
        <w:rPr>
          <w:rFonts w:cstheme="minorHAnsi"/>
          <w:bCs/>
        </w:rPr>
        <w:t>1</w:t>
      </w:r>
      <w:r w:rsidR="00A820B9">
        <w:rPr>
          <w:rFonts w:cstheme="minorHAnsi"/>
          <w:bCs/>
        </w:rPr>
        <w:t>4</w:t>
      </w:r>
      <w:r w:rsidR="008D5DB0" w:rsidRPr="003C4859">
        <w:rPr>
          <w:rFonts w:cstheme="minorHAnsi"/>
          <w:bCs/>
        </w:rPr>
        <w:t>)</w:t>
      </w:r>
      <w:r w:rsidR="008D5DB0" w:rsidRPr="003C4859">
        <w:rPr>
          <w:rFonts w:cstheme="minorHAnsi"/>
        </w:rPr>
        <w:t>.</w:t>
      </w:r>
      <w:r w:rsidR="008D5DB0" w:rsidRPr="00D67AE7">
        <w:rPr>
          <w:rFonts w:cstheme="minorHAnsi"/>
        </w:rPr>
        <w:t xml:space="preserve"> </w:t>
      </w:r>
    </w:p>
    <w:p w14:paraId="0E3C09C3" w14:textId="77777777" w:rsidR="008D5DB0" w:rsidRPr="00D67AE7" w:rsidRDefault="008D5DB0" w:rsidP="008D5DB0">
      <w:pPr>
        <w:pStyle w:val="NoSpacing"/>
        <w:spacing w:line="360" w:lineRule="auto"/>
        <w:jc w:val="both"/>
        <w:rPr>
          <w:rFonts w:cstheme="minorHAnsi"/>
        </w:rPr>
      </w:pPr>
    </w:p>
    <w:p w14:paraId="2187585F" w14:textId="0E12089A" w:rsidR="00F06C62" w:rsidRDefault="00880247" w:rsidP="008D5DB0">
      <w:pPr>
        <w:pStyle w:val="NoSpacing"/>
        <w:spacing w:line="360" w:lineRule="auto"/>
        <w:jc w:val="both"/>
        <w:rPr>
          <w:rFonts w:cstheme="minorHAnsi"/>
        </w:rPr>
      </w:pPr>
      <w:r>
        <w:rPr>
          <w:noProof/>
          <w:lang w:val="en-US"/>
        </w:rPr>
        <w:drawing>
          <wp:inline distT="0" distB="0" distL="0" distR="0" wp14:anchorId="3A41C20F" wp14:editId="1FEC36A3">
            <wp:extent cx="5731510" cy="5731510"/>
            <wp:effectExtent l="0" t="0" r="2540" b="254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B7F66F0" w14:textId="29C7C964" w:rsidR="008D5DB0" w:rsidRPr="00D67AE7" w:rsidRDefault="008D5DB0" w:rsidP="008D5DB0">
      <w:pPr>
        <w:pStyle w:val="NoSpacing"/>
        <w:spacing w:line="360" w:lineRule="auto"/>
        <w:jc w:val="both"/>
        <w:rPr>
          <w:rFonts w:cstheme="minorHAnsi"/>
          <w:b/>
        </w:rPr>
      </w:pPr>
      <w:bookmarkStart w:id="30" w:name="_Hlk55379253"/>
      <w:r w:rsidRPr="00D67AE7">
        <w:rPr>
          <w:rFonts w:cstheme="minorHAnsi"/>
          <w:b/>
        </w:rPr>
        <w:t xml:space="preserve">Figure </w:t>
      </w:r>
      <w:r w:rsidR="00A820B9">
        <w:rPr>
          <w:rFonts w:cstheme="minorHAnsi"/>
          <w:b/>
        </w:rPr>
        <w:t>4</w:t>
      </w:r>
      <w:r w:rsidR="00E36D15">
        <w:rPr>
          <w:rFonts w:cstheme="minorHAnsi"/>
          <w:b/>
        </w:rPr>
        <w:t>.</w:t>
      </w:r>
      <w:r w:rsidRPr="00D67AE7">
        <w:rPr>
          <w:rFonts w:cstheme="minorHAnsi"/>
          <w:b/>
        </w:rPr>
        <w:t xml:space="preserve"> Fourier amplitude senstivity test (FAST) to identify the most influential model parameter for</w:t>
      </w:r>
      <w:r w:rsidR="00080E3A">
        <w:rPr>
          <w:rFonts w:cstheme="minorHAnsi"/>
          <w:b/>
        </w:rPr>
        <w:t>: A) Relative change in daily incidence</w:t>
      </w:r>
      <w:r w:rsidRPr="00D67AE7">
        <w:rPr>
          <w:rFonts w:cstheme="minorHAnsi"/>
          <w:b/>
        </w:rPr>
        <w:t xml:space="preserve"> under curtailment (0 g/PCU) compared to the averaged baselin</w:t>
      </w:r>
      <w:r w:rsidR="00080E3A">
        <w:rPr>
          <w:rFonts w:cstheme="minorHAnsi"/>
          <w:b/>
        </w:rPr>
        <w:t>e antibiotic usage level (0.00934</w:t>
      </w:r>
      <w:r w:rsidRPr="00D67AE7">
        <w:rPr>
          <w:rFonts w:cstheme="minorHAnsi"/>
          <w:b/>
        </w:rPr>
        <w:t xml:space="preserve"> g/PCU). B) </w:t>
      </w:r>
      <w:r w:rsidR="00080E3A">
        <w:rPr>
          <w:rFonts w:cstheme="minorHAnsi"/>
          <w:b/>
        </w:rPr>
        <w:t>Mitigating changes in daily incidence</w:t>
      </w:r>
      <w:r w:rsidRPr="00D67AE7">
        <w:rPr>
          <w:rFonts w:cstheme="minorHAnsi"/>
          <w:b/>
        </w:rPr>
        <w:t xml:space="preserve"> under curtailment compared to the level of foodborne disease experienced under current levels o</w:t>
      </w:r>
      <w:r w:rsidR="00080E3A">
        <w:rPr>
          <w:rFonts w:cstheme="minorHAnsi"/>
          <w:b/>
        </w:rPr>
        <w:t>f livestock antibiotic usage (0.593</w:t>
      </w:r>
      <w:r w:rsidRPr="00D67AE7">
        <w:rPr>
          <w:rFonts w:cstheme="minorHAnsi"/>
          <w:b/>
        </w:rPr>
        <w:t xml:space="preserve"> per 100,000 population).</w:t>
      </w:r>
      <w:r w:rsidR="00AB476D" w:rsidRPr="00D67AE7">
        <w:rPr>
          <w:rFonts w:cstheme="minorHAnsi"/>
          <w:b/>
        </w:rPr>
        <w:t xml:space="preserve"> </w:t>
      </w:r>
      <w:r w:rsidR="00AB476D" w:rsidRPr="00AB476D">
        <w:rPr>
          <w:rFonts w:cstheme="minorHAnsi"/>
          <w:bCs/>
        </w:rPr>
        <w:t>Higher bars indicate greater sensitivity.</w:t>
      </w:r>
    </w:p>
    <w:bookmarkEnd w:id="30"/>
    <w:p w14:paraId="3B73F64F" w14:textId="6A2B1605" w:rsidR="005A4D68" w:rsidRDefault="008D5DB0" w:rsidP="008D5DB0">
      <w:pPr>
        <w:pStyle w:val="NoSpacing"/>
        <w:spacing w:line="360" w:lineRule="auto"/>
        <w:jc w:val="both"/>
        <w:rPr>
          <w:rFonts w:cstheme="minorHAnsi"/>
        </w:rPr>
      </w:pPr>
      <w:r w:rsidRPr="00D67AE7">
        <w:rPr>
          <w:rFonts w:cstheme="minorHAnsi"/>
        </w:rPr>
        <w:lastRenderedPageBreak/>
        <w:t xml:space="preserve">A sensitivity analysis was next performed to identify parameters that could best mitigate increases in </w:t>
      </w:r>
      <w:r w:rsidR="00080E3A">
        <w:rPr>
          <w:rFonts w:cstheme="minorHAnsi"/>
        </w:rPr>
        <w:t xml:space="preserve">daily incidence </w:t>
      </w:r>
      <w:r w:rsidRPr="00D67AE7">
        <w:rPr>
          <w:rFonts w:cstheme="minorHAnsi"/>
        </w:rPr>
        <w:t>under antibiotic curtailment (0 g/PCU</w:t>
      </w:r>
      <w:r w:rsidRPr="003C4859">
        <w:rPr>
          <w:rFonts w:cstheme="minorHAnsi"/>
        </w:rPr>
        <w:t>)</w:t>
      </w:r>
      <w:r w:rsidR="006553BB">
        <w:rPr>
          <w:rFonts w:cstheme="minorHAnsi"/>
        </w:rPr>
        <w:t xml:space="preserve"> for the </w:t>
      </w:r>
      <w:proofErr w:type="gramStart"/>
      <w:r w:rsidR="006553BB">
        <w:rPr>
          <w:rFonts w:cstheme="minorHAnsi"/>
        </w:rPr>
        <w:t>particular ampicillin/tetracycline</w:t>
      </w:r>
      <w:proofErr w:type="gramEnd"/>
      <w:r w:rsidR="006553BB">
        <w:rPr>
          <w:rFonts w:cstheme="minorHAnsi"/>
        </w:rPr>
        <w:t xml:space="preserve"> in broiler poultry/fattening pigs case studies used in this study</w:t>
      </w:r>
      <w:r w:rsidR="00F8032F" w:rsidRPr="003C4859">
        <w:rPr>
          <w:rFonts w:cstheme="minorHAnsi"/>
        </w:rPr>
        <w:t xml:space="preserve"> (</w:t>
      </w:r>
      <w:r w:rsidR="001135B6" w:rsidRPr="003C4859">
        <w:rPr>
          <w:rFonts w:cstheme="minorHAnsi"/>
        </w:rPr>
        <w:t>Figure</w:t>
      </w:r>
      <w:r w:rsidR="008B1C3F" w:rsidRPr="003C4859">
        <w:rPr>
          <w:rFonts w:cstheme="minorHAnsi"/>
        </w:rPr>
        <w:t xml:space="preserve"> </w:t>
      </w:r>
      <w:r w:rsidR="00A820B9">
        <w:rPr>
          <w:rFonts w:cstheme="minorHAnsi"/>
        </w:rPr>
        <w:t>4</w:t>
      </w:r>
      <w:r w:rsidR="00F8032F" w:rsidRPr="003C4859">
        <w:rPr>
          <w:rFonts w:cstheme="minorHAnsi"/>
        </w:rPr>
        <w:t>B)</w:t>
      </w:r>
      <w:r w:rsidRPr="003C4859">
        <w:rPr>
          <w:rFonts w:cstheme="minorHAnsi"/>
        </w:rPr>
        <w:t xml:space="preserve">. </w:t>
      </w:r>
      <w:r w:rsidR="006553BB">
        <w:rPr>
          <w:rFonts w:cstheme="minorHAnsi"/>
        </w:rPr>
        <w:t xml:space="preserve">This was identified by fixing the daily incidence at baseline antibiotic usage at 0.593 per 100,000 population, as this is the baseline daily incidence of salmonellosis relevant to our case studies. Influential model parameters are therefore those that cause the </w:t>
      </w:r>
      <w:r w:rsidR="005A4D68">
        <w:rPr>
          <w:rFonts w:cstheme="minorHAnsi"/>
        </w:rPr>
        <w:t xml:space="preserve">greatest relative change in </w:t>
      </w:r>
      <w:r w:rsidR="00CC7C17">
        <w:rPr>
          <w:rFonts w:cstheme="minorHAnsi"/>
        </w:rPr>
        <w:t xml:space="preserve">daily incidence </w:t>
      </w:r>
      <w:r w:rsidR="005A4D68">
        <w:rPr>
          <w:rFonts w:cstheme="minorHAnsi"/>
        </w:rPr>
        <w:t>from</w:t>
      </w:r>
      <w:r w:rsidR="00505779">
        <w:rPr>
          <w:rFonts w:cstheme="minorHAnsi"/>
        </w:rPr>
        <w:t xml:space="preserve"> </w:t>
      </w:r>
      <w:r w:rsidR="00CC7C17">
        <w:rPr>
          <w:rFonts w:cstheme="minorHAnsi"/>
        </w:rPr>
        <w:t xml:space="preserve">the </w:t>
      </w:r>
      <w:r w:rsidR="00505779" w:rsidRPr="00857445">
        <w:rPr>
          <w:rFonts w:cstheme="minorHAnsi"/>
          <w:i/>
          <w:iCs/>
        </w:rPr>
        <w:t>fixed</w:t>
      </w:r>
      <w:r w:rsidR="00CC7C17">
        <w:rPr>
          <w:rFonts w:cstheme="minorHAnsi"/>
        </w:rPr>
        <w:t xml:space="preserve"> baseline value of 0.593</w:t>
      </w:r>
      <w:r w:rsidR="005A4D68">
        <w:rPr>
          <w:rFonts w:cstheme="minorHAnsi"/>
        </w:rPr>
        <w:t xml:space="preserve"> per 100,000. By extension, interventions targeting these</w:t>
      </w:r>
      <w:r w:rsidR="0045009A">
        <w:rPr>
          <w:rFonts w:cstheme="minorHAnsi"/>
        </w:rPr>
        <w:t xml:space="preserve"> identified</w:t>
      </w:r>
      <w:r w:rsidR="005A4D68">
        <w:rPr>
          <w:rFonts w:cstheme="minorHAnsi"/>
        </w:rPr>
        <w:t xml:space="preserve"> parameters will be more capable of reducing levels of</w:t>
      </w:r>
      <w:r w:rsidR="00CC7C17">
        <w:rPr>
          <w:rFonts w:cstheme="minorHAnsi"/>
        </w:rPr>
        <w:t xml:space="preserve"> daily incidence </w:t>
      </w:r>
      <w:r w:rsidR="000C4FDF">
        <w:rPr>
          <w:rFonts w:cstheme="minorHAnsi"/>
        </w:rPr>
        <w:t>back down to the baseline levels currently observed</w:t>
      </w:r>
      <w:r w:rsidR="006553BB">
        <w:rPr>
          <w:rFonts w:cstheme="minorHAnsi"/>
        </w:rPr>
        <w:t xml:space="preserve"> for the modelled case studies</w:t>
      </w:r>
      <w:r w:rsidR="005A4D68">
        <w:rPr>
          <w:rFonts w:cstheme="minorHAnsi"/>
        </w:rPr>
        <w:t xml:space="preserve">. </w:t>
      </w:r>
    </w:p>
    <w:p w14:paraId="04629F9C" w14:textId="77777777" w:rsidR="006553BB" w:rsidRDefault="006553BB" w:rsidP="008D5DB0">
      <w:pPr>
        <w:pStyle w:val="NoSpacing"/>
        <w:spacing w:line="360" w:lineRule="auto"/>
        <w:jc w:val="both"/>
        <w:rPr>
          <w:rFonts w:cstheme="minorHAnsi"/>
        </w:rPr>
      </w:pPr>
    </w:p>
    <w:p w14:paraId="4C9D44D6" w14:textId="305A8B92" w:rsidR="008D5DB0" w:rsidRPr="003C4859" w:rsidRDefault="00E32F26" w:rsidP="008D5DB0">
      <w:pPr>
        <w:pStyle w:val="NoSpacing"/>
        <w:spacing w:line="360" w:lineRule="auto"/>
        <w:jc w:val="both"/>
        <w:rPr>
          <w:rFonts w:cstheme="minorHAnsi"/>
        </w:rPr>
      </w:pPr>
      <w:r>
        <w:rPr>
          <w:rFonts w:cstheme="minorHAnsi"/>
        </w:rPr>
        <w:t>T</w:t>
      </w:r>
      <w:r w:rsidR="00CC7C17">
        <w:rPr>
          <w:rFonts w:cstheme="minorHAnsi"/>
        </w:rPr>
        <w:t xml:space="preserve">he </w:t>
      </w:r>
      <w:r w:rsidR="008D5DB0" w:rsidRPr="00D67AE7">
        <w:rPr>
          <w:rFonts w:cstheme="minorHAnsi"/>
        </w:rPr>
        <w:t>per capita rate of animal-to-</w:t>
      </w:r>
      <w:r w:rsidR="001159D5">
        <w:rPr>
          <w:rFonts w:cstheme="minorHAnsi"/>
        </w:rPr>
        <w:t>human</w:t>
      </w:r>
      <w:r w:rsidR="008D5DB0" w:rsidRPr="00D67AE7">
        <w:rPr>
          <w:rFonts w:cstheme="minorHAnsi"/>
        </w:rPr>
        <w:t xml:space="preserve"> transmission (β</w:t>
      </w:r>
      <w:r w:rsidR="008D5DB0" w:rsidRPr="00D67AE7">
        <w:rPr>
          <w:rFonts w:cstheme="minorHAnsi"/>
          <w:vertAlign w:val="subscript"/>
        </w:rPr>
        <w:t>HA</w:t>
      </w:r>
      <w:r w:rsidR="00CC7C17">
        <w:rPr>
          <w:rFonts w:cstheme="minorHAnsi"/>
        </w:rPr>
        <w:t xml:space="preserve">) </w:t>
      </w:r>
      <w:r>
        <w:rPr>
          <w:rFonts w:cstheme="minorHAnsi"/>
        </w:rPr>
        <w:t xml:space="preserve">was identified </w:t>
      </w:r>
      <w:r w:rsidR="00CC7C17">
        <w:rPr>
          <w:rFonts w:cstheme="minorHAnsi"/>
        </w:rPr>
        <w:t>as the key parameter</w:t>
      </w:r>
      <w:r w:rsidR="008D5DB0" w:rsidRPr="00D67AE7">
        <w:rPr>
          <w:rFonts w:cstheme="minorHAnsi"/>
        </w:rPr>
        <w:t xml:space="preserve"> to mitigate increases in</w:t>
      </w:r>
      <w:r w:rsidR="00CC7C17">
        <w:rPr>
          <w:rFonts w:cstheme="minorHAnsi"/>
        </w:rPr>
        <w:t xml:space="preserve"> daily incidence. Intuitively, d</w:t>
      </w:r>
      <w:r w:rsidR="005A4D68">
        <w:rPr>
          <w:rFonts w:cstheme="minorHAnsi"/>
        </w:rPr>
        <w:t xml:space="preserve">ecreasing </w:t>
      </w:r>
      <w:r w:rsidR="008D5DB0" w:rsidRPr="00D67AE7">
        <w:rPr>
          <w:rFonts w:cstheme="minorHAnsi"/>
        </w:rPr>
        <w:t>β</w:t>
      </w:r>
      <w:r w:rsidR="008D5DB0" w:rsidRPr="00D67AE7">
        <w:rPr>
          <w:rFonts w:cstheme="minorHAnsi"/>
          <w:vertAlign w:val="subscript"/>
        </w:rPr>
        <w:t>HA</w:t>
      </w:r>
      <w:r w:rsidR="00E05825">
        <w:rPr>
          <w:rFonts w:cstheme="minorHAnsi"/>
        </w:rPr>
        <w:t xml:space="preserve"> leads to a non-linear decrease in the daily incidence observed </w:t>
      </w:r>
      <w:r w:rsidR="00E05825" w:rsidRPr="003C4859">
        <w:rPr>
          <w:rFonts w:cstheme="minorHAnsi"/>
        </w:rPr>
        <w:t>(</w:t>
      </w:r>
      <w:r w:rsidR="00E05825" w:rsidRPr="003C4859">
        <w:rPr>
          <w:rFonts w:cstheme="minorHAnsi"/>
          <w:bCs/>
        </w:rPr>
        <w:t>Figure S</w:t>
      </w:r>
      <w:r w:rsidR="00F1415A">
        <w:rPr>
          <w:rFonts w:cstheme="minorHAnsi"/>
          <w:bCs/>
        </w:rPr>
        <w:t>1</w:t>
      </w:r>
      <w:r w:rsidR="00A820B9">
        <w:rPr>
          <w:rFonts w:cstheme="minorHAnsi"/>
          <w:bCs/>
        </w:rPr>
        <w:t>5</w:t>
      </w:r>
      <w:r w:rsidR="00E05825" w:rsidRPr="003C4859">
        <w:rPr>
          <w:rFonts w:cstheme="minorHAnsi"/>
        </w:rPr>
        <w:t>)</w:t>
      </w:r>
      <w:r w:rsidR="00E05825">
        <w:rPr>
          <w:rFonts w:cstheme="minorHAnsi"/>
        </w:rPr>
        <w:t>.</w:t>
      </w:r>
      <w:r w:rsidR="00CC7C17">
        <w:rPr>
          <w:rFonts w:cstheme="minorHAnsi"/>
        </w:rPr>
        <w:t xml:space="preserve"> This therefore represents</w:t>
      </w:r>
      <w:r w:rsidR="008D5DB0" w:rsidRPr="00D67AE7">
        <w:rPr>
          <w:rFonts w:cstheme="minorHAnsi"/>
        </w:rPr>
        <w:t xml:space="preserve"> the best</w:t>
      </w:r>
      <w:r w:rsidR="005A4D68">
        <w:rPr>
          <w:rFonts w:cstheme="minorHAnsi"/>
        </w:rPr>
        <w:t xml:space="preserve"> parameter</w:t>
      </w:r>
      <w:r w:rsidR="008D5DB0" w:rsidRPr="00D67AE7">
        <w:rPr>
          <w:rFonts w:cstheme="minorHAnsi"/>
        </w:rPr>
        <w:t xml:space="preserve"> </w:t>
      </w:r>
      <w:r w:rsidR="00CC7C17">
        <w:rPr>
          <w:rFonts w:cstheme="minorHAnsi"/>
        </w:rPr>
        <w:t xml:space="preserve">to target to </w:t>
      </w:r>
      <w:r w:rsidR="008D5DB0" w:rsidRPr="00D67AE7">
        <w:rPr>
          <w:rFonts w:cstheme="minorHAnsi"/>
        </w:rPr>
        <w:t xml:space="preserve">mitigate potential increases in </w:t>
      </w:r>
      <w:r w:rsidR="00175239">
        <w:rPr>
          <w:rFonts w:cstheme="minorHAnsi"/>
        </w:rPr>
        <w:t xml:space="preserve">daily incidence </w:t>
      </w:r>
      <w:r w:rsidR="008D5DB0" w:rsidRPr="00D67AE7">
        <w:rPr>
          <w:rFonts w:cstheme="minorHAnsi"/>
        </w:rPr>
        <w:t xml:space="preserve">due to livestock </w:t>
      </w:r>
      <w:r w:rsidR="008D5DB0" w:rsidRPr="003C4859">
        <w:rPr>
          <w:rFonts w:cstheme="minorHAnsi"/>
        </w:rPr>
        <w:t>antibiotic curtailment.</w:t>
      </w:r>
    </w:p>
    <w:p w14:paraId="7566EB63" w14:textId="08613C10" w:rsidR="006553BB" w:rsidRDefault="006553BB" w:rsidP="008D5DB0">
      <w:pPr>
        <w:pStyle w:val="NoSpacing"/>
        <w:spacing w:line="360" w:lineRule="auto"/>
        <w:jc w:val="both"/>
        <w:rPr>
          <w:rFonts w:cstheme="minorHAnsi"/>
        </w:rPr>
      </w:pPr>
    </w:p>
    <w:p w14:paraId="7BA3E945" w14:textId="5039E2F3" w:rsidR="008D5DB0" w:rsidRPr="00D67AE7" w:rsidRDefault="001159D5" w:rsidP="008D5DB0">
      <w:pPr>
        <w:pStyle w:val="NoSpacing"/>
        <w:spacing w:line="360" w:lineRule="auto"/>
        <w:jc w:val="both"/>
        <w:rPr>
          <w:rFonts w:cstheme="minorHAnsi"/>
        </w:rPr>
      </w:pPr>
      <w:r>
        <w:rPr>
          <w:rFonts w:cstheme="minorHAnsi"/>
        </w:rPr>
        <w:t xml:space="preserve">Due to the importance of targeting the animal-to-human transmission route to control increases in daily incidence, we next </w:t>
      </w:r>
      <w:r w:rsidR="00E32F26">
        <w:rPr>
          <w:rFonts w:cstheme="minorHAnsi"/>
        </w:rPr>
        <w:t>quantified</w:t>
      </w:r>
      <w:r>
        <w:rPr>
          <w:rFonts w:cstheme="minorHAnsi"/>
        </w:rPr>
        <w:t xml:space="preserve"> the alterations in </w:t>
      </w:r>
      <w:r w:rsidRPr="003C4859">
        <w:rPr>
          <w:rFonts w:cstheme="minorHAnsi"/>
        </w:rPr>
        <w:t>β</w:t>
      </w:r>
      <w:r w:rsidRPr="003C4859">
        <w:rPr>
          <w:rFonts w:cstheme="minorHAnsi"/>
          <w:vertAlign w:val="subscript"/>
        </w:rPr>
        <w:t>HA</w:t>
      </w:r>
      <w:r>
        <w:rPr>
          <w:rFonts w:cstheme="minorHAnsi"/>
        </w:rPr>
        <w:t xml:space="preserve"> required to </w:t>
      </w:r>
      <w:r w:rsidR="00175239" w:rsidRPr="003C4859">
        <w:rPr>
          <w:rFonts w:cstheme="minorHAnsi"/>
        </w:rPr>
        <w:t>mitigate increases in daily incidence</w:t>
      </w:r>
      <w:r w:rsidR="008D5DB0" w:rsidRPr="003C4859">
        <w:rPr>
          <w:rFonts w:cstheme="minorHAnsi"/>
        </w:rPr>
        <w:t xml:space="preserve"> under antibiotic curtailment (0</w:t>
      </w:r>
      <w:r w:rsidR="00175239" w:rsidRPr="003C4859">
        <w:rPr>
          <w:rFonts w:cstheme="minorHAnsi"/>
        </w:rPr>
        <w:t xml:space="preserve"> g/PCU), below a threshold of 0.593</w:t>
      </w:r>
      <w:r w:rsidR="008D5DB0" w:rsidRPr="003C4859">
        <w:rPr>
          <w:rFonts w:cstheme="minorHAnsi"/>
        </w:rPr>
        <w:t xml:space="preserve"> per 100,000 population. This threshold represent</w:t>
      </w:r>
      <w:r w:rsidR="00924E01" w:rsidRPr="003C4859">
        <w:rPr>
          <w:rFonts w:cstheme="minorHAnsi"/>
        </w:rPr>
        <w:t>s</w:t>
      </w:r>
      <w:r w:rsidR="008D5DB0" w:rsidRPr="003C4859">
        <w:rPr>
          <w:rFonts w:cstheme="minorHAnsi"/>
        </w:rPr>
        <w:t xml:space="preserve"> a removal of livestock antibiotic selection pressure (0 g/</w:t>
      </w:r>
      <w:proofErr w:type="spellStart"/>
      <w:r w:rsidR="008D5DB0" w:rsidRPr="003C4859">
        <w:rPr>
          <w:rFonts w:cstheme="minorHAnsi"/>
        </w:rPr>
        <w:t>pCU</w:t>
      </w:r>
      <w:proofErr w:type="spellEnd"/>
      <w:r w:rsidR="008D5DB0" w:rsidRPr="003C4859">
        <w:rPr>
          <w:rFonts w:cstheme="minorHAnsi"/>
        </w:rPr>
        <w:t>) and a prevention of increases in</w:t>
      </w:r>
      <w:r w:rsidR="00175239" w:rsidRPr="003C4859">
        <w:rPr>
          <w:rFonts w:cstheme="minorHAnsi"/>
        </w:rPr>
        <w:t xml:space="preserve"> daily incidence </w:t>
      </w:r>
      <w:r w:rsidR="008D5DB0" w:rsidRPr="003C4859">
        <w:rPr>
          <w:rFonts w:cstheme="minorHAnsi"/>
        </w:rPr>
        <w:t>above what is currently obse</w:t>
      </w:r>
      <w:r w:rsidR="00175239" w:rsidRPr="003C4859">
        <w:rPr>
          <w:rFonts w:cstheme="minorHAnsi"/>
        </w:rPr>
        <w:t>rved for human salmonellosis (0.593</w:t>
      </w:r>
      <w:r w:rsidR="008D5DB0" w:rsidRPr="003C4859">
        <w:rPr>
          <w:rFonts w:cstheme="minorHAnsi"/>
        </w:rPr>
        <w:t xml:space="preserve"> per 100,000). </w:t>
      </w:r>
      <w:r>
        <w:rPr>
          <w:rFonts w:cstheme="minorHAnsi"/>
        </w:rPr>
        <w:t xml:space="preserve">Alterations to </w:t>
      </w:r>
      <w:r w:rsidR="00CC7C17" w:rsidRPr="003C4859">
        <w:rPr>
          <w:rFonts w:cstheme="minorHAnsi"/>
        </w:rPr>
        <w:t>β</w:t>
      </w:r>
      <w:r w:rsidR="00CC7C17" w:rsidRPr="003C4859">
        <w:rPr>
          <w:rFonts w:cstheme="minorHAnsi"/>
          <w:vertAlign w:val="subscript"/>
        </w:rPr>
        <w:t>AA</w:t>
      </w:r>
      <w:r w:rsidR="00CC7C17" w:rsidRPr="003C4859">
        <w:rPr>
          <w:rFonts w:cstheme="minorHAnsi"/>
        </w:rPr>
        <w:t xml:space="preserve"> and ζ parameters</w:t>
      </w:r>
      <w:r>
        <w:rPr>
          <w:rFonts w:cstheme="minorHAnsi"/>
        </w:rPr>
        <w:t xml:space="preserve"> were also chosen</w:t>
      </w:r>
      <w:r w:rsidR="00CC7C17" w:rsidRPr="003C4859">
        <w:rPr>
          <w:rFonts w:cstheme="minorHAnsi"/>
        </w:rPr>
        <w:t xml:space="preserve"> as potential intervention targets, due to their relevance in agricultural biosecurity strategies to promote livestock health and mitigate livestock disease/AMR </w:t>
      </w:r>
      <w:r w:rsidR="003B0B12" w:rsidRPr="003C4859">
        <w:fldChar w:fldCharType="begin"/>
      </w:r>
      <w:r w:rsidR="00425206">
        <w:instrText xml:space="preserve"> ADDIN EN.CITE &lt;EndNote&gt;&lt;Cite&gt;&lt;Author&gt;Department for Environment&lt;/Author&gt;&lt;Year&gt;2015&lt;/Year&gt;&lt;RecNum&gt;227&lt;/RecNum&gt;&lt;DisplayText&gt;(41, 42)&lt;/DisplayText&gt;&lt;record&gt;&lt;rec-number&gt;227&lt;/rec-number&gt;&lt;foreign-keys&gt;&lt;key app="EN" db-id="fsts22ax5rxrp6ea59ipwpp69ts0e0ft9etx" timestamp="1635172462"&gt;227&lt;/key&gt;&lt;/foreign-keys&gt;&lt;ref-type name="Web Page"&gt;12&lt;/ref-type&gt;&lt;contributors&gt;&lt;authors&gt;&lt;author&gt;Department for Environment, Food &amp;amp; Rural Affairs and 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Aarestrup&lt;/Author&gt;&lt;Year&gt;2008&lt;/Year&gt;&lt;RecNum&gt;271&lt;/RecNum&gt;&lt;record&gt;&lt;rec-number&gt;271&lt;/rec-number&gt;&lt;foreign-keys&gt;&lt;key app="EN" db-id="fsts22ax5rxrp6ea59ipwpp69ts0e0ft9etx" timestamp="1635175713"&gt;271&lt;/key&gt;&lt;/foreign-keys&gt;&lt;ref-type name="Journal Article"&gt;17&lt;/ref-type&gt;&lt;contributors&gt;&lt;authors&gt;&lt;author&gt;Aarestrup, Frank M&lt;/author&gt;&lt;author&gt;Wegener, Henrik C&lt;/author&gt;&lt;author&gt;Collignon, Peter&lt;/author&gt;&lt;/authors&gt;&lt;/contributors&gt;&lt;titles&gt;&lt;title&gt;Resistance in bacteria of the food chain: epidemiology and control strategies&lt;/title&gt;&lt;secondary-title&gt;Expert review of anti-infective therapy&lt;/secondary-title&gt;&lt;/titles&gt;&lt;periodical&gt;&lt;full-title&gt;Expert review of anti-infective therapy&lt;/full-title&gt;&lt;/periodical&gt;&lt;pages&gt;733-750&lt;/pages&gt;&lt;volume&gt;6&lt;/volume&gt;&lt;number&gt;5&lt;/number&gt;&lt;dates&gt;&lt;year&gt;2008&lt;/year&gt;&lt;/dates&gt;&lt;isbn&gt;1478-7210&lt;/isbn&gt;&lt;urls&gt;&lt;/urls&gt;&lt;/record&gt;&lt;/Cite&gt;&lt;/EndNote&gt;</w:instrText>
      </w:r>
      <w:r w:rsidR="003B0B12" w:rsidRPr="003C4859">
        <w:fldChar w:fldCharType="separate"/>
      </w:r>
      <w:r w:rsidR="00425206">
        <w:rPr>
          <w:noProof/>
        </w:rPr>
        <w:t>(41, 42)</w:t>
      </w:r>
      <w:r w:rsidR="003B0B12" w:rsidRPr="003C4859">
        <w:fldChar w:fldCharType="end"/>
      </w:r>
      <w:r w:rsidR="00CC7C17" w:rsidRPr="003C4859">
        <w:rPr>
          <w:rFonts w:cstheme="minorHAnsi"/>
        </w:rPr>
        <w:t xml:space="preserve">. </w:t>
      </w:r>
      <w:r w:rsidR="00B71122">
        <w:rPr>
          <w:rFonts w:cstheme="minorHAnsi"/>
        </w:rPr>
        <w:t>Limited t</w:t>
      </w:r>
      <w:r w:rsidR="008D5DB0" w:rsidRPr="003C4859">
        <w:rPr>
          <w:rFonts w:cstheme="minorHAnsi"/>
        </w:rPr>
        <w:t>ransmission pa</w:t>
      </w:r>
      <w:r>
        <w:rPr>
          <w:rFonts w:cstheme="minorHAnsi"/>
        </w:rPr>
        <w:t xml:space="preserve">rameter reductions were explored for </w:t>
      </w:r>
      <w:r w:rsidRPr="003C4859">
        <w:rPr>
          <w:rFonts w:cstheme="minorHAnsi"/>
        </w:rPr>
        <w:t>β</w:t>
      </w:r>
      <w:r w:rsidRPr="003C4859">
        <w:rPr>
          <w:rFonts w:cstheme="minorHAnsi"/>
          <w:vertAlign w:val="subscript"/>
        </w:rPr>
        <w:t>HA</w:t>
      </w:r>
      <w:r w:rsidR="008D5DB0" w:rsidRPr="003C4859">
        <w:rPr>
          <w:rFonts w:cstheme="minorHAnsi"/>
          <w:vertAlign w:val="subscript"/>
        </w:rPr>
        <w:t xml:space="preserve"> </w:t>
      </w:r>
      <w:r w:rsidR="008D5DB0" w:rsidRPr="003C4859">
        <w:rPr>
          <w:rFonts w:cstheme="minorHAnsi"/>
        </w:rPr>
        <w:t>(</w:t>
      </w:r>
      <w:r w:rsidR="006849B8" w:rsidRPr="003C4859">
        <w:rPr>
          <w:rFonts w:cstheme="minorHAnsi"/>
        </w:rPr>
        <w:t xml:space="preserve">0% - </w:t>
      </w:r>
      <w:r w:rsidR="00717076">
        <w:rPr>
          <w:rFonts w:cstheme="minorHAnsi"/>
        </w:rPr>
        <w:t>25</w:t>
      </w:r>
      <w:r w:rsidR="00D546AA" w:rsidRPr="003C4859">
        <w:rPr>
          <w:rFonts w:cstheme="minorHAnsi"/>
        </w:rPr>
        <w:t>%)</w:t>
      </w:r>
      <w:r>
        <w:rPr>
          <w:rFonts w:cstheme="minorHAnsi"/>
        </w:rPr>
        <w:t xml:space="preserve">, </w:t>
      </w:r>
      <w:r w:rsidR="00B71122">
        <w:rPr>
          <w:rFonts w:cstheme="minorHAnsi"/>
        </w:rPr>
        <w:t xml:space="preserve">but </w:t>
      </w:r>
      <w:r>
        <w:rPr>
          <w:rFonts w:cstheme="minorHAnsi"/>
        </w:rPr>
        <w:t>with alterations to</w:t>
      </w:r>
      <w:r w:rsidR="008D5DB0" w:rsidRPr="003C4859">
        <w:rPr>
          <w:rFonts w:cstheme="minorHAnsi"/>
        </w:rPr>
        <w:t xml:space="preserve"> </w:t>
      </w:r>
      <w:r w:rsidRPr="003C4859">
        <w:rPr>
          <w:rFonts w:cstheme="minorHAnsi"/>
        </w:rPr>
        <w:t>β</w:t>
      </w:r>
      <w:r w:rsidRPr="003C4859">
        <w:rPr>
          <w:rFonts w:cstheme="minorHAnsi"/>
          <w:vertAlign w:val="subscript"/>
        </w:rPr>
        <w:t>AA</w:t>
      </w:r>
      <w:r w:rsidRPr="003C4859">
        <w:rPr>
          <w:rFonts w:cstheme="minorHAnsi"/>
        </w:rPr>
        <w:t xml:space="preserve"> and ζ </w:t>
      </w:r>
      <w:r>
        <w:rPr>
          <w:rFonts w:cstheme="minorHAnsi"/>
        </w:rPr>
        <w:t xml:space="preserve">parameters </w:t>
      </w:r>
      <w:r w:rsidR="00B71122">
        <w:rPr>
          <w:rFonts w:cstheme="minorHAnsi"/>
        </w:rPr>
        <w:t>allowed to vary from</w:t>
      </w:r>
      <w:r>
        <w:rPr>
          <w:rFonts w:cstheme="minorHAnsi"/>
        </w:rPr>
        <w:t xml:space="preserve"> 0-100% </w:t>
      </w:r>
      <w:r w:rsidR="008D5DB0" w:rsidRPr="003C4859">
        <w:rPr>
          <w:rFonts w:cstheme="minorHAnsi"/>
        </w:rPr>
        <w:t>(</w:t>
      </w:r>
      <w:r w:rsidR="008B1C3F" w:rsidRPr="003C4859">
        <w:rPr>
          <w:rFonts w:cstheme="minorHAnsi"/>
        </w:rPr>
        <w:t xml:space="preserve">Figure </w:t>
      </w:r>
      <w:r w:rsidR="00A820B9">
        <w:rPr>
          <w:rFonts w:cstheme="minorHAnsi"/>
        </w:rPr>
        <w:t>5</w:t>
      </w:r>
      <w:r w:rsidR="008D5DB0" w:rsidRPr="003C4859">
        <w:rPr>
          <w:rFonts w:cstheme="minorHAnsi"/>
        </w:rPr>
        <w:t>)</w:t>
      </w:r>
      <w:r w:rsidR="008D5DB0" w:rsidRPr="003C4859">
        <w:rPr>
          <w:rFonts w:cstheme="minorHAnsi"/>
          <w:b/>
        </w:rPr>
        <w:t>.</w:t>
      </w:r>
    </w:p>
    <w:p w14:paraId="53AEFD5E" w14:textId="229C9324" w:rsidR="008D5DB0" w:rsidRDefault="008D5DB0" w:rsidP="00E50022">
      <w:pPr>
        <w:pStyle w:val="NoSpacing"/>
        <w:spacing w:line="360" w:lineRule="auto"/>
        <w:rPr>
          <w:rFonts w:cstheme="minorHAnsi"/>
        </w:rPr>
      </w:pPr>
    </w:p>
    <w:p w14:paraId="449542A1" w14:textId="217397FB" w:rsidR="0084700F" w:rsidRPr="004F3AF2" w:rsidRDefault="001159D5" w:rsidP="008D5DB0">
      <w:pPr>
        <w:pStyle w:val="NoSpacing"/>
        <w:spacing w:line="360" w:lineRule="auto"/>
        <w:jc w:val="center"/>
        <w:rPr>
          <w:rFonts w:cstheme="minorHAnsi"/>
        </w:rPr>
      </w:pPr>
      <w:r>
        <w:rPr>
          <w:noProof/>
          <w:lang w:val="en-US"/>
        </w:rPr>
        <w:lastRenderedPageBreak/>
        <w:drawing>
          <wp:inline distT="0" distB="0" distL="0" distR="0" wp14:anchorId="6A9A2C2E" wp14:editId="7FC8D640">
            <wp:extent cx="5731510" cy="5731510"/>
            <wp:effectExtent l="0" t="0" r="254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B3AD803" w14:textId="0D9DAFAE" w:rsidR="008D5DB0" w:rsidRDefault="008B1C3F" w:rsidP="008D5DB0">
      <w:pPr>
        <w:pStyle w:val="NoSpacing"/>
        <w:spacing w:line="360" w:lineRule="auto"/>
        <w:jc w:val="both"/>
        <w:rPr>
          <w:rFonts w:cstheme="minorHAnsi"/>
          <w:bCs/>
        </w:rPr>
      </w:pPr>
      <w:r>
        <w:rPr>
          <w:rFonts w:cstheme="minorHAnsi"/>
          <w:b/>
        </w:rPr>
        <w:t xml:space="preserve">Figure </w:t>
      </w:r>
      <w:r w:rsidR="00A820B9">
        <w:rPr>
          <w:rFonts w:cstheme="minorHAnsi"/>
          <w:b/>
        </w:rPr>
        <w:t>5</w:t>
      </w:r>
      <w:r w:rsidR="00E36D15">
        <w:rPr>
          <w:rFonts w:cstheme="minorHAnsi"/>
          <w:b/>
        </w:rPr>
        <w:t>.</w:t>
      </w:r>
      <w:r w:rsidR="008D5DB0" w:rsidRPr="00D67AE7">
        <w:rPr>
          <w:rFonts w:cstheme="minorHAnsi"/>
          <w:b/>
        </w:rPr>
        <w:t xml:space="preserve"> Reductions to key model parameters</w:t>
      </w:r>
      <w:r w:rsidR="00F06C62" w:rsidRPr="00D67AE7">
        <w:rPr>
          <w:rFonts w:cstheme="minorHAnsi"/>
          <w:b/>
        </w:rPr>
        <w:t xml:space="preserve">, </w:t>
      </w:r>
      <w:r w:rsidR="008D5DB0" w:rsidRPr="00D67AE7">
        <w:rPr>
          <w:rFonts w:cstheme="minorHAnsi"/>
          <w:b/>
        </w:rPr>
        <w:t>animal-to-human transmission</w:t>
      </w:r>
      <w:r w:rsidR="00F06C62" w:rsidRPr="00D67AE7">
        <w:rPr>
          <w:rFonts w:cstheme="minorHAnsi"/>
          <w:b/>
        </w:rPr>
        <w:t xml:space="preserve"> (β</w:t>
      </w:r>
      <w:r w:rsidR="00F06C62" w:rsidRPr="00D67AE7">
        <w:rPr>
          <w:rFonts w:cstheme="minorHAnsi"/>
          <w:b/>
          <w:vertAlign w:val="subscript"/>
        </w:rPr>
        <w:t>HA</w:t>
      </w:r>
      <w:r w:rsidR="00F06C62" w:rsidRPr="00D67AE7">
        <w:rPr>
          <w:rFonts w:cstheme="minorHAnsi"/>
          <w:b/>
        </w:rPr>
        <w:t>)</w:t>
      </w:r>
      <w:r w:rsidR="008D5DB0" w:rsidRPr="00D67AE7">
        <w:rPr>
          <w:rFonts w:cstheme="minorHAnsi"/>
          <w:b/>
        </w:rPr>
        <w:t>, animal-to-animal transmission</w:t>
      </w:r>
      <w:r w:rsidR="00F06C62" w:rsidRPr="00D67AE7">
        <w:rPr>
          <w:rFonts w:cstheme="minorHAnsi"/>
          <w:b/>
        </w:rPr>
        <w:t xml:space="preserve"> (β</w:t>
      </w:r>
      <w:r w:rsidR="00F06C62" w:rsidRPr="00D67AE7">
        <w:rPr>
          <w:rFonts w:cstheme="minorHAnsi"/>
          <w:b/>
          <w:vertAlign w:val="subscript"/>
        </w:rPr>
        <w:t>AA</w:t>
      </w:r>
      <w:r w:rsidR="00F06C62" w:rsidRPr="00D67AE7">
        <w:rPr>
          <w:rFonts w:cstheme="minorHAnsi"/>
          <w:b/>
        </w:rPr>
        <w:t>)</w:t>
      </w:r>
      <w:r w:rsidR="008D5DB0" w:rsidRPr="00D67AE7">
        <w:rPr>
          <w:rFonts w:cstheme="minorHAnsi"/>
          <w:b/>
        </w:rPr>
        <w:t xml:space="preserve"> and the background transmission rate to animal populations</w:t>
      </w:r>
      <w:r w:rsidR="00F06C62" w:rsidRPr="00D67AE7">
        <w:rPr>
          <w:rFonts w:cstheme="minorHAnsi"/>
          <w:b/>
        </w:rPr>
        <w:t xml:space="preserve"> (ζ</w:t>
      </w:r>
      <w:r w:rsidR="00D546AA" w:rsidRPr="00D67AE7">
        <w:rPr>
          <w:rFonts w:cstheme="minorHAnsi"/>
          <w:b/>
        </w:rPr>
        <w:t>)</w:t>
      </w:r>
      <w:r w:rsidR="008D5DB0" w:rsidRPr="00D67AE7">
        <w:rPr>
          <w:rFonts w:cstheme="minorHAnsi"/>
          <w:b/>
        </w:rPr>
        <w:t xml:space="preserve"> </w:t>
      </w:r>
      <w:r w:rsidR="00175239">
        <w:rPr>
          <w:rFonts w:cstheme="minorHAnsi"/>
          <w:b/>
        </w:rPr>
        <w:t xml:space="preserve">to mitigate increases in the daily incidence of </w:t>
      </w:r>
      <w:r w:rsidR="00243A06">
        <w:rPr>
          <w:rFonts w:cstheme="minorHAnsi"/>
          <w:b/>
        </w:rPr>
        <w:t xml:space="preserve">salmonellosis </w:t>
      </w:r>
      <w:r w:rsidR="00243A06" w:rsidRPr="00D67AE7">
        <w:rPr>
          <w:rFonts w:cstheme="minorHAnsi"/>
          <w:b/>
        </w:rPr>
        <w:t>under</w:t>
      </w:r>
      <w:r w:rsidR="008D5DB0" w:rsidRPr="00D67AE7">
        <w:rPr>
          <w:rFonts w:cstheme="minorHAnsi"/>
          <w:b/>
        </w:rPr>
        <w:t xml:space="preserve"> livestock antibiotic curtailment (τ = 0 g/PCU). </w:t>
      </w:r>
      <w:r w:rsidR="00175239">
        <w:rPr>
          <w:rFonts w:cstheme="minorHAnsi"/>
          <w:b/>
        </w:rPr>
        <w:t>A</w:t>
      </w:r>
      <w:r w:rsidR="00175239" w:rsidRPr="00D67AE7">
        <w:rPr>
          <w:rFonts w:cstheme="minorHAnsi"/>
          <w:b/>
        </w:rPr>
        <w:t xml:space="preserve">) </w:t>
      </w:r>
      <w:r w:rsidR="00175239">
        <w:rPr>
          <w:rFonts w:cstheme="minorHAnsi"/>
          <w:b/>
        </w:rPr>
        <w:t>Ampicillin</w:t>
      </w:r>
      <w:r w:rsidR="00175239" w:rsidRPr="00D67AE7">
        <w:rPr>
          <w:rFonts w:cstheme="minorHAnsi"/>
          <w:b/>
        </w:rPr>
        <w:t>-resistance in broiler poultry</w:t>
      </w:r>
      <w:r w:rsidR="00175239">
        <w:rPr>
          <w:rFonts w:cstheme="minorHAnsi"/>
          <w:b/>
        </w:rPr>
        <w:t>,</w:t>
      </w:r>
      <w:r w:rsidR="00175239" w:rsidRPr="00175239">
        <w:rPr>
          <w:rFonts w:cstheme="minorHAnsi"/>
          <w:b/>
        </w:rPr>
        <w:t xml:space="preserve"> </w:t>
      </w:r>
      <w:r w:rsidR="00175239">
        <w:rPr>
          <w:rFonts w:cstheme="minorHAnsi"/>
          <w:b/>
        </w:rPr>
        <w:t>B</w:t>
      </w:r>
      <w:r w:rsidR="00175239" w:rsidRPr="00D67AE7">
        <w:rPr>
          <w:rFonts w:cstheme="minorHAnsi"/>
          <w:b/>
        </w:rPr>
        <w:t>) tetracycline-resistance in broiler poultry</w:t>
      </w:r>
      <w:r w:rsidR="00175239">
        <w:rPr>
          <w:rFonts w:cstheme="minorHAnsi"/>
          <w:b/>
        </w:rPr>
        <w:t>,</w:t>
      </w:r>
      <w:r w:rsidR="00175239" w:rsidRPr="00D67AE7">
        <w:rPr>
          <w:rFonts w:cstheme="minorHAnsi"/>
          <w:b/>
        </w:rPr>
        <w:t xml:space="preserve"> </w:t>
      </w:r>
      <w:r w:rsidR="00175239">
        <w:rPr>
          <w:rFonts w:cstheme="minorHAnsi"/>
          <w:b/>
        </w:rPr>
        <w:t>C</w:t>
      </w:r>
      <w:r w:rsidR="008D5DB0" w:rsidRPr="00D67AE7">
        <w:rPr>
          <w:rFonts w:cstheme="minorHAnsi"/>
          <w:b/>
        </w:rPr>
        <w:t xml:space="preserve">) </w:t>
      </w:r>
      <w:r w:rsidR="00175239" w:rsidRPr="00D67AE7">
        <w:rPr>
          <w:rFonts w:cstheme="minorHAnsi"/>
          <w:b/>
        </w:rPr>
        <w:t>ampicill</w:t>
      </w:r>
      <w:r w:rsidR="00175239">
        <w:rPr>
          <w:rFonts w:cstheme="minorHAnsi"/>
          <w:b/>
        </w:rPr>
        <w:t xml:space="preserve">in-resistance in fattening pigs and D) </w:t>
      </w:r>
      <w:r w:rsidR="008D5DB0" w:rsidRPr="00D67AE7">
        <w:rPr>
          <w:rFonts w:cstheme="minorHAnsi"/>
          <w:b/>
        </w:rPr>
        <w:t xml:space="preserve">tetracycline-resistance in fattening pigs. </w:t>
      </w:r>
      <w:r w:rsidR="00D67AE7" w:rsidRPr="00D67AE7">
        <w:rPr>
          <w:rFonts w:cstheme="minorHAnsi"/>
          <w:bCs/>
        </w:rPr>
        <w:t>Axes</w:t>
      </w:r>
      <w:r w:rsidR="008D5DB0" w:rsidRPr="00D67AE7">
        <w:rPr>
          <w:rFonts w:cstheme="minorHAnsi"/>
          <w:bCs/>
        </w:rPr>
        <w:t xml:space="preserve"> represent </w:t>
      </w:r>
      <w:r w:rsidR="00E50022">
        <w:rPr>
          <w:rFonts w:cstheme="minorHAnsi"/>
          <w:bCs/>
        </w:rPr>
        <w:t xml:space="preserve">interventions that reduce the labelled transmission rate(s) to </w:t>
      </w:r>
      <w:r w:rsidR="008D5DB0" w:rsidRPr="00D67AE7">
        <w:rPr>
          <w:rFonts w:cstheme="minorHAnsi"/>
          <w:bCs/>
        </w:rPr>
        <w:t xml:space="preserve">% </w:t>
      </w:r>
      <w:r w:rsidR="00E50022">
        <w:rPr>
          <w:rFonts w:cstheme="minorHAnsi"/>
          <w:bCs/>
        </w:rPr>
        <w:t xml:space="preserve">of their original values. </w:t>
      </w:r>
      <w:r w:rsidR="008D5DB0" w:rsidRPr="00D67AE7">
        <w:rPr>
          <w:rFonts w:cstheme="minorHAnsi"/>
          <w:bCs/>
        </w:rPr>
        <w:t>Note that the top right corner of each contour plot represents a scenario with curtailment of antibiotics and no further alterations to any model parameter. The red line represents the threshold at which</w:t>
      </w:r>
      <w:r w:rsidR="00175239">
        <w:rPr>
          <w:rFonts w:cstheme="minorHAnsi"/>
          <w:bCs/>
        </w:rPr>
        <w:t xml:space="preserve"> daily incidence</w:t>
      </w:r>
      <w:r w:rsidR="008D5DB0" w:rsidRPr="00D67AE7">
        <w:rPr>
          <w:rFonts w:cstheme="minorHAnsi"/>
          <w:bCs/>
        </w:rPr>
        <w:t xml:space="preserve"> is below </w:t>
      </w:r>
      <w:r w:rsidR="0018541F" w:rsidRPr="00D67AE7">
        <w:rPr>
          <w:rFonts w:cstheme="minorHAnsi"/>
          <w:bCs/>
        </w:rPr>
        <w:t xml:space="preserve">current </w:t>
      </w:r>
      <w:r w:rsidR="00F06C62" w:rsidRPr="00D67AE7">
        <w:rPr>
          <w:rFonts w:cstheme="minorHAnsi"/>
          <w:bCs/>
        </w:rPr>
        <w:t>levels (</w:t>
      </w:r>
      <w:r w:rsidR="00175239">
        <w:rPr>
          <w:rFonts w:cstheme="minorHAnsi"/>
          <w:bCs/>
        </w:rPr>
        <w:t>0.593</w:t>
      </w:r>
      <w:r w:rsidR="008D5DB0" w:rsidRPr="00D67AE7">
        <w:rPr>
          <w:rFonts w:cstheme="minorHAnsi"/>
          <w:bCs/>
        </w:rPr>
        <w:t xml:space="preserve"> per 100,000). </w:t>
      </w:r>
      <w:r w:rsidR="00B71122">
        <w:rPr>
          <w:rFonts w:cstheme="minorHAnsi"/>
          <w:bCs/>
        </w:rPr>
        <w:t>Note the asymmetrical % reduction for both x and y-axis.</w:t>
      </w:r>
    </w:p>
    <w:p w14:paraId="3BEE78FC" w14:textId="77777777" w:rsidR="00880247" w:rsidRPr="00D67AE7" w:rsidRDefault="00880247" w:rsidP="008D5DB0">
      <w:pPr>
        <w:pStyle w:val="NoSpacing"/>
        <w:spacing w:line="360" w:lineRule="auto"/>
        <w:jc w:val="both"/>
        <w:rPr>
          <w:rFonts w:cstheme="minorHAnsi"/>
          <w:bCs/>
        </w:rPr>
      </w:pPr>
    </w:p>
    <w:p w14:paraId="592E4B8F" w14:textId="30C19309" w:rsidR="00697720" w:rsidRDefault="00986E3F" w:rsidP="00CC0A96">
      <w:pPr>
        <w:pStyle w:val="NoSpacing"/>
        <w:spacing w:line="360" w:lineRule="auto"/>
        <w:jc w:val="both"/>
        <w:rPr>
          <w:rFonts w:cstheme="minorHAnsi"/>
        </w:rPr>
      </w:pPr>
      <w:r>
        <w:rPr>
          <w:rFonts w:cstheme="minorHAnsi"/>
        </w:rPr>
        <w:lastRenderedPageBreak/>
        <w:t>Only</w:t>
      </w:r>
      <w:r w:rsidR="00C122B2" w:rsidRPr="00737B8B">
        <w:rPr>
          <w:rFonts w:cstheme="minorHAnsi"/>
        </w:rPr>
        <w:t xml:space="preserve"> r</w:t>
      </w:r>
      <w:r w:rsidR="00EF6E77" w:rsidRPr="00737B8B">
        <w:rPr>
          <w:rFonts w:cstheme="minorHAnsi"/>
        </w:rPr>
        <w:t>eductions to β</w:t>
      </w:r>
      <w:r w:rsidR="00EF6E77" w:rsidRPr="00737B8B">
        <w:rPr>
          <w:rFonts w:cstheme="minorHAnsi"/>
          <w:vertAlign w:val="subscript"/>
        </w:rPr>
        <w:t xml:space="preserve">HA </w:t>
      </w:r>
      <w:r w:rsidR="00EF6E77" w:rsidRPr="00737B8B">
        <w:rPr>
          <w:rFonts w:cstheme="minorHAnsi"/>
        </w:rPr>
        <w:t xml:space="preserve">were </w:t>
      </w:r>
      <w:r w:rsidR="00697720" w:rsidRPr="00737B8B">
        <w:rPr>
          <w:rFonts w:cstheme="minorHAnsi"/>
        </w:rPr>
        <w:t xml:space="preserve">capable of </w:t>
      </w:r>
      <w:r w:rsidR="00EF6E77" w:rsidRPr="00737B8B">
        <w:rPr>
          <w:rFonts w:cstheme="minorHAnsi"/>
        </w:rPr>
        <w:t>mitigat</w:t>
      </w:r>
      <w:r w:rsidR="00697720" w:rsidRPr="00737B8B">
        <w:rPr>
          <w:rFonts w:cstheme="minorHAnsi"/>
        </w:rPr>
        <w:t>ing</w:t>
      </w:r>
      <w:r>
        <w:rPr>
          <w:rFonts w:cstheme="minorHAnsi"/>
        </w:rPr>
        <w:t xml:space="preserve"> increases to daily incidence</w:t>
      </w:r>
      <w:r w:rsidR="00EF6E77" w:rsidRPr="00737B8B">
        <w:rPr>
          <w:rFonts w:cstheme="minorHAnsi"/>
        </w:rPr>
        <w:t xml:space="preserve"> below baseline levels </w:t>
      </w:r>
      <w:r w:rsidR="00C122B2" w:rsidRPr="00737B8B">
        <w:rPr>
          <w:rFonts w:cstheme="minorHAnsi"/>
        </w:rPr>
        <w:t xml:space="preserve">across </w:t>
      </w:r>
      <w:r w:rsidR="00836F29" w:rsidRPr="00737B8B">
        <w:rPr>
          <w:rFonts w:cstheme="minorHAnsi"/>
        </w:rPr>
        <w:t>all</w:t>
      </w:r>
      <w:r w:rsidR="00C122B2" w:rsidRPr="00737B8B">
        <w:rPr>
          <w:rFonts w:cstheme="minorHAnsi"/>
        </w:rPr>
        <w:t xml:space="preserve"> considered case studies</w:t>
      </w:r>
      <w:r>
        <w:rPr>
          <w:rFonts w:cstheme="minorHAnsi"/>
        </w:rPr>
        <w:t xml:space="preserve"> </w:t>
      </w:r>
      <w:r w:rsidR="00E05825">
        <w:rPr>
          <w:rFonts w:cstheme="minorHAnsi"/>
        </w:rPr>
        <w:t>in</w:t>
      </w:r>
      <w:r>
        <w:rPr>
          <w:rFonts w:cstheme="minorHAnsi"/>
        </w:rPr>
        <w:t xml:space="preserve"> the explored parameter space,</w:t>
      </w:r>
      <w:r w:rsidR="00C122B2" w:rsidRPr="00737B8B">
        <w:rPr>
          <w:rFonts w:cstheme="minorHAnsi"/>
        </w:rPr>
        <w:t xml:space="preserve"> with a reduction of </w:t>
      </w:r>
      <w:r w:rsidR="00DD29AA">
        <w:rPr>
          <w:rFonts w:cstheme="minorHAnsi"/>
        </w:rPr>
        <w:t>1</w:t>
      </w:r>
      <w:r w:rsidR="00836F29" w:rsidRPr="00737B8B">
        <w:rPr>
          <w:rFonts w:cstheme="minorHAnsi"/>
        </w:rPr>
        <w:t>%</w:t>
      </w:r>
      <w:r w:rsidR="00C53D33">
        <w:rPr>
          <w:rFonts w:cstheme="minorHAnsi"/>
        </w:rPr>
        <w:t>,</w:t>
      </w:r>
      <w:r w:rsidR="006835D6">
        <w:rPr>
          <w:rFonts w:cstheme="minorHAnsi"/>
        </w:rPr>
        <w:t xml:space="preserve"> 4</w:t>
      </w:r>
      <w:r w:rsidR="006835D6" w:rsidRPr="00737B8B">
        <w:rPr>
          <w:rFonts w:cstheme="minorHAnsi"/>
        </w:rPr>
        <w:t>%,</w:t>
      </w:r>
      <w:r w:rsidR="00C122B2" w:rsidRPr="00737B8B">
        <w:rPr>
          <w:rFonts w:cstheme="minorHAnsi"/>
        </w:rPr>
        <w:t xml:space="preserve"> </w:t>
      </w:r>
      <w:r w:rsidR="00DD29AA">
        <w:rPr>
          <w:rFonts w:cstheme="minorHAnsi"/>
        </w:rPr>
        <w:t>12</w:t>
      </w:r>
      <w:r w:rsidR="00836F29" w:rsidRPr="00737B8B">
        <w:rPr>
          <w:rFonts w:cstheme="minorHAnsi"/>
        </w:rPr>
        <w:t>%</w:t>
      </w:r>
      <w:r w:rsidR="006835D6">
        <w:rPr>
          <w:rFonts w:cstheme="minorHAnsi"/>
        </w:rPr>
        <w:t xml:space="preserve"> and 18</w:t>
      </w:r>
      <w:r w:rsidR="006835D6" w:rsidRPr="00737B8B">
        <w:rPr>
          <w:rFonts w:cstheme="minorHAnsi"/>
        </w:rPr>
        <w:t>%</w:t>
      </w:r>
      <w:r w:rsidR="00C122B2" w:rsidRPr="00737B8B">
        <w:rPr>
          <w:rFonts w:cstheme="minorHAnsi"/>
        </w:rPr>
        <w:t xml:space="preserve"> required for each case stud</w:t>
      </w:r>
      <w:r w:rsidR="00C122B2" w:rsidRPr="003C4859">
        <w:rPr>
          <w:rFonts w:cstheme="minorHAnsi"/>
        </w:rPr>
        <w:t xml:space="preserve">y </w:t>
      </w:r>
      <w:r w:rsidR="00697720" w:rsidRPr="003C4859">
        <w:rPr>
          <w:rFonts w:cstheme="minorHAnsi"/>
        </w:rPr>
        <w:t>(</w:t>
      </w:r>
      <w:r w:rsidR="008B1C3F" w:rsidRPr="003C4859">
        <w:rPr>
          <w:rFonts w:cstheme="minorHAnsi"/>
        </w:rPr>
        <w:t xml:space="preserve">Figure </w:t>
      </w:r>
      <w:r w:rsidR="003B7CE2">
        <w:rPr>
          <w:rFonts w:cstheme="minorHAnsi"/>
        </w:rPr>
        <w:t>5</w:t>
      </w:r>
      <w:r w:rsidR="00697720" w:rsidRPr="003C4859">
        <w:rPr>
          <w:rFonts w:cstheme="minorHAnsi"/>
        </w:rPr>
        <w:t>)</w:t>
      </w:r>
      <w:r w:rsidR="00C122B2" w:rsidRPr="003C4859">
        <w:rPr>
          <w:rFonts w:cstheme="minorHAnsi"/>
        </w:rPr>
        <w:t xml:space="preserve">. </w:t>
      </w:r>
      <w:r w:rsidR="00697720" w:rsidRPr="003C4859">
        <w:rPr>
          <w:rFonts w:cstheme="minorHAnsi"/>
        </w:rPr>
        <w:t>I</w:t>
      </w:r>
      <w:r w:rsidR="00C122B2" w:rsidRPr="003C4859">
        <w:rPr>
          <w:rFonts w:cstheme="minorHAnsi"/>
        </w:rPr>
        <w:t>solated</w:t>
      </w:r>
      <w:r w:rsidR="005F3DDA" w:rsidRPr="003C4859">
        <w:rPr>
          <w:rFonts w:cstheme="minorHAnsi"/>
        </w:rPr>
        <w:t xml:space="preserve"> </w:t>
      </w:r>
      <w:r w:rsidR="00272AEC" w:rsidRPr="003C4859">
        <w:rPr>
          <w:rFonts w:cstheme="minorHAnsi"/>
        </w:rPr>
        <w:t>or</w:t>
      </w:r>
      <w:r w:rsidR="005F3DDA" w:rsidRPr="003C4859">
        <w:rPr>
          <w:rFonts w:cstheme="minorHAnsi"/>
        </w:rPr>
        <w:t xml:space="preserve"> even </w:t>
      </w:r>
      <w:r w:rsidR="00272AEC" w:rsidRPr="003C4859">
        <w:rPr>
          <w:rFonts w:cstheme="minorHAnsi"/>
        </w:rPr>
        <w:t>combined</w:t>
      </w:r>
      <w:r w:rsidR="00C122B2" w:rsidRPr="003C4859">
        <w:rPr>
          <w:rFonts w:cstheme="minorHAnsi"/>
        </w:rPr>
        <w:t xml:space="preserve"> reductions to </w:t>
      </w:r>
      <w:r w:rsidR="00697720" w:rsidRPr="003C4859">
        <w:rPr>
          <w:rFonts w:cstheme="minorHAnsi"/>
        </w:rPr>
        <w:t>β</w:t>
      </w:r>
      <w:r w:rsidR="00697720" w:rsidRPr="003C4859">
        <w:rPr>
          <w:rFonts w:cstheme="minorHAnsi"/>
          <w:vertAlign w:val="subscript"/>
        </w:rPr>
        <w:t>AA</w:t>
      </w:r>
      <w:r w:rsidR="00697720" w:rsidRPr="003C4859">
        <w:rPr>
          <w:rFonts w:cstheme="minorHAnsi"/>
        </w:rPr>
        <w:t xml:space="preserve"> or ζ </w:t>
      </w:r>
      <w:r w:rsidR="00B71122">
        <w:rPr>
          <w:rFonts w:cstheme="minorHAnsi"/>
        </w:rPr>
        <w:t>were only capable of reducing d</w:t>
      </w:r>
      <w:r w:rsidRPr="003C4859">
        <w:rPr>
          <w:rFonts w:cstheme="minorHAnsi"/>
        </w:rPr>
        <w:t>aily incidence</w:t>
      </w:r>
      <w:r w:rsidR="00836F29" w:rsidRPr="003C4859">
        <w:rPr>
          <w:rFonts w:cstheme="minorHAnsi"/>
        </w:rPr>
        <w:t xml:space="preserve"> </w:t>
      </w:r>
      <w:r w:rsidR="00C122B2" w:rsidRPr="003C4859">
        <w:rPr>
          <w:rFonts w:cstheme="minorHAnsi"/>
        </w:rPr>
        <w:t xml:space="preserve">below baseline levels </w:t>
      </w:r>
      <w:r w:rsidR="00B71122">
        <w:rPr>
          <w:rFonts w:cstheme="minorHAnsi"/>
        </w:rPr>
        <w:t>with strong reductions below ~50%, or if</w:t>
      </w:r>
      <w:r w:rsidR="00717076">
        <w:rPr>
          <w:rFonts w:cstheme="minorHAnsi"/>
        </w:rPr>
        <w:t xml:space="preserve"> the initial increase in daily incidence is negligible</w:t>
      </w:r>
      <w:r w:rsidR="00DD29AA">
        <w:rPr>
          <w:rFonts w:cstheme="minorHAnsi"/>
        </w:rPr>
        <w:t xml:space="preserve"> upon antibiotic curtailment</w:t>
      </w:r>
      <w:r w:rsidR="00717076">
        <w:rPr>
          <w:rFonts w:cstheme="minorHAnsi"/>
        </w:rPr>
        <w:t xml:space="preserve">, as </w:t>
      </w:r>
      <w:r w:rsidR="00DD29AA">
        <w:rPr>
          <w:rFonts w:cstheme="minorHAnsi"/>
        </w:rPr>
        <w:t>seen</w:t>
      </w:r>
      <w:r w:rsidR="00717076">
        <w:rPr>
          <w:rFonts w:cstheme="minorHAnsi"/>
        </w:rPr>
        <w:t xml:space="preserve"> with the </w:t>
      </w:r>
      <w:r w:rsidR="007075A3">
        <w:rPr>
          <w:rFonts w:cstheme="minorHAnsi"/>
        </w:rPr>
        <w:t>ampicillin</w:t>
      </w:r>
      <w:r w:rsidR="00717076">
        <w:rPr>
          <w:rFonts w:cstheme="minorHAnsi"/>
        </w:rPr>
        <w:t xml:space="preserve"> usage in broiler poultry case study </w:t>
      </w:r>
      <w:r w:rsidR="00B71122">
        <w:rPr>
          <w:rFonts w:cstheme="minorHAnsi"/>
        </w:rPr>
        <w:t xml:space="preserve">(Figure </w:t>
      </w:r>
      <w:r w:rsidR="003B7CE2">
        <w:rPr>
          <w:rFonts w:cstheme="minorHAnsi"/>
        </w:rPr>
        <w:t>5</w:t>
      </w:r>
      <w:r w:rsidR="00B71122">
        <w:rPr>
          <w:rFonts w:cstheme="minorHAnsi"/>
        </w:rPr>
        <w:t>A</w:t>
      </w:r>
      <w:r w:rsidR="00E05825" w:rsidRPr="00DE44D6">
        <w:rPr>
          <w:rFonts w:cstheme="minorHAnsi"/>
        </w:rPr>
        <w:t>)</w:t>
      </w:r>
      <w:r w:rsidRPr="00DE44D6">
        <w:rPr>
          <w:rFonts w:cstheme="minorHAnsi"/>
        </w:rPr>
        <w:t xml:space="preserve">. </w:t>
      </w:r>
    </w:p>
    <w:p w14:paraId="0437EFC0" w14:textId="70F55570" w:rsidR="008D5DB0" w:rsidRPr="00D67AE7" w:rsidRDefault="008D5DB0" w:rsidP="008D5DB0">
      <w:pPr>
        <w:pStyle w:val="NoSpacing"/>
      </w:pPr>
    </w:p>
    <w:p w14:paraId="0EDBAED7" w14:textId="1CCF190B" w:rsidR="008D5DB0" w:rsidRPr="00D67AE7" w:rsidRDefault="008D5DB0" w:rsidP="008D5DB0">
      <w:pPr>
        <w:pStyle w:val="NoSpacing"/>
      </w:pPr>
    </w:p>
    <w:p w14:paraId="5000718B" w14:textId="3C10C454" w:rsidR="008D5DB0" w:rsidRPr="00D67AE7" w:rsidRDefault="008D5DB0" w:rsidP="008D5DB0">
      <w:pPr>
        <w:pStyle w:val="NoSpacing"/>
      </w:pPr>
    </w:p>
    <w:p w14:paraId="6A489465" w14:textId="7D71C446" w:rsidR="008D5DB0" w:rsidRDefault="008D5DB0" w:rsidP="008D5DB0">
      <w:pPr>
        <w:pStyle w:val="NoSpacing"/>
      </w:pPr>
    </w:p>
    <w:p w14:paraId="1083AC9D" w14:textId="2681CE31" w:rsidR="008D5DB0" w:rsidRDefault="008D5DB0" w:rsidP="008D5DB0">
      <w:pPr>
        <w:pStyle w:val="NoSpacing"/>
      </w:pPr>
    </w:p>
    <w:p w14:paraId="5CCFE865" w14:textId="2F13462E" w:rsidR="008D5DB0" w:rsidRDefault="008D5DB0" w:rsidP="008D5DB0">
      <w:pPr>
        <w:pStyle w:val="NoSpacing"/>
      </w:pPr>
    </w:p>
    <w:p w14:paraId="1178243C" w14:textId="4912DD40" w:rsidR="008D5DB0" w:rsidRDefault="008D5DB0" w:rsidP="008D5DB0">
      <w:pPr>
        <w:pStyle w:val="NoSpacing"/>
      </w:pPr>
    </w:p>
    <w:p w14:paraId="73BEB6B7" w14:textId="76747BD8" w:rsidR="008D5DB0" w:rsidRDefault="008D5DB0" w:rsidP="008D5DB0">
      <w:pPr>
        <w:pStyle w:val="NoSpacing"/>
      </w:pPr>
    </w:p>
    <w:p w14:paraId="6DC006ED" w14:textId="7AD69CDE" w:rsidR="008D5DB0" w:rsidRDefault="008D5DB0" w:rsidP="008D5DB0">
      <w:pPr>
        <w:pStyle w:val="NoSpacing"/>
      </w:pPr>
    </w:p>
    <w:p w14:paraId="164CEAB6" w14:textId="1FD4F78D" w:rsidR="008D5DB0" w:rsidRDefault="008D5DB0" w:rsidP="008D5DB0">
      <w:pPr>
        <w:pStyle w:val="NoSpacing"/>
      </w:pPr>
    </w:p>
    <w:p w14:paraId="48298EE0" w14:textId="7D5AF91E" w:rsidR="008D5DB0" w:rsidRDefault="008D5DB0" w:rsidP="008D5DB0">
      <w:pPr>
        <w:pStyle w:val="NoSpacing"/>
      </w:pPr>
    </w:p>
    <w:p w14:paraId="2613FA9F" w14:textId="67827003" w:rsidR="008D5DB0" w:rsidRDefault="008D5DB0" w:rsidP="008D5DB0">
      <w:pPr>
        <w:pStyle w:val="NoSpacing"/>
      </w:pPr>
    </w:p>
    <w:p w14:paraId="12102385" w14:textId="102F6588" w:rsidR="008D5DB0" w:rsidRDefault="008D5DB0" w:rsidP="008D5DB0">
      <w:pPr>
        <w:pStyle w:val="NoSpacing"/>
      </w:pPr>
    </w:p>
    <w:p w14:paraId="0556DF70" w14:textId="00A8F2DA" w:rsidR="008D5DB0" w:rsidRDefault="008D5DB0" w:rsidP="008D5DB0">
      <w:pPr>
        <w:pStyle w:val="NoSpacing"/>
      </w:pPr>
    </w:p>
    <w:p w14:paraId="6C7940CD" w14:textId="02B7EDBE" w:rsidR="00400728" w:rsidRDefault="00400728" w:rsidP="008D5DB0">
      <w:pPr>
        <w:pStyle w:val="NoSpacing"/>
      </w:pPr>
    </w:p>
    <w:p w14:paraId="65283503" w14:textId="5286ADA0" w:rsidR="00400728" w:rsidRDefault="00400728" w:rsidP="008D5DB0">
      <w:pPr>
        <w:pStyle w:val="NoSpacing"/>
      </w:pPr>
    </w:p>
    <w:p w14:paraId="13BFB56F" w14:textId="3CA022CA" w:rsidR="00400728" w:rsidRDefault="00400728" w:rsidP="008D5DB0">
      <w:pPr>
        <w:pStyle w:val="NoSpacing"/>
      </w:pPr>
    </w:p>
    <w:p w14:paraId="66637373" w14:textId="1050FB57" w:rsidR="00400728" w:rsidRDefault="00400728" w:rsidP="008D5DB0">
      <w:pPr>
        <w:pStyle w:val="NoSpacing"/>
      </w:pPr>
    </w:p>
    <w:p w14:paraId="0DC6F60D" w14:textId="24DA021A" w:rsidR="00400728" w:rsidRDefault="00400728" w:rsidP="008D5DB0">
      <w:pPr>
        <w:pStyle w:val="NoSpacing"/>
      </w:pPr>
    </w:p>
    <w:p w14:paraId="5A8F6DD2" w14:textId="4B74EAFA" w:rsidR="00400728" w:rsidRDefault="00400728" w:rsidP="008D5DB0">
      <w:pPr>
        <w:pStyle w:val="NoSpacing"/>
      </w:pPr>
    </w:p>
    <w:p w14:paraId="5F6762EB" w14:textId="1C4AB301" w:rsidR="00400728" w:rsidRDefault="00400728" w:rsidP="008D5DB0">
      <w:pPr>
        <w:pStyle w:val="NoSpacing"/>
      </w:pPr>
    </w:p>
    <w:p w14:paraId="78C1FAD6" w14:textId="44C0DCE7" w:rsidR="00400728" w:rsidRDefault="00400728" w:rsidP="008D5DB0">
      <w:pPr>
        <w:pStyle w:val="NoSpacing"/>
      </w:pPr>
    </w:p>
    <w:p w14:paraId="35E758D2" w14:textId="54C27035" w:rsidR="00400728" w:rsidRDefault="00400728" w:rsidP="008D5DB0">
      <w:pPr>
        <w:pStyle w:val="NoSpacing"/>
      </w:pPr>
    </w:p>
    <w:p w14:paraId="42577267" w14:textId="2FCCA865" w:rsidR="00400728" w:rsidRDefault="00400728" w:rsidP="008D5DB0">
      <w:pPr>
        <w:pStyle w:val="NoSpacing"/>
      </w:pPr>
    </w:p>
    <w:p w14:paraId="5964EF66" w14:textId="1643A106" w:rsidR="00400728" w:rsidRDefault="00400728" w:rsidP="008D5DB0">
      <w:pPr>
        <w:pStyle w:val="NoSpacing"/>
      </w:pPr>
    </w:p>
    <w:p w14:paraId="3B851216" w14:textId="7B13A497" w:rsidR="00737B8B" w:rsidRDefault="00737B8B" w:rsidP="008D5DB0">
      <w:pPr>
        <w:pStyle w:val="NoSpacing"/>
      </w:pPr>
    </w:p>
    <w:p w14:paraId="3B9E2373" w14:textId="3CC2D083" w:rsidR="00737B8B" w:rsidRDefault="00737B8B" w:rsidP="008D5DB0">
      <w:pPr>
        <w:pStyle w:val="NoSpacing"/>
      </w:pPr>
    </w:p>
    <w:p w14:paraId="18C61459" w14:textId="02075D3F" w:rsidR="00737B8B" w:rsidRDefault="00737B8B" w:rsidP="008D5DB0">
      <w:pPr>
        <w:pStyle w:val="NoSpacing"/>
      </w:pPr>
    </w:p>
    <w:p w14:paraId="633E3F95" w14:textId="02F7CE80" w:rsidR="005E0DB4" w:rsidRDefault="005E0DB4" w:rsidP="008D5DB0">
      <w:pPr>
        <w:pStyle w:val="NoSpacing"/>
      </w:pPr>
    </w:p>
    <w:p w14:paraId="4CD4DE2A" w14:textId="2AB704CA" w:rsidR="005E0DB4" w:rsidRDefault="005E0DB4" w:rsidP="008D5DB0">
      <w:pPr>
        <w:pStyle w:val="NoSpacing"/>
      </w:pPr>
    </w:p>
    <w:p w14:paraId="4A3F8655" w14:textId="77777777" w:rsidR="00BC500C" w:rsidRDefault="00BC500C" w:rsidP="008D5DB0">
      <w:pPr>
        <w:pStyle w:val="NoSpacing"/>
      </w:pPr>
    </w:p>
    <w:p w14:paraId="646BDCAF" w14:textId="77777777" w:rsidR="005E0DB4" w:rsidRDefault="005E0DB4" w:rsidP="008D5DB0">
      <w:pPr>
        <w:pStyle w:val="NoSpacing"/>
      </w:pPr>
    </w:p>
    <w:p w14:paraId="0DAFD4CE" w14:textId="2D839F88" w:rsidR="00737B8B" w:rsidRDefault="00737B8B" w:rsidP="008D5DB0">
      <w:pPr>
        <w:pStyle w:val="NoSpacing"/>
      </w:pPr>
    </w:p>
    <w:p w14:paraId="2D8BDCD4" w14:textId="69A3823C" w:rsidR="00737B8B" w:rsidRDefault="00737B8B" w:rsidP="008D5DB0">
      <w:pPr>
        <w:pStyle w:val="NoSpacing"/>
      </w:pPr>
    </w:p>
    <w:p w14:paraId="40C8341A" w14:textId="0BD7D23D" w:rsidR="00737B8B" w:rsidRDefault="00737B8B" w:rsidP="008D5DB0">
      <w:pPr>
        <w:pStyle w:val="NoSpacing"/>
      </w:pPr>
    </w:p>
    <w:p w14:paraId="71A915A5" w14:textId="7EB05093" w:rsidR="00B71122" w:rsidRDefault="00B71122" w:rsidP="008D5DB0">
      <w:pPr>
        <w:pStyle w:val="NoSpacing"/>
      </w:pPr>
    </w:p>
    <w:p w14:paraId="4D101E7F" w14:textId="7E6EDB27" w:rsidR="00B71122" w:rsidRDefault="00B71122" w:rsidP="008D5DB0">
      <w:pPr>
        <w:pStyle w:val="NoSpacing"/>
      </w:pPr>
    </w:p>
    <w:p w14:paraId="7DDA7262" w14:textId="40630653" w:rsidR="00B71122" w:rsidRDefault="00B71122" w:rsidP="008D5DB0">
      <w:pPr>
        <w:pStyle w:val="NoSpacing"/>
      </w:pPr>
    </w:p>
    <w:p w14:paraId="31F66735" w14:textId="77777777" w:rsidR="00B71122" w:rsidRDefault="00B71122" w:rsidP="008D5DB0">
      <w:pPr>
        <w:pStyle w:val="NoSpacing"/>
      </w:pPr>
    </w:p>
    <w:p w14:paraId="028F1FDB" w14:textId="47C5C26A" w:rsidR="006849B8" w:rsidRDefault="006849B8" w:rsidP="008D5DB0">
      <w:pPr>
        <w:pStyle w:val="NoSpacing"/>
      </w:pPr>
    </w:p>
    <w:p w14:paraId="6613028F" w14:textId="6171CFBC" w:rsidR="00737B8B" w:rsidRDefault="00737B8B" w:rsidP="008D5DB0">
      <w:pPr>
        <w:pStyle w:val="NoSpacing"/>
      </w:pPr>
    </w:p>
    <w:p w14:paraId="663B3A1C" w14:textId="093123B6" w:rsidR="00880247" w:rsidRDefault="00880247" w:rsidP="008D5DB0">
      <w:pPr>
        <w:pStyle w:val="NoSpacing"/>
      </w:pPr>
    </w:p>
    <w:p w14:paraId="12490688" w14:textId="08737579" w:rsidR="004D647C" w:rsidRPr="003C0C75" w:rsidRDefault="008D5DB0" w:rsidP="003C0C75">
      <w:pPr>
        <w:pStyle w:val="NoSpacing"/>
        <w:spacing w:line="360" w:lineRule="auto"/>
        <w:jc w:val="center"/>
        <w:rPr>
          <w:rFonts w:cstheme="minorHAnsi"/>
          <w:b/>
          <w:u w:val="single"/>
        </w:rPr>
      </w:pPr>
      <w:commentRangeStart w:id="31"/>
      <w:r>
        <w:rPr>
          <w:rFonts w:cstheme="minorHAnsi"/>
          <w:b/>
          <w:u w:val="single"/>
        </w:rPr>
        <w:lastRenderedPageBreak/>
        <w:t>DISCUSSION</w:t>
      </w:r>
      <w:commentRangeEnd w:id="31"/>
      <w:r w:rsidR="00253DE8">
        <w:rPr>
          <w:rStyle w:val="CommentReference"/>
        </w:rPr>
        <w:commentReference w:id="31"/>
      </w:r>
    </w:p>
    <w:p w14:paraId="1D8CEE2C" w14:textId="77777777" w:rsidR="004D647C" w:rsidRPr="00D67AE7" w:rsidRDefault="004D647C" w:rsidP="008D5DB0">
      <w:pPr>
        <w:pStyle w:val="NoSpacing"/>
        <w:spacing w:line="360" w:lineRule="auto"/>
        <w:jc w:val="both"/>
        <w:rPr>
          <w:rFonts w:cstheme="minorHAnsi"/>
        </w:rPr>
      </w:pPr>
    </w:p>
    <w:p w14:paraId="28E7B361" w14:textId="72F5FA43" w:rsidR="00F24343" w:rsidRDefault="00D96CB1" w:rsidP="00F24343">
      <w:pPr>
        <w:pStyle w:val="NoSpacing"/>
        <w:spacing w:line="360" w:lineRule="auto"/>
        <w:jc w:val="both"/>
        <w:rPr>
          <w:rFonts w:cstheme="minorHAnsi"/>
        </w:rPr>
      </w:pPr>
      <w:r>
        <w:rPr>
          <w:rFonts w:cstheme="minorHAnsi"/>
        </w:rPr>
        <w:t>A</w:t>
      </w:r>
      <w:r w:rsidR="00FB60F6" w:rsidRPr="00B87C52">
        <w:rPr>
          <w:rFonts w:cstheme="minorHAnsi"/>
        </w:rPr>
        <w:t xml:space="preserve"> </w:t>
      </w:r>
      <w:r w:rsidR="008E49CF">
        <w:rPr>
          <w:rFonts w:cstheme="minorHAnsi"/>
        </w:rPr>
        <w:t>mathematical</w:t>
      </w:r>
      <w:r w:rsidR="00FB60F6" w:rsidRPr="00B87C52">
        <w:rPr>
          <w:rFonts w:cstheme="minorHAnsi"/>
        </w:rPr>
        <w:t xml:space="preserve"> model</w:t>
      </w:r>
      <w:r w:rsidR="008E49CF">
        <w:rPr>
          <w:rFonts w:cstheme="minorHAnsi"/>
        </w:rPr>
        <w:t>ling approach</w:t>
      </w:r>
      <w:r>
        <w:rPr>
          <w:rFonts w:cstheme="minorHAnsi"/>
        </w:rPr>
        <w:t xml:space="preserve"> was used to identify </w:t>
      </w:r>
      <w:del w:id="32" w:author="Jaap Wagenaar" w:date="2022-08-29T07:40:00Z">
        <w:r w:rsidRPr="00B87C52" w:rsidDel="00C32E39">
          <w:rPr>
            <w:rFonts w:cstheme="minorHAnsi"/>
          </w:rPr>
          <w:delText xml:space="preserve">increases </w:delText>
        </w:r>
      </w:del>
      <w:ins w:id="33" w:author="Jaap Wagenaar" w:date="2022-08-29T07:40:00Z">
        <w:r w:rsidR="00C32E39">
          <w:rPr>
            <w:rFonts w:cstheme="minorHAnsi"/>
          </w:rPr>
          <w:t>changes</w:t>
        </w:r>
        <w:r w:rsidR="00C32E39" w:rsidRPr="00B87C52">
          <w:rPr>
            <w:rFonts w:cstheme="minorHAnsi"/>
          </w:rPr>
          <w:t xml:space="preserve"> </w:t>
        </w:r>
      </w:ins>
      <w:r w:rsidRPr="00B87C52">
        <w:rPr>
          <w:rFonts w:cstheme="minorHAnsi"/>
        </w:rPr>
        <w:t xml:space="preserve">in </w:t>
      </w:r>
      <w:r w:rsidR="006849B8">
        <w:rPr>
          <w:rFonts w:cstheme="minorHAnsi"/>
        </w:rPr>
        <w:t xml:space="preserve">the daily incidence of </w:t>
      </w:r>
      <w:r w:rsidR="003C0C75">
        <w:rPr>
          <w:rFonts w:cstheme="minorHAnsi"/>
        </w:rPr>
        <w:t>non-</w:t>
      </w:r>
      <w:r w:rsidRPr="00B87C52">
        <w:rPr>
          <w:rFonts w:cstheme="minorHAnsi"/>
        </w:rPr>
        <w:t>typhoidal human salmonellosis</w:t>
      </w:r>
      <w:r w:rsidR="00853632">
        <w:rPr>
          <w:rFonts w:cstheme="minorHAnsi"/>
        </w:rPr>
        <w:t>,</w:t>
      </w:r>
      <w:r w:rsidRPr="00B87C52">
        <w:rPr>
          <w:rFonts w:cstheme="minorHAnsi"/>
        </w:rPr>
        <w:t xml:space="preserve"> </w:t>
      </w:r>
      <w:r w:rsidR="003C0C75" w:rsidRPr="00B87C52">
        <w:rPr>
          <w:rFonts w:cstheme="minorHAnsi"/>
        </w:rPr>
        <w:t>as well</w:t>
      </w:r>
      <w:r w:rsidRPr="00B87C52">
        <w:rPr>
          <w:rFonts w:cstheme="minorHAnsi"/>
        </w:rPr>
        <w:t xml:space="preserve"> as </w:t>
      </w:r>
      <w:del w:id="34" w:author="Jaap Wagenaar" w:date="2022-08-29T07:40:00Z">
        <w:r w:rsidRPr="00B87C52" w:rsidDel="00C32E39">
          <w:rPr>
            <w:rFonts w:cstheme="minorHAnsi"/>
          </w:rPr>
          <w:delText xml:space="preserve">decreases </w:delText>
        </w:r>
      </w:del>
      <w:ins w:id="35" w:author="Jaap Wagenaar" w:date="2022-08-29T07:40:00Z">
        <w:r w:rsidR="00C32E39">
          <w:rPr>
            <w:rFonts w:cstheme="minorHAnsi"/>
          </w:rPr>
          <w:t>changes</w:t>
        </w:r>
        <w:r w:rsidR="00C32E39" w:rsidRPr="00B87C52">
          <w:rPr>
            <w:rFonts w:cstheme="minorHAnsi"/>
          </w:rPr>
          <w:t xml:space="preserve"> </w:t>
        </w:r>
      </w:ins>
      <w:r w:rsidRPr="00B87C52">
        <w:rPr>
          <w:rFonts w:cstheme="minorHAnsi"/>
        </w:rPr>
        <w:t>in the proportion of resistant human salmonellosis</w:t>
      </w:r>
      <w:r>
        <w:rPr>
          <w:rFonts w:cstheme="minorHAnsi"/>
        </w:rPr>
        <w:t xml:space="preserve"> </w:t>
      </w:r>
      <w:r w:rsidRPr="002343AD">
        <w:rPr>
          <w:rFonts w:cstheme="minorHAnsi"/>
        </w:rPr>
        <w:t>following</w:t>
      </w:r>
      <w:r w:rsidR="00FB60F6" w:rsidRPr="002343AD">
        <w:rPr>
          <w:rFonts w:cstheme="minorHAnsi"/>
        </w:rPr>
        <w:t xml:space="preserve"> livestock antibiotic curtailment. T</w:t>
      </w:r>
      <w:r w:rsidR="00B16CB4" w:rsidRPr="002343AD">
        <w:rPr>
          <w:rFonts w:cstheme="minorHAnsi"/>
        </w:rPr>
        <w:t>his was explored across</w:t>
      </w:r>
      <w:r w:rsidR="006849B8" w:rsidRPr="002343AD">
        <w:rPr>
          <w:rFonts w:cstheme="minorHAnsi"/>
        </w:rPr>
        <w:t xml:space="preserve"> four relevant antibiotic/livestock</w:t>
      </w:r>
      <w:r w:rsidR="00DD6D82" w:rsidRPr="002343AD">
        <w:rPr>
          <w:rFonts w:cstheme="minorHAnsi"/>
        </w:rPr>
        <w:t xml:space="preserve"> specific</w:t>
      </w:r>
      <w:r w:rsidR="006849B8" w:rsidRPr="002343AD">
        <w:rPr>
          <w:rFonts w:cstheme="minorHAnsi"/>
        </w:rPr>
        <w:t xml:space="preserve"> case studies</w:t>
      </w:r>
      <w:r w:rsidR="003C0C75" w:rsidRPr="002343AD">
        <w:rPr>
          <w:rFonts w:cstheme="minorHAnsi"/>
        </w:rPr>
        <w:t xml:space="preserve">. </w:t>
      </w:r>
      <w:r w:rsidR="00E85246">
        <w:rPr>
          <w:rFonts w:cstheme="minorHAnsi"/>
        </w:rPr>
        <w:t>S</w:t>
      </w:r>
      <w:r w:rsidR="002E0AEC" w:rsidRPr="002343AD">
        <w:rPr>
          <w:rFonts w:cstheme="minorHAnsi"/>
        </w:rPr>
        <w:t xml:space="preserve">cenarios with </w:t>
      </w:r>
      <w:r w:rsidR="007F6D14" w:rsidRPr="002343AD">
        <w:rPr>
          <w:rFonts w:cstheme="minorHAnsi"/>
        </w:rPr>
        <w:t>h</w:t>
      </w:r>
      <w:r w:rsidR="00773207" w:rsidRPr="002343AD">
        <w:rPr>
          <w:rFonts w:cstheme="minorHAnsi"/>
        </w:rPr>
        <w:t>igh transmission-related fitness costs of resistance (</w:t>
      </w:r>
      <w:r w:rsidR="000A4ED7" w:rsidRPr="002343AD">
        <w:rPr>
          <w:rFonts w:cstheme="minorHAnsi"/>
        </w:rPr>
        <w:t>α</w:t>
      </w:r>
      <w:r w:rsidR="00773207" w:rsidRPr="002343AD">
        <w:rPr>
          <w:rFonts w:cstheme="minorHAnsi"/>
        </w:rPr>
        <w:t>),</w:t>
      </w:r>
      <w:r w:rsidR="002E0AEC" w:rsidRPr="002343AD">
        <w:rPr>
          <w:rFonts w:cstheme="minorHAnsi"/>
        </w:rPr>
        <w:t xml:space="preserve"> high efficacies</w:t>
      </w:r>
      <w:r w:rsidR="00773207" w:rsidRPr="002343AD">
        <w:rPr>
          <w:rFonts w:cstheme="minorHAnsi"/>
        </w:rPr>
        <w:t xml:space="preserve"> of antibiotic-mediated livestock recovery (</w:t>
      </w:r>
      <w:r w:rsidR="000A4ED7" w:rsidRPr="002343AD">
        <w:rPr>
          <w:rFonts w:cstheme="minorHAnsi"/>
        </w:rPr>
        <w:t>κ</w:t>
      </w:r>
      <w:r w:rsidR="00773207" w:rsidRPr="002343AD">
        <w:rPr>
          <w:rFonts w:cstheme="minorHAnsi"/>
        </w:rPr>
        <w:t xml:space="preserve">) </w:t>
      </w:r>
      <w:r w:rsidR="002E0AEC" w:rsidRPr="002343AD">
        <w:rPr>
          <w:rFonts w:cstheme="minorHAnsi"/>
        </w:rPr>
        <w:t xml:space="preserve">and low background transmission rates of </w:t>
      </w:r>
      <w:r w:rsidR="002E0AEC" w:rsidRPr="002343AD">
        <w:rPr>
          <w:rFonts w:cstheme="minorHAnsi"/>
          <w:i/>
        </w:rPr>
        <w:t>Salmonella</w:t>
      </w:r>
      <w:r w:rsidR="002E0AEC" w:rsidRPr="002343AD">
        <w:rPr>
          <w:rFonts w:cstheme="minorHAnsi"/>
        </w:rPr>
        <w:t xml:space="preserve"> spp. in livestock (</w:t>
      </w:r>
      <w:r w:rsidR="000A4ED7" w:rsidRPr="002343AD">
        <w:rPr>
          <w:rFonts w:cstheme="minorHAnsi"/>
        </w:rPr>
        <w:t>ζ</w:t>
      </w:r>
      <w:r w:rsidR="002E0AEC" w:rsidRPr="002343AD">
        <w:rPr>
          <w:rFonts w:cstheme="minorHAnsi"/>
        </w:rPr>
        <w:t xml:space="preserve">) </w:t>
      </w:r>
      <w:r w:rsidR="00E85246">
        <w:rPr>
          <w:rFonts w:cstheme="minorHAnsi"/>
        </w:rPr>
        <w:t>were found to result</w:t>
      </w:r>
      <w:r w:rsidR="002E0AEC" w:rsidRPr="002343AD">
        <w:rPr>
          <w:rFonts w:cstheme="minorHAnsi"/>
        </w:rPr>
        <w:t xml:space="preserve"> in </w:t>
      </w:r>
      <w:r w:rsidR="007F6D14" w:rsidRPr="002343AD">
        <w:rPr>
          <w:rFonts w:cstheme="minorHAnsi"/>
        </w:rPr>
        <w:t>large increases in the daily incidence of human salmonellosis</w:t>
      </w:r>
      <w:r w:rsidR="00DD6D82" w:rsidRPr="002343AD">
        <w:rPr>
          <w:rFonts w:cstheme="minorHAnsi"/>
        </w:rPr>
        <w:t xml:space="preserve"> upon antibiotic curtailment</w:t>
      </w:r>
      <w:r w:rsidR="007F6D14" w:rsidRPr="002343AD">
        <w:rPr>
          <w:rFonts w:cstheme="minorHAnsi"/>
        </w:rPr>
        <w:t xml:space="preserve">. </w:t>
      </w:r>
      <w:r w:rsidR="00773207" w:rsidRPr="002343AD">
        <w:rPr>
          <w:rFonts w:cstheme="minorHAnsi"/>
        </w:rPr>
        <w:t>However</w:t>
      </w:r>
      <w:r w:rsidR="00773207">
        <w:rPr>
          <w:rFonts w:cstheme="minorHAnsi"/>
        </w:rPr>
        <w:t xml:space="preserve">, </w:t>
      </w:r>
      <w:r w:rsidR="00BF458D">
        <w:rPr>
          <w:rFonts w:cstheme="minorHAnsi"/>
        </w:rPr>
        <w:t xml:space="preserve">decreasing </w:t>
      </w:r>
      <w:r w:rsidR="00773207">
        <w:rPr>
          <w:rFonts w:cstheme="minorHAnsi"/>
        </w:rPr>
        <w:t>animal-to-human transmission</w:t>
      </w:r>
      <w:r w:rsidR="002E0AEC">
        <w:rPr>
          <w:rFonts w:cstheme="minorHAnsi"/>
        </w:rPr>
        <w:t xml:space="preserve"> (β</w:t>
      </w:r>
      <w:r w:rsidR="002E0AEC" w:rsidRPr="002E0AEC">
        <w:rPr>
          <w:rFonts w:cstheme="minorHAnsi"/>
          <w:vertAlign w:val="subscript"/>
        </w:rPr>
        <w:t>HA</w:t>
      </w:r>
      <w:r w:rsidR="00BF458D">
        <w:rPr>
          <w:rFonts w:cstheme="minorHAnsi"/>
        </w:rPr>
        <w:t>) was</w:t>
      </w:r>
      <w:r w:rsidR="00773207">
        <w:rPr>
          <w:rFonts w:cstheme="minorHAnsi"/>
        </w:rPr>
        <w:t xml:space="preserve"> found to effectively mitigate increases in the daily incidence of human salmonellosis following livestock antibiotic-curtailment. </w:t>
      </w:r>
    </w:p>
    <w:p w14:paraId="3D85616C" w14:textId="53C63BE7" w:rsidR="00F24343" w:rsidRDefault="00F24343" w:rsidP="00F24343">
      <w:pPr>
        <w:pStyle w:val="NoSpacing"/>
        <w:spacing w:line="360" w:lineRule="auto"/>
        <w:jc w:val="both"/>
        <w:rPr>
          <w:rFonts w:cstheme="minorHAnsi"/>
          <w:b/>
          <w:u w:val="single"/>
        </w:rPr>
      </w:pPr>
    </w:p>
    <w:p w14:paraId="000106ED" w14:textId="5A3188CC" w:rsidR="00F24343" w:rsidRDefault="00F24343" w:rsidP="0024183D">
      <w:pPr>
        <w:pStyle w:val="NoSpacing"/>
        <w:spacing w:line="360" w:lineRule="auto"/>
        <w:jc w:val="both"/>
        <w:rPr>
          <w:rFonts w:cstheme="minorHAnsi"/>
        </w:rPr>
      </w:pPr>
      <w:commentRangeStart w:id="36"/>
      <w:r w:rsidRPr="0022713D">
        <w:rPr>
          <w:rFonts w:cstheme="minorHAnsi"/>
        </w:rPr>
        <w:t xml:space="preserve">These </w:t>
      </w:r>
      <w:r>
        <w:rPr>
          <w:rFonts w:cstheme="minorHAnsi"/>
        </w:rPr>
        <w:t>reductions to β</w:t>
      </w:r>
      <w:r w:rsidRPr="00210E78">
        <w:rPr>
          <w:rFonts w:cstheme="minorHAnsi"/>
          <w:vertAlign w:val="subscript"/>
        </w:rPr>
        <w:t>HA</w:t>
      </w:r>
      <w:r>
        <w:rPr>
          <w:rFonts w:cstheme="minorHAnsi"/>
        </w:rPr>
        <w:t xml:space="preserve"> could take the form of interventions to increase</w:t>
      </w:r>
      <w:r w:rsidRPr="0022713D">
        <w:rPr>
          <w:rFonts w:cstheme="minorHAnsi"/>
        </w:rPr>
        <w:t xml:space="preserve"> awareness from workers in the farm-to-fork pathway to m</w:t>
      </w:r>
      <w:r>
        <w:rPr>
          <w:rFonts w:cstheme="minorHAnsi"/>
        </w:rPr>
        <w:t>aintain good biosecurity, reducing</w:t>
      </w:r>
      <w:r w:rsidRPr="0022713D">
        <w:rPr>
          <w:rFonts w:cstheme="minorHAnsi"/>
        </w:rPr>
        <w:t xml:space="preserve"> microbial contamination on carcasses, as well as comprehensive public information</w:t>
      </w:r>
      <w:r w:rsidRPr="00D67AE7">
        <w:rPr>
          <w:rFonts w:cstheme="minorHAnsi"/>
        </w:rPr>
        <w:t xml:space="preserve"> campaigns to promote </w:t>
      </w:r>
      <w:r>
        <w:rPr>
          <w:rFonts w:cstheme="minorHAnsi"/>
        </w:rPr>
        <w:t xml:space="preserve">safe handling of food products </w:t>
      </w:r>
      <w:r>
        <w:fldChar w:fldCharType="begin"/>
      </w:r>
      <w:r w:rsidR="00D41277">
        <w:instrText xml:space="preserve"> ADDIN EN.CITE &lt;EndNote&gt;&lt;Cite&gt;&lt;Author&gt;Department for Environment&lt;/Author&gt;&lt;Year&gt;2015&lt;/Year&gt;&lt;RecNum&gt;227&lt;/RecNum&gt;&lt;DisplayText&gt;(41, 43)&lt;/DisplayText&gt;&lt;record&gt;&lt;rec-number&gt;227&lt;/rec-number&gt;&lt;foreign-keys&gt;&lt;key app="EN" db-id="fsts22ax5rxrp6ea59ipwpp69ts0e0ft9etx" timestamp="1635172462"&gt;227&lt;/key&gt;&lt;/foreign-keys&gt;&lt;ref-type name="Web Page"&gt;12&lt;/ref-type&gt;&lt;contributors&gt;&lt;authors&gt;&lt;author&gt;Department for Environment, Food &amp;amp; Rural Affairs and 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Unicomb&lt;/Author&gt;&lt;Year&gt;2009&lt;/Year&gt;&lt;RecNum&gt;228&lt;/RecNum&gt;&lt;record&gt;&lt;rec-number&gt;228&lt;/rec-number&gt;&lt;foreign-keys&gt;&lt;key app="EN" db-id="fsts22ax5rxrp6ea59ipwpp69ts0e0ft9etx" timestamp="1635172570"&gt;228&lt;/key&gt;&lt;/foreign-keys&gt;&lt;ref-type name="Journal Article"&gt;17&lt;/ref-type&gt;&lt;contributors&gt;&lt;authors&gt;&lt;author&gt;Unicomb, Leanne E&lt;/author&gt;&lt;/authors&gt;&lt;/contributors&gt;&lt;titles&gt;&lt;title&gt;Food safety: pathogen transmission routes, hygiene practices and prevention&lt;/title&gt;&lt;secondary-title&gt;Journal of health, population, and nutrition&lt;/secondary-title&gt;&lt;/titles&gt;&lt;periodical&gt;&lt;full-title&gt;Journal of health, population, and nutrition&lt;/full-title&gt;&lt;/periodical&gt;&lt;pages&gt;599&lt;/pages&gt;&lt;volume&gt;27&lt;/volume&gt;&lt;number&gt;5&lt;/number&gt;&lt;dates&gt;&lt;year&gt;2009&lt;/year&gt;&lt;/dates&gt;&lt;urls&gt;&lt;/urls&gt;&lt;/record&gt;&lt;/Cite&gt;&lt;/EndNote&gt;</w:instrText>
      </w:r>
      <w:r>
        <w:fldChar w:fldCharType="separate"/>
      </w:r>
      <w:r w:rsidR="00D41277">
        <w:rPr>
          <w:noProof/>
        </w:rPr>
        <w:t>(41, 43)</w:t>
      </w:r>
      <w:r>
        <w:fldChar w:fldCharType="end"/>
      </w:r>
      <w:r w:rsidRPr="00D67AE7">
        <w:rPr>
          <w:rFonts w:cstheme="minorHAnsi"/>
        </w:rPr>
        <w:t>.</w:t>
      </w:r>
      <w:r>
        <w:rPr>
          <w:rFonts w:cstheme="minorHAnsi"/>
        </w:rPr>
        <w:t xml:space="preserve"> </w:t>
      </w:r>
      <w:commentRangeEnd w:id="36"/>
      <w:r w:rsidR="00CF06F1">
        <w:rPr>
          <w:rStyle w:val="CommentReference"/>
        </w:rPr>
        <w:commentReference w:id="36"/>
      </w:r>
      <w:r w:rsidR="00F55998">
        <w:rPr>
          <w:rFonts w:cstheme="minorHAnsi"/>
        </w:rPr>
        <w:t>T</w:t>
      </w:r>
      <w:r w:rsidRPr="0022713D">
        <w:rPr>
          <w:rFonts w:cstheme="minorHAnsi"/>
        </w:rPr>
        <w:t>his</w:t>
      </w:r>
      <w:r>
        <w:rPr>
          <w:rFonts w:cstheme="minorHAnsi"/>
        </w:rPr>
        <w:t xml:space="preserve"> </w:t>
      </w:r>
      <w:r w:rsidR="00135E02">
        <w:rPr>
          <w:rFonts w:cstheme="minorHAnsi"/>
        </w:rPr>
        <w:t>is a</w:t>
      </w:r>
      <w:r w:rsidRPr="0022713D">
        <w:rPr>
          <w:rFonts w:cstheme="minorHAnsi"/>
        </w:rPr>
        <w:t xml:space="preserve"> promising indication that increases in salmonellosis may be </w:t>
      </w:r>
      <w:r>
        <w:rPr>
          <w:rFonts w:cstheme="minorHAnsi"/>
        </w:rPr>
        <w:t xml:space="preserve">entirely </w:t>
      </w:r>
      <w:r w:rsidRPr="0022713D">
        <w:rPr>
          <w:rFonts w:cstheme="minorHAnsi"/>
        </w:rPr>
        <w:t xml:space="preserve">controlled by </w:t>
      </w:r>
      <w:commentRangeStart w:id="37"/>
      <w:r w:rsidRPr="0022713D">
        <w:rPr>
          <w:rFonts w:cstheme="minorHAnsi"/>
        </w:rPr>
        <w:t xml:space="preserve">ongoing efforts </w:t>
      </w:r>
      <w:commentRangeEnd w:id="37"/>
      <w:r w:rsidR="00CF06F1">
        <w:rPr>
          <w:rStyle w:val="CommentReference"/>
        </w:rPr>
        <w:commentReference w:id="37"/>
      </w:r>
      <w:r>
        <w:rPr>
          <w:rFonts w:cstheme="minorHAnsi"/>
        </w:rPr>
        <w:t>to ensure f</w:t>
      </w:r>
      <w:r w:rsidRPr="0022713D">
        <w:rPr>
          <w:rFonts w:cstheme="minorHAnsi"/>
        </w:rPr>
        <w:t xml:space="preserve">arm-level and post-harvest </w:t>
      </w:r>
      <w:commentRangeStart w:id="38"/>
      <w:r w:rsidRPr="0022713D">
        <w:rPr>
          <w:rFonts w:cstheme="minorHAnsi"/>
        </w:rPr>
        <w:t>biosecurity</w:t>
      </w:r>
      <w:r w:rsidR="00F55998">
        <w:rPr>
          <w:rFonts w:cstheme="minorHAnsi"/>
        </w:rPr>
        <w:t xml:space="preserve"> </w:t>
      </w:r>
      <w:commentRangeEnd w:id="38"/>
      <w:r w:rsidR="00CF06F1">
        <w:rPr>
          <w:rStyle w:val="CommentReference"/>
        </w:rPr>
        <w:commentReference w:id="38"/>
      </w:r>
      <w:r w:rsidR="00F55998">
        <w:rPr>
          <w:rFonts w:cstheme="minorHAnsi"/>
        </w:rPr>
        <w:t xml:space="preserve">and that the </w:t>
      </w:r>
      <w:commentRangeStart w:id="39"/>
      <w:r w:rsidR="00F55998">
        <w:rPr>
          <w:rFonts w:cstheme="minorHAnsi"/>
        </w:rPr>
        <w:t>therapeutic role of</w:t>
      </w:r>
      <w:r w:rsidR="0024183D">
        <w:rPr>
          <w:rFonts w:cstheme="minorHAnsi"/>
        </w:rPr>
        <w:t xml:space="preserve"> livestock</w:t>
      </w:r>
      <w:r w:rsidR="00F55998">
        <w:rPr>
          <w:rFonts w:cstheme="minorHAnsi"/>
        </w:rPr>
        <w:t xml:space="preserve"> antibiotics to prevent disease of a livestock origin </w:t>
      </w:r>
      <w:r w:rsidR="005E3A5A">
        <w:rPr>
          <w:rFonts w:cstheme="minorHAnsi"/>
        </w:rPr>
        <w:t>can</w:t>
      </w:r>
      <w:r w:rsidR="00F55998">
        <w:rPr>
          <w:rFonts w:cstheme="minorHAnsi"/>
        </w:rPr>
        <w:t xml:space="preserve"> be replaced with </w:t>
      </w:r>
      <w:r w:rsidRPr="00F24343">
        <w:rPr>
          <w:rFonts w:cstheme="minorHAnsi"/>
        </w:rPr>
        <w:t xml:space="preserve">improved biosecurity practices </w:t>
      </w:r>
      <w:commentRangeEnd w:id="39"/>
      <w:r w:rsidR="00CF06F1">
        <w:rPr>
          <w:rStyle w:val="CommentReference"/>
        </w:rPr>
        <w:commentReference w:id="39"/>
      </w:r>
      <w:r w:rsidRPr="003C4859">
        <w:fldChar w:fldCharType="begin">
          <w:fldData xml:space="preserve">PEVuZE5vdGU+PENpdGU+PEF1dGhvcj5DaGVuZzwvQXV0aG9yPjxZZWFyPjIwMTQ8L1llYXI+PFJl
Y051bT4yMzA8L1JlY051bT48RGlzcGxheVRleHQ+KDIwLCA0NCwgNDUpPC9EaXNwbGF5VGV4dD48
cmVjb3JkPjxyZWMtbnVtYmVyPjIzMDwvcmVjLW51bWJlcj48Zm9yZWlnbi1rZXlzPjxrZXkgYXBw
PSJFTiIgZGItaWQ9ImZzdHMyMmF4NXJ4cnA2ZWE1OWlwd3BwNjl0czBlMGZ0OWV0eCIgdGltZXN0
YW1wPSIxNjM1MTczMDAyIj4yMzA8L2tleT48L2ZvcmVpZ24ta2V5cz48cmVmLXR5cGUgbmFtZT0i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dGllcnMgaW4gbWljcm9iaW9sb2d5PC9zZWNvbmRhcnktdGl0bGU+PC90aXRsZXM+PHBlcmlvZGlj
YWw+PGZ1bGwtdGl0bGU+RnJvbnRpZXJzIGluIG1pY3JvYmlvbG9neTwvZnVsbC10aXRsZT48L3Bl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WWVhcj48UmVjTnVtPjIyOTwvUmVjTnVtPjxyZWNvcmQ+PHJlYy1udW1iZXI+MjI5PC9yZWMtbnVt
YmVyPjxmb3JlaWduLWtleXM+PGtleSBhcHA9IkVOIiBkYi1pZD0iZnN0czIyYXg1cnhycDZlYTU5
aXB3cHA2OXRzMGUwZnQ5ZXR4IiB0aW1lc3RhbXA9IjE2MzUxNzI5MzAiPjIyOTwva2V5PjwvZm9y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YXI+MjAxMTwvWWVhcj48UmVjTnVtPjEyPC9SZWNOdW0+PHJlY29yZD48cmVjLW51bWJlcj4xMjwv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</w:fldData>
        </w:fldChar>
      </w:r>
      <w:r w:rsidR="00D41277">
        <w:instrText xml:space="preserve"> ADDIN EN.CITE </w:instrText>
      </w:r>
      <w:r w:rsidR="00D41277">
        <w:fldChar w:fldCharType="begin">
          <w:fldData xml:space="preserve">PEVuZE5vdGU+PENpdGU+PEF1dGhvcj5DaGVuZzwvQXV0aG9yPjxZZWFyPjIwMTQ8L1llYXI+PFJl
Y051bT4yMzA8L1JlY051bT48RGlzcGxheVRleHQ+KDIwLCA0NCwgNDUpPC9EaXNwbGF5VGV4dD48
cmVjb3JkPjxyZWMtbnVtYmVyPjIzMDwvcmVjLW51bWJlcj48Zm9yZWlnbi1rZXlzPjxrZXkgYXBw
PSJFTiIgZGItaWQ9ImZzdHMyMmF4NXJ4cnA2ZWE1OWlwd3BwNjl0czBlMGZ0OWV0eCIgdGltZXN0
YW1wPSIxNjM1MTczMDAyIj4yMzA8L2tleT48L2ZvcmVpZ24ta2V5cz48cmVmLXR5cGUgbmFtZT0i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dGllcnMgaW4gbWljcm9iaW9sb2d5PC9zZWNvbmRhcnktdGl0bGU+PC90aXRsZXM+PHBlcmlvZGlj
YWw+PGZ1bGwtdGl0bGU+RnJvbnRpZXJzIGluIG1pY3JvYmlvbG9neTwvZnVsbC10aXRsZT48L3Bl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WWVhcj48UmVjTnVtPjIyOTwvUmVjTnVtPjxyZWNvcmQ+PHJlYy1udW1iZXI+MjI5PC9yZWMtbnVt
YmVyPjxmb3JlaWduLWtleXM+PGtleSBhcHA9IkVOIiBkYi1pZD0iZnN0czIyYXg1cnhycDZlYTU5
aXB3cHA2OXRzMGUwZnQ5ZXR4IiB0aW1lc3RhbXA9IjE2MzUxNzI5MzAiPjIyOTwva2V5PjwvZm9y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YXI+MjAxMTwvWWVhcj48UmVjTnVtPjEyPC9SZWNOdW0+PHJlY29yZD48cmVjLW51bWJlcj4xMjwv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</w:fldData>
        </w:fldChar>
      </w:r>
      <w:r w:rsidR="00D41277">
        <w:instrText xml:space="preserve"> ADDIN EN.CITE.DATA </w:instrText>
      </w:r>
      <w:r w:rsidR="00D41277">
        <w:fldChar w:fldCharType="end"/>
      </w:r>
      <w:r w:rsidRPr="003C4859">
        <w:fldChar w:fldCharType="separate"/>
      </w:r>
      <w:r w:rsidR="00D41277">
        <w:rPr>
          <w:noProof/>
        </w:rPr>
        <w:t>(20, 44, 45)</w:t>
      </w:r>
      <w:r w:rsidRPr="003C4859">
        <w:fldChar w:fldCharType="end"/>
      </w:r>
      <w:r w:rsidRPr="00F24343">
        <w:rPr>
          <w:rFonts w:cstheme="minorHAnsi"/>
        </w:rPr>
        <w:t>.</w:t>
      </w:r>
      <w:r w:rsidR="00F55998">
        <w:rPr>
          <w:rFonts w:cstheme="minorHAnsi"/>
        </w:rPr>
        <w:t xml:space="preserve"> However, further work must be done to quantify the exact contribution of these individual interventions on the animal-to-human transmission route</w:t>
      </w:r>
      <w:r w:rsidR="005E3A5A">
        <w:rPr>
          <w:rFonts w:cstheme="minorHAnsi"/>
        </w:rPr>
        <w:t xml:space="preserve"> </w:t>
      </w:r>
      <w:r w:rsidR="005E3A5A">
        <w:rPr>
          <w:rFonts w:cstheme="minorHAnsi"/>
        </w:rPr>
        <w:fldChar w:fldCharType="begin"/>
      </w:r>
      <w:r w:rsidR="005E3A5A">
        <w:rPr>
          <w:rFonts w:cstheme="minorHAnsi"/>
        </w:rPr>
        <w:instrText xml:space="preserve"> ADDIN EN.CITE &lt;EndNote&gt;&lt;Cite&gt;&lt;Author&gt;Katsma&lt;/Author&gt;&lt;Year&gt;2007&lt;/Year&gt;&lt;RecNum&gt;386&lt;/RecNum&gt;&lt;DisplayText&gt;(46)&lt;/DisplayText&gt;&lt;record&gt;&lt;rec-number&gt;386&lt;/rec-number&gt;&lt;foreign-keys&gt;&lt;key app="EN" db-id="fsts22ax5rxrp6ea59ipwpp69ts0e0ft9etx" timestamp="1637781699"&gt;386&lt;/key&gt;&lt;/foreign-keys&gt;&lt;ref-type name="Journal Article"&gt;17&lt;/ref-type&gt;&lt;contributors&gt;&lt;authors&gt;&lt;author&gt;Katsma, Wendelke EA&lt;/author&gt;&lt;author&gt;De Koeijer, Aline A&lt;/author&gt;&lt;author&gt;Jacobs‐Reitsma, Wilma F&lt;/author&gt;&lt;author&gt;Mangen, Marie‐Josée J&lt;/author&gt;&lt;author&gt;Wagenaar, Jaap A&lt;/author&gt;&lt;/authors&gt;&lt;/contributors&gt;&lt;titles&gt;&lt;title&gt;Assessing interventions to reduce the risk of Campylobacter prevalence in broilers&lt;/title&gt;&lt;secondary-title&gt;Risk Analysis: An International Journal&lt;/secondary-title&gt;&lt;/titles&gt;&lt;periodical&gt;&lt;full-title&gt;Risk Analysis: An International Journal&lt;/full-title&gt;&lt;/periodical&gt;&lt;pages&gt;863-876&lt;/pages&gt;&lt;volume&gt;27&lt;/volume&gt;&lt;number&gt;4&lt;/number&gt;&lt;dates&gt;&lt;year&gt;2007&lt;/year&gt;&lt;/dates&gt;&lt;isbn&gt;0272-4332&lt;/isbn&gt;&lt;urls&gt;&lt;/urls&gt;&lt;/record&gt;&lt;/Cite&gt;&lt;/EndNote&gt;</w:instrText>
      </w:r>
      <w:r w:rsidR="005E3A5A">
        <w:rPr>
          <w:rFonts w:cstheme="minorHAnsi"/>
        </w:rPr>
        <w:fldChar w:fldCharType="separate"/>
      </w:r>
      <w:r w:rsidR="005E3A5A">
        <w:rPr>
          <w:rFonts w:cstheme="minorHAnsi"/>
          <w:noProof/>
        </w:rPr>
        <w:t>(46)</w:t>
      </w:r>
      <w:r w:rsidR="005E3A5A">
        <w:rPr>
          <w:rFonts w:cstheme="minorHAnsi"/>
        </w:rPr>
        <w:fldChar w:fldCharType="end"/>
      </w:r>
      <w:r w:rsidR="00F55998">
        <w:rPr>
          <w:rFonts w:cstheme="minorHAnsi"/>
        </w:rPr>
        <w:t xml:space="preserve">. </w:t>
      </w:r>
      <w:r w:rsidR="0024183D">
        <w:rPr>
          <w:rFonts w:cstheme="minorHAnsi"/>
        </w:rPr>
        <w:t xml:space="preserve">This could include the integration of dynamic epidemiological models with microbial risk-assessment models of the farm-to-fork pathway </w:t>
      </w:r>
      <w:r w:rsidRPr="00853632">
        <w:rPr>
          <w:rFonts w:cstheme="minorHAnsi"/>
          <w:bCs/>
        </w:rPr>
        <w:fldChar w:fldCharType="begin">
          <w:fldData xml:space="preserve">PEVuZE5vdGU+PENpdGU+PEF1dGhvcj5NYXJzaGFsbDwvQXV0aG9yPjxZZWFyPjIwMTE8L1llYXI+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LW51bT48L3JlY29yZD48L0NpdGU+PENpdGU+PEF1dGhvcj5TaW5nZXI8L0F1dGhvcj48WWVhcj4y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</w:fldData>
        </w:fldChar>
      </w:r>
      <w:r w:rsidR="005E3A5A">
        <w:rPr>
          <w:rFonts w:cstheme="minorHAnsi"/>
          <w:bCs/>
        </w:rPr>
        <w:instrText xml:space="preserve"> ADDIN EN.CITE </w:instrText>
      </w:r>
      <w:r w:rsidR="005E3A5A">
        <w:rPr>
          <w:rFonts w:cstheme="minorHAnsi"/>
          <w:bCs/>
        </w:rPr>
        <w:fldChar w:fldCharType="begin">
          <w:fldData xml:space="preserve">PEVuZE5vdGU+PENpdGU+PEF1dGhvcj5NYXJzaGFsbDwvQXV0aG9yPjxZZWFyPjIwMTE8L1llYXI+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LW51bT48L3JlY29yZD48L0NpdGU+PENpdGU+PEF1dGhvcj5TaW5nZXI8L0F1dGhvcj48WWVhcj4y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</w:fldData>
        </w:fldChar>
      </w:r>
      <w:r w:rsidR="005E3A5A">
        <w:rPr>
          <w:rFonts w:cstheme="minorHAnsi"/>
          <w:bCs/>
        </w:rPr>
        <w:instrText xml:space="preserve"> ADDIN EN.CITE.DATA </w:instrText>
      </w:r>
      <w:r w:rsidR="005E3A5A">
        <w:rPr>
          <w:rFonts w:cstheme="minorHAnsi"/>
          <w:bCs/>
        </w:rPr>
      </w:r>
      <w:r w:rsidR="005E3A5A">
        <w:rPr>
          <w:rFonts w:cstheme="minorHAnsi"/>
          <w:bCs/>
        </w:rPr>
        <w:fldChar w:fldCharType="end"/>
      </w:r>
      <w:r w:rsidRPr="00853632">
        <w:rPr>
          <w:rFonts w:cstheme="minorHAnsi"/>
          <w:bCs/>
        </w:rPr>
      </w:r>
      <w:r w:rsidRPr="00853632">
        <w:rPr>
          <w:rFonts w:cstheme="minorHAnsi"/>
          <w:bCs/>
        </w:rPr>
        <w:fldChar w:fldCharType="separate"/>
      </w:r>
      <w:r w:rsidR="005E3A5A">
        <w:rPr>
          <w:rFonts w:cstheme="minorHAnsi"/>
          <w:bCs/>
          <w:noProof/>
        </w:rPr>
        <w:t>(20, 47, 48)</w:t>
      </w:r>
      <w:r w:rsidRPr="00853632">
        <w:rPr>
          <w:rFonts w:cstheme="minorHAnsi"/>
          <w:bCs/>
        </w:rPr>
        <w:fldChar w:fldCharType="end"/>
      </w:r>
      <w:r w:rsidRPr="00853632">
        <w:rPr>
          <w:rFonts w:cstheme="minorHAnsi"/>
        </w:rPr>
        <w:t xml:space="preserve">. </w:t>
      </w:r>
      <w:r w:rsidR="0024183D">
        <w:rPr>
          <w:rFonts w:cstheme="minorHAnsi"/>
        </w:rPr>
        <w:t xml:space="preserve">Additionally, incorporating </w:t>
      </w:r>
      <w:r w:rsidRPr="00853632">
        <w:rPr>
          <w:rFonts w:cstheme="minorHAnsi"/>
        </w:rPr>
        <w:t xml:space="preserve">economic models into future dynamic modelling could also assess the </w:t>
      </w:r>
      <w:r w:rsidR="00D41277">
        <w:rPr>
          <w:rFonts w:cstheme="minorHAnsi"/>
        </w:rPr>
        <w:t>economic feasibility</w:t>
      </w:r>
      <w:r w:rsidRPr="00853632">
        <w:rPr>
          <w:rFonts w:cstheme="minorHAnsi"/>
        </w:rPr>
        <w:t xml:space="preserve"> of achieving specific</w:t>
      </w:r>
      <w:r>
        <w:rPr>
          <w:rFonts w:cstheme="minorHAnsi"/>
        </w:rPr>
        <w:t xml:space="preserve"> percentage</w:t>
      </w:r>
      <w:r w:rsidRPr="00853632">
        <w:rPr>
          <w:rFonts w:cstheme="minorHAnsi"/>
        </w:rPr>
        <w:t xml:space="preserve"> reductions in transmission</w:t>
      </w:r>
      <w:r>
        <w:rPr>
          <w:rFonts w:cstheme="minorHAnsi"/>
        </w:rPr>
        <w:t xml:space="preserve"> </w:t>
      </w:r>
      <w:r>
        <w:rPr>
          <w:rFonts w:cstheme="minorHAnsi"/>
        </w:rPr>
        <w:fldChar w:fldCharType="begin"/>
      </w:r>
      <w:r w:rsidR="005E3A5A">
        <w:rPr>
          <w:rFonts w:cstheme="minorHAnsi"/>
        </w:rPr>
        <w:instrText xml:space="preserve"> ADDIN EN.CITE &lt;EndNote&gt;&lt;Cite&gt;&lt;Author&gt;Lhermie&lt;/Author&gt;&lt;Year&gt;2019&lt;/Year&gt;&lt;RecNum&gt;380&lt;/RecNum&gt;&lt;DisplayText&gt;(49)&lt;/DisplayText&gt;&lt;record&gt;&lt;rec-number&gt;380&lt;/rec-number&gt;&lt;foreign-keys&gt;&lt;key app="EN" db-id="fsts22ax5rxrp6ea59ipwpp69ts0e0ft9etx" timestamp="1637669947"&gt;380&lt;/key&gt;&lt;/foreign-keys&gt;&lt;ref-type name="Journal Article"&gt;17&lt;/ref-type&gt;&lt;contributors&gt;&lt;authors&gt;&lt;author&gt;Lhermie, Guillaume&lt;/author&gt;&lt;author&gt;Wernli, Didier&lt;/author&gt;&lt;author&gt;Jørgensen, Peter Søgaard&lt;/author&gt;&lt;author&gt;Kenkel, Donald&lt;/author&gt;&lt;author&gt;Lawell, C-Y Cynthia Lin&lt;/author&gt;&lt;author&gt;Tauer, Loren William&lt;/author&gt;&lt;author&gt;Gröhn, Yrjo Tapio&lt;/author&gt;&lt;/authors&gt;&lt;/contributors&gt;&lt;titles&gt;&lt;title&gt;Tradeoffs between resistance to antimicrobials in public health and their use in agriculture: Moving towards sustainability assessment&lt;/title&gt;&lt;secondary-title&gt;Ecological Economics&lt;/secondary-title&gt;&lt;/titles&gt;&lt;periodical&gt;&lt;full-title&gt;Ecological Economics&lt;/full-title&gt;&lt;/periodical&gt;&lt;pages&gt;106427&lt;/pages&gt;&lt;volume&gt;166&lt;/volume&gt;&lt;dates&gt;&lt;year&gt;2019&lt;/year&gt;&lt;/dates&gt;&lt;isbn&gt;0921-8009&lt;/isbn&gt;&lt;urls&gt;&lt;/urls&gt;&lt;/record&gt;&lt;/Cite&gt;&lt;/EndNote&gt;</w:instrText>
      </w:r>
      <w:r>
        <w:rPr>
          <w:rFonts w:cstheme="minorHAnsi"/>
        </w:rPr>
        <w:fldChar w:fldCharType="separate"/>
      </w:r>
      <w:r w:rsidR="005E3A5A">
        <w:rPr>
          <w:rFonts w:cstheme="minorHAnsi"/>
          <w:noProof/>
        </w:rPr>
        <w:t>(49)</w:t>
      </w:r>
      <w:r>
        <w:rPr>
          <w:rFonts w:cstheme="minorHAnsi"/>
        </w:rPr>
        <w:fldChar w:fldCharType="end"/>
      </w:r>
      <w:r w:rsidRPr="00853632">
        <w:rPr>
          <w:rFonts w:cstheme="minorHAnsi"/>
        </w:rPr>
        <w:t xml:space="preserve">. </w:t>
      </w:r>
    </w:p>
    <w:p w14:paraId="0C495700" w14:textId="15227012" w:rsidR="00210E78" w:rsidRDefault="00210E78" w:rsidP="008D5DB0">
      <w:pPr>
        <w:pStyle w:val="NoSpacing"/>
        <w:spacing w:line="360" w:lineRule="auto"/>
        <w:jc w:val="both"/>
        <w:rPr>
          <w:rFonts w:cstheme="minorHAnsi"/>
        </w:rPr>
      </w:pPr>
    </w:p>
    <w:p w14:paraId="6F3DD50F" w14:textId="30DE259E" w:rsidR="008E49CF" w:rsidRDefault="00253ECC" w:rsidP="008B07EC">
      <w:pPr>
        <w:pStyle w:val="NoSpacing"/>
        <w:spacing w:line="360" w:lineRule="auto"/>
        <w:jc w:val="both"/>
        <w:rPr>
          <w:rFonts w:cstheme="minorHAnsi"/>
        </w:rPr>
      </w:pPr>
      <w:r w:rsidRPr="007C3EAC">
        <w:rPr>
          <w:rFonts w:cstheme="minorHAnsi"/>
        </w:rPr>
        <w:t>Curtailment of livestock antibiotic usage was</w:t>
      </w:r>
      <w:r w:rsidR="002E0AEC" w:rsidRPr="007C3EAC">
        <w:rPr>
          <w:rFonts w:cstheme="minorHAnsi"/>
        </w:rPr>
        <w:t xml:space="preserve"> found to have varying effects across the modelled livestock host species</w:t>
      </w:r>
      <w:r w:rsidR="00D41277" w:rsidRPr="007C3EAC">
        <w:rPr>
          <w:rFonts w:cstheme="minorHAnsi"/>
        </w:rPr>
        <w:t>. A</w:t>
      </w:r>
      <w:r w:rsidRPr="007C3EAC">
        <w:rPr>
          <w:rFonts w:cstheme="minorHAnsi"/>
        </w:rPr>
        <w:t xml:space="preserve">lmost negligible changes in the daily incidence of human salmonellosis </w:t>
      </w:r>
      <w:r w:rsidR="00D41277" w:rsidRPr="007C3EAC">
        <w:rPr>
          <w:rFonts w:cstheme="minorHAnsi"/>
        </w:rPr>
        <w:t xml:space="preserve">were </w:t>
      </w:r>
      <w:r w:rsidRPr="007C3EAC">
        <w:rPr>
          <w:rFonts w:cstheme="minorHAnsi"/>
        </w:rPr>
        <w:t xml:space="preserve">observed in the broiler poultry case studies </w:t>
      </w:r>
      <w:r w:rsidR="005E3A5A">
        <w:rPr>
          <w:rFonts w:cstheme="minorHAnsi"/>
        </w:rPr>
        <w:t xml:space="preserve">and with </w:t>
      </w:r>
      <w:r w:rsidR="00135E02">
        <w:rPr>
          <w:rFonts w:cstheme="minorHAnsi"/>
        </w:rPr>
        <w:t xml:space="preserve">the </w:t>
      </w:r>
      <w:r w:rsidR="005E3A5A">
        <w:rPr>
          <w:rFonts w:cstheme="minorHAnsi"/>
        </w:rPr>
        <w:t xml:space="preserve">fattening pig case </w:t>
      </w:r>
      <w:r w:rsidR="00D41277" w:rsidRPr="007C3EAC">
        <w:rPr>
          <w:rFonts w:cstheme="minorHAnsi"/>
        </w:rPr>
        <w:t>studies representing the worst-case scenario</w:t>
      </w:r>
      <w:r w:rsidR="007C3EAC" w:rsidRPr="007C3EAC">
        <w:rPr>
          <w:rFonts w:cstheme="minorHAnsi"/>
        </w:rPr>
        <w:t xml:space="preserve"> in terms of the human health consequences of curtailment</w:t>
      </w:r>
      <w:r w:rsidR="00D41277" w:rsidRPr="007C3EAC">
        <w:rPr>
          <w:rFonts w:cstheme="minorHAnsi"/>
        </w:rPr>
        <w:t xml:space="preserve"> </w:t>
      </w:r>
      <w:r w:rsidR="000A4ED7" w:rsidRPr="007C3EAC">
        <w:rPr>
          <w:rFonts w:cstheme="minorHAnsi"/>
        </w:rPr>
        <w:t>(</w:t>
      </w:r>
      <w:r w:rsidRPr="007C3EAC">
        <w:rPr>
          <w:rFonts w:cstheme="minorHAnsi"/>
        </w:rPr>
        <w:t xml:space="preserve">Figure </w:t>
      </w:r>
      <w:r w:rsidR="003B7CE2" w:rsidRPr="007C3EAC">
        <w:rPr>
          <w:rFonts w:cstheme="minorHAnsi"/>
        </w:rPr>
        <w:t>3</w:t>
      </w:r>
      <w:r w:rsidRPr="007C3EAC">
        <w:rPr>
          <w:rFonts w:cstheme="minorHAnsi"/>
        </w:rPr>
        <w:t>).</w:t>
      </w:r>
      <w:r w:rsidR="00BF458D" w:rsidRPr="007C3EAC">
        <w:rPr>
          <w:rFonts w:cstheme="minorHAnsi"/>
        </w:rPr>
        <w:t xml:space="preserve"> </w:t>
      </w:r>
      <w:r w:rsidR="007C3EAC" w:rsidRPr="007C3EAC">
        <w:rPr>
          <w:rFonts w:cstheme="minorHAnsi"/>
        </w:rPr>
        <w:t xml:space="preserve">However, it is important to note that </w:t>
      </w:r>
      <w:r w:rsidR="00F24343" w:rsidRPr="007C3EAC">
        <w:rPr>
          <w:rFonts w:cstheme="minorHAnsi"/>
        </w:rPr>
        <w:t xml:space="preserve">even in this </w:t>
      </w:r>
      <w:r w:rsidR="007C3EAC" w:rsidRPr="007C3EAC">
        <w:rPr>
          <w:rFonts w:cstheme="minorHAnsi"/>
        </w:rPr>
        <w:t>worst-case scenario</w:t>
      </w:r>
      <w:r w:rsidR="00F24343" w:rsidRPr="007C3EAC">
        <w:rPr>
          <w:rFonts w:cstheme="minorHAnsi"/>
        </w:rPr>
        <w:t>, increases in incidence could be effectively mitigated by targeting the animal-to-human transmission route (β</w:t>
      </w:r>
      <w:r w:rsidR="00F24343" w:rsidRPr="007C3EAC">
        <w:rPr>
          <w:rFonts w:cstheme="minorHAnsi"/>
          <w:vertAlign w:val="subscript"/>
        </w:rPr>
        <w:t>HA</w:t>
      </w:r>
      <w:r w:rsidR="00F24343" w:rsidRPr="007C3EAC">
        <w:rPr>
          <w:rFonts w:cstheme="minorHAnsi"/>
        </w:rPr>
        <w:t xml:space="preserve">). </w:t>
      </w:r>
      <w:r w:rsidR="00BF458D" w:rsidRPr="007C3EAC">
        <w:rPr>
          <w:rFonts w:cstheme="minorHAnsi"/>
        </w:rPr>
        <w:t>These</w:t>
      </w:r>
      <w:r w:rsidRPr="007C3EAC">
        <w:rPr>
          <w:rFonts w:cstheme="minorHAnsi"/>
        </w:rPr>
        <w:t xml:space="preserve"> </w:t>
      </w:r>
      <w:r w:rsidR="00BF458D" w:rsidRPr="007C3EAC">
        <w:rPr>
          <w:rFonts w:cstheme="minorHAnsi"/>
        </w:rPr>
        <w:t>n</w:t>
      </w:r>
      <w:r w:rsidR="00DD6D82" w:rsidRPr="007C3EAC">
        <w:rPr>
          <w:rFonts w:cstheme="minorHAnsi"/>
        </w:rPr>
        <w:t>egligible-</w:t>
      </w:r>
      <w:r w:rsidR="002E0AEC" w:rsidRPr="007C3EAC">
        <w:rPr>
          <w:rFonts w:cstheme="minorHAnsi"/>
        </w:rPr>
        <w:t>to</w:t>
      </w:r>
      <w:r w:rsidR="00DD6D82" w:rsidRPr="007C3EAC">
        <w:rPr>
          <w:rFonts w:cstheme="minorHAnsi"/>
        </w:rPr>
        <w:t>-</w:t>
      </w:r>
      <w:r w:rsidR="002E0AEC" w:rsidRPr="007C3EAC">
        <w:rPr>
          <w:rFonts w:cstheme="minorHAnsi"/>
        </w:rPr>
        <w:t>minor changes in the overall prevalence of infection following antibiotic stewardship</w:t>
      </w:r>
      <w:r w:rsidR="008E70C5" w:rsidRPr="007C3EAC">
        <w:rPr>
          <w:rFonts w:cstheme="minorHAnsi"/>
        </w:rPr>
        <w:t xml:space="preserve"> are </w:t>
      </w:r>
      <w:r w:rsidR="005E3A5A">
        <w:rPr>
          <w:rFonts w:cstheme="minorHAnsi"/>
        </w:rPr>
        <w:t xml:space="preserve">also </w:t>
      </w:r>
      <w:r w:rsidR="008E70C5" w:rsidRPr="007C3EAC">
        <w:rPr>
          <w:rFonts w:cstheme="minorHAnsi"/>
        </w:rPr>
        <w:t xml:space="preserve">corroborated in related modelling and </w:t>
      </w:r>
      <w:r w:rsidR="00BF458D" w:rsidRPr="007C3EAC">
        <w:rPr>
          <w:rFonts w:cstheme="minorHAnsi"/>
        </w:rPr>
        <w:t>surveillance</w:t>
      </w:r>
      <w:r w:rsidR="008E70C5" w:rsidRPr="007C3EAC">
        <w:rPr>
          <w:rFonts w:cstheme="minorHAnsi"/>
        </w:rPr>
        <w:t xml:space="preserve"> studies </w:t>
      </w:r>
      <w:r w:rsidR="002E0AEC" w:rsidRPr="007C3EAC">
        <w:fldChar w:fldCharType="begin"/>
      </w:r>
      <w:r w:rsidR="005E3A5A">
        <w:instrText xml:space="preserve"> ADDIN EN.CITE &lt;EndNote&gt;&lt;Cite&gt;&lt;Author&gt;Schlundt&lt;/Author&gt;&lt;Year&gt;2017&lt;/Year&gt;&lt;RecNum&gt;207&lt;/RecNum&gt;&lt;DisplayText&gt;(9, 50)&lt;/DisplayText&gt;&lt;record&gt;&lt;rec-number&gt;207&lt;/rec-number&gt;&lt;foreign-keys&gt;&lt;key app="EN" db-id="fsts22ax5rxrp6ea59ipwpp69ts0e0ft9etx" timestamp="1634918452"&gt;207&lt;/key&gt;&lt;/foreign-keys&gt;&lt;ref-type name="Journal Article"&gt;17&lt;/ref-type&gt;&lt;contributors&gt;&lt;authors&gt;&lt;author&gt;Schlundt, Jørgen&lt;/author&gt;&lt;author&gt;Aarestrup, Frank M&lt;/author&gt;&lt;/authors&gt;&lt;/contributors&gt;&lt;titles&gt;&lt;title&gt;Commentary: Benefits and risks of antimicrobial use in food-producing animals&lt;/title&gt;&lt;secondary-title&gt;Frontiers in microbiology&lt;/secondary-title&gt;&lt;/titles&gt;&lt;periodical&gt;&lt;full-title&gt;Frontiers in microbiology&lt;/full-title&gt;&lt;/periodical&gt;&lt;pages&gt;181&lt;/pages&gt;&lt;volume&gt;8&lt;/volume&gt;&lt;dates&gt;&lt;year&gt;2017&lt;/year&gt;&lt;/dates&gt;&lt;isbn&gt;1664-302X&lt;/isbn&gt;&lt;urls&gt;&lt;/urls&gt;&lt;/record&gt;&lt;/Cite&gt;&lt;Cite&gt;&lt;Author&gt;Davies&lt;/Author&gt;&lt;Year&gt;2021&lt;/Year&gt;&lt;RecNum&gt;375&lt;/RecNum&gt;&lt;record&gt;&lt;rec-number&gt;375&lt;/rec-number&gt;&lt;foreign-keys&gt;&lt;key app="EN" db-id="fsts22ax5rxrp6ea59ipwpp69ts0e0ft9etx" timestamp="1637614845"&gt;375&lt;/key&gt;&lt;/foreign-keys&gt;&lt;ref-type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 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002E0AEC" w:rsidRPr="007C3EAC">
        <w:fldChar w:fldCharType="separate"/>
      </w:r>
      <w:r w:rsidR="005E3A5A">
        <w:rPr>
          <w:noProof/>
        </w:rPr>
        <w:t>(9, 50)</w:t>
      </w:r>
      <w:r w:rsidR="002E0AEC" w:rsidRPr="007C3EAC">
        <w:fldChar w:fldCharType="end"/>
      </w:r>
      <w:r w:rsidR="002E0AEC" w:rsidRPr="007C3EAC">
        <w:rPr>
          <w:rFonts w:cstheme="minorHAnsi"/>
        </w:rPr>
        <w:t>.</w:t>
      </w:r>
      <w:r w:rsidR="00BF458D" w:rsidRPr="007C3EAC">
        <w:rPr>
          <w:rFonts w:cstheme="minorHAnsi"/>
        </w:rPr>
        <w:t xml:space="preserve"> </w:t>
      </w:r>
      <w:r w:rsidR="008E70C5" w:rsidRPr="007C3EAC">
        <w:rPr>
          <w:rFonts w:cstheme="minorHAnsi"/>
        </w:rPr>
        <w:t>It is also interesting to note that if t</w:t>
      </w:r>
      <w:r w:rsidR="00BF458D" w:rsidRPr="007C3EAC">
        <w:rPr>
          <w:rFonts w:cstheme="minorHAnsi"/>
        </w:rPr>
        <w:t>hese negligible or controllable i</w:t>
      </w:r>
      <w:r w:rsidR="008E70C5" w:rsidRPr="007C3EAC">
        <w:rPr>
          <w:rFonts w:cstheme="minorHAnsi"/>
        </w:rPr>
        <w:t>ncreases in foodborne disease are</w:t>
      </w:r>
      <w:r w:rsidR="00BF458D" w:rsidRPr="007C3EAC">
        <w:rPr>
          <w:rFonts w:cstheme="minorHAnsi"/>
        </w:rPr>
        <w:t xml:space="preserve"> placed in the context of the </w:t>
      </w:r>
      <w:r w:rsidR="00BF458D" w:rsidRPr="007C3EAC">
        <w:rPr>
          <w:rFonts w:cstheme="minorHAnsi"/>
          <w:i/>
        </w:rPr>
        <w:t>Salmonella</w:t>
      </w:r>
      <w:r w:rsidR="00BF458D">
        <w:rPr>
          <w:rFonts w:cstheme="minorHAnsi"/>
        </w:rPr>
        <w:t xml:space="preserve"> spp. case </w:t>
      </w:r>
      <w:r w:rsidR="00BF458D">
        <w:rPr>
          <w:rFonts w:cstheme="minorHAnsi"/>
        </w:rPr>
        <w:lastRenderedPageBreak/>
        <w:t>study,</w:t>
      </w:r>
      <w:r w:rsidR="002E0AEC">
        <w:rPr>
          <w:rFonts w:cstheme="minorHAnsi"/>
        </w:rPr>
        <w:t xml:space="preserve"> then this </w:t>
      </w:r>
      <w:r w:rsidR="00BF458D">
        <w:rPr>
          <w:rFonts w:cstheme="minorHAnsi"/>
        </w:rPr>
        <w:t>will represent</w:t>
      </w:r>
      <w:r w:rsidR="002E0AEC">
        <w:rPr>
          <w:rFonts w:cstheme="minorHAnsi"/>
        </w:rPr>
        <w:t xml:space="preserve"> a large </w:t>
      </w:r>
      <w:r w:rsidR="005E3A5A">
        <w:rPr>
          <w:rFonts w:cstheme="minorHAnsi"/>
        </w:rPr>
        <w:t>source</w:t>
      </w:r>
      <w:r w:rsidR="002E0AEC">
        <w:rPr>
          <w:rFonts w:cstheme="minorHAnsi"/>
        </w:rPr>
        <w:t xml:space="preserve"> of common foodborne infections that will </w:t>
      </w:r>
      <w:r w:rsidR="006F2CEA">
        <w:rPr>
          <w:rFonts w:cstheme="minorHAnsi"/>
        </w:rPr>
        <w:t>remain unchanged after</w:t>
      </w:r>
      <w:r w:rsidR="00DD6D82">
        <w:rPr>
          <w:rFonts w:cstheme="minorHAnsi"/>
        </w:rPr>
        <w:t xml:space="preserve"> future</w:t>
      </w:r>
      <w:r w:rsidR="006F2CEA">
        <w:rPr>
          <w:rFonts w:cstheme="minorHAnsi"/>
        </w:rPr>
        <w:t xml:space="preserve"> </w:t>
      </w:r>
      <w:r w:rsidR="002E0AEC">
        <w:rPr>
          <w:rFonts w:cstheme="minorHAnsi"/>
        </w:rPr>
        <w:t xml:space="preserve">livestock antibiotic stewardship interventions. </w:t>
      </w:r>
    </w:p>
    <w:p w14:paraId="1025280C" w14:textId="393B6B5F" w:rsidR="009F2228" w:rsidRDefault="009F2228" w:rsidP="004F7199">
      <w:pPr>
        <w:pStyle w:val="NoSpacing"/>
        <w:spacing w:line="360" w:lineRule="auto"/>
        <w:jc w:val="both"/>
        <w:rPr>
          <w:rFonts w:cstheme="minorHAnsi"/>
        </w:rPr>
      </w:pPr>
    </w:p>
    <w:p w14:paraId="3792ECA9" w14:textId="40BEB3C7" w:rsidR="00BF458D" w:rsidRPr="00135E02" w:rsidRDefault="00BF458D" w:rsidP="004F7199">
      <w:pPr>
        <w:pStyle w:val="NoSpacing"/>
        <w:spacing w:line="360" w:lineRule="auto"/>
        <w:jc w:val="both"/>
        <w:rPr>
          <w:rFonts w:cstheme="minorHAnsi"/>
        </w:rPr>
      </w:pPr>
      <w:commentRangeStart w:id="40"/>
      <w:r w:rsidRPr="00135E02">
        <w:rPr>
          <w:rFonts w:cstheme="minorHAnsi"/>
        </w:rPr>
        <w:t xml:space="preserve">The main differences between modelled livestock hosts in this study can be attributed to large differences in transmission-related fitness costs associated with antibiotic resistance, with the mean fitted parameter value for α, 0.084 and 0.416 for the broiler poultry and fattening pig case studies respectively. This may reflect differences in the distribution of </w:t>
      </w:r>
      <w:r w:rsidRPr="00135E02">
        <w:rPr>
          <w:rFonts w:cstheme="minorHAnsi"/>
          <w:i/>
        </w:rPr>
        <w:t>Salmonella</w:t>
      </w:r>
      <w:r w:rsidRPr="00135E02">
        <w:rPr>
          <w:rFonts w:cstheme="minorHAnsi"/>
        </w:rPr>
        <w:t xml:space="preserve"> spp. serotypes colonising poultry and pig hosts, with different serotypes possessing varying</w:t>
      </w:r>
      <w:r w:rsidR="008E70C5" w:rsidRPr="00135E02">
        <w:rPr>
          <w:rFonts w:cstheme="minorHAnsi"/>
        </w:rPr>
        <w:t xml:space="preserve"> transmission-related</w:t>
      </w:r>
      <w:r w:rsidRPr="00135E02">
        <w:rPr>
          <w:rFonts w:cstheme="minorHAnsi"/>
        </w:rPr>
        <w:t xml:space="preserve"> fitness costs </w:t>
      </w:r>
      <w:r w:rsidRPr="00135E02">
        <w:rPr>
          <w:rFonts w:cstheme="minorHAnsi"/>
        </w:rPr>
        <w:fldChar w:fldCharType="begin"/>
      </w:r>
      <w:r w:rsidR="005E3A5A" w:rsidRPr="00135E02">
        <w:rPr>
          <w:rFonts w:cstheme="minorHAnsi"/>
        </w:rPr>
        <w:instrText xml:space="preserve"> ADDIN EN.CITE &lt;EndNote&gt;&lt;Cite&gt;&lt;Author&gt;Naberhaus&lt;/Author&gt;&lt;Year&gt;2020&lt;/Year&gt;&lt;RecNum&gt;381&lt;/RecNum&gt;&lt;DisplayText&gt;(51)&lt;/DisplayText&gt;&lt;record&gt;&lt;rec-number&gt;381&lt;/rec-number&gt;&lt;foreign-keys&gt;&lt;key app="EN" db-id="fsts22ax5rxrp6ea59ipwpp69ts0e0ft9etx" timestamp="1637670646"&gt;381&lt;/key&gt;&lt;/foreign-keys&gt;&lt;ref-type name="Journal Article"&gt;17&lt;/ref-type&gt;&lt;contributors&gt;&lt;authors&gt;&lt;author&gt;Naberhaus, Samantha A&lt;/author&gt;&lt;author&gt;Krull, Adam C&lt;/author&gt;&lt;author&gt;Arruda, Bailey L&lt;/author&gt;&lt;author&gt;Arruda, Paulo&lt;/author&gt;&lt;author&gt;Sahin, Orhan&lt;/author&gt;&lt;author&gt;Schwartz, Kent J&lt;/author&gt;&lt;author&gt;Burrough, Eric R&lt;/author&gt;&lt;author&gt;Magstadt, Drew R&lt;/author&gt;&lt;author&gt;Matias Ferreyra, Franco&lt;/author&gt;&lt;author&gt;Gatto, Igor RH&lt;/author&gt;&lt;/authors&gt;&lt;/contributors&gt;&lt;titles&gt;&lt;title&gt;Pathogenicity and competitive fitness of Salmonella enterica serovar 4,[5], 12: i:-compared to Salmonella typhimurium and Salmonella derby in swine&lt;/title&gt;&lt;secondary-title&gt;Frontiers in veterinary science&lt;/secondary-title&gt;&lt;/titles&gt;&lt;periodical&gt;&lt;full-title&gt;Frontiers in veterinary science&lt;/full-title&gt;&lt;/periodical&gt;&lt;pages&gt;502&lt;/pages&gt;&lt;volume&gt;6&lt;/volume&gt;&lt;dates&gt;&lt;year&gt;2020&lt;/year&gt;&lt;/dates&gt;&lt;isbn&gt;2297-1769&lt;/isbn&gt;&lt;urls&gt;&lt;/urls&gt;&lt;/record&gt;&lt;/Cite&gt;&lt;/EndNote&gt;</w:instrText>
      </w:r>
      <w:r w:rsidRPr="00135E02">
        <w:rPr>
          <w:rFonts w:cstheme="minorHAnsi"/>
        </w:rPr>
        <w:fldChar w:fldCharType="separate"/>
      </w:r>
      <w:r w:rsidR="005E3A5A" w:rsidRPr="00135E02">
        <w:rPr>
          <w:rFonts w:cstheme="minorHAnsi"/>
          <w:noProof/>
        </w:rPr>
        <w:t>(51)</w:t>
      </w:r>
      <w:r w:rsidRPr="00135E02">
        <w:rPr>
          <w:rFonts w:cstheme="minorHAnsi"/>
        </w:rPr>
        <w:fldChar w:fldCharType="end"/>
      </w:r>
      <w:r w:rsidRPr="00135E02">
        <w:rPr>
          <w:rFonts w:cstheme="minorHAnsi"/>
        </w:rPr>
        <w:t xml:space="preserve">. </w:t>
      </w:r>
      <w:commentRangeEnd w:id="40"/>
      <w:r w:rsidR="00CD29A8">
        <w:rPr>
          <w:rStyle w:val="CommentReference"/>
        </w:rPr>
        <w:commentReference w:id="40"/>
      </w:r>
      <w:commentRangeStart w:id="41"/>
      <w:r w:rsidRPr="00135E02">
        <w:rPr>
          <w:rFonts w:cstheme="minorHAnsi"/>
        </w:rPr>
        <w:t>Further experimental analyses must be performed to assess if these differences in α are a real phenomenon observed between livestock species or simply an artefact of the data/model fitting procedure performed in this study.</w:t>
      </w:r>
      <w:commentRangeEnd w:id="41"/>
      <w:r w:rsidR="00CD29A8">
        <w:rPr>
          <w:rStyle w:val="CommentReference"/>
        </w:rPr>
        <w:commentReference w:id="41"/>
      </w:r>
    </w:p>
    <w:p w14:paraId="1BB65402" w14:textId="77777777" w:rsidR="00135E02" w:rsidRPr="00135E02" w:rsidRDefault="00135E02" w:rsidP="00135E02">
      <w:pPr>
        <w:pStyle w:val="NoSpacing"/>
        <w:spacing w:line="360" w:lineRule="auto"/>
        <w:jc w:val="both"/>
        <w:rPr>
          <w:rFonts w:cstheme="minorHAnsi"/>
        </w:rPr>
      </w:pPr>
    </w:p>
    <w:p w14:paraId="5DDE8BA0" w14:textId="153D518C" w:rsidR="00F24343" w:rsidRDefault="008328CE" w:rsidP="008328CE">
      <w:pPr>
        <w:pStyle w:val="NoSpacing"/>
        <w:spacing w:line="360" w:lineRule="auto"/>
        <w:jc w:val="both"/>
        <w:rPr>
          <w:rFonts w:cstheme="minorHAnsi"/>
        </w:rPr>
      </w:pPr>
      <w:r w:rsidRPr="00135E02">
        <w:rPr>
          <w:rFonts w:cstheme="minorHAnsi"/>
        </w:rPr>
        <w:t xml:space="preserve">In addition to α, </w:t>
      </w:r>
      <w:r w:rsidR="00F56D19" w:rsidRPr="00135E02">
        <w:rPr>
          <w:rFonts w:cstheme="minorHAnsi"/>
        </w:rPr>
        <w:t xml:space="preserve">differences in the relative increase in daily incidence </w:t>
      </w:r>
      <w:r w:rsidR="00E142C1" w:rsidRPr="00135E02">
        <w:rPr>
          <w:rFonts w:cstheme="minorHAnsi"/>
        </w:rPr>
        <w:t xml:space="preserve">of salmonellosis </w:t>
      </w:r>
      <w:r w:rsidR="00F56D19" w:rsidRPr="00135E02">
        <w:rPr>
          <w:rFonts w:cstheme="minorHAnsi"/>
        </w:rPr>
        <w:t xml:space="preserve">between modelled </w:t>
      </w:r>
      <w:r w:rsidR="004F7199" w:rsidRPr="00135E02">
        <w:rPr>
          <w:rFonts w:cstheme="minorHAnsi"/>
        </w:rPr>
        <w:t>case studies</w:t>
      </w:r>
      <w:r w:rsidR="006F2CEA" w:rsidRPr="00135E02">
        <w:rPr>
          <w:rFonts w:cstheme="minorHAnsi"/>
        </w:rPr>
        <w:t xml:space="preserve"> and livestock hosts</w:t>
      </w:r>
      <w:r w:rsidR="00F56D19" w:rsidRPr="00135E02">
        <w:rPr>
          <w:rFonts w:cstheme="minorHAnsi"/>
        </w:rPr>
        <w:t xml:space="preserve"> can </w:t>
      </w:r>
      <w:r w:rsidRPr="00135E02">
        <w:rPr>
          <w:rFonts w:cstheme="minorHAnsi"/>
        </w:rPr>
        <w:t xml:space="preserve">also </w:t>
      </w:r>
      <w:r w:rsidR="00F56D19" w:rsidRPr="00135E02">
        <w:rPr>
          <w:rFonts w:cstheme="minorHAnsi"/>
        </w:rPr>
        <w:t>be attributed</w:t>
      </w:r>
      <w:r w:rsidR="000A6C74" w:rsidRPr="00135E02">
        <w:rPr>
          <w:rFonts w:cstheme="minorHAnsi"/>
        </w:rPr>
        <w:t xml:space="preserve"> </w:t>
      </w:r>
      <w:r w:rsidRPr="00135E02">
        <w:rPr>
          <w:rFonts w:cstheme="minorHAnsi"/>
        </w:rPr>
        <w:t>to ζ and</w:t>
      </w:r>
      <w:r w:rsidR="00F56D19" w:rsidRPr="00135E02">
        <w:rPr>
          <w:rFonts w:cstheme="minorHAnsi"/>
        </w:rPr>
        <w:t xml:space="preserve"> κ </w:t>
      </w:r>
      <w:r w:rsidRPr="00135E02">
        <w:rPr>
          <w:rFonts w:cstheme="minorHAnsi"/>
        </w:rPr>
        <w:t>(Figure 4A)</w:t>
      </w:r>
      <w:r w:rsidR="004C33C5" w:rsidRPr="00135E02">
        <w:rPr>
          <w:rFonts w:cstheme="minorHAnsi"/>
        </w:rPr>
        <w:t>.</w:t>
      </w:r>
      <w:r w:rsidR="00E142C1" w:rsidRPr="00135E02">
        <w:rPr>
          <w:rFonts w:cstheme="minorHAnsi"/>
        </w:rPr>
        <w:t xml:space="preserve"> The </w:t>
      </w:r>
      <w:r w:rsidR="000A6C74" w:rsidRPr="00135E02">
        <w:rPr>
          <w:rFonts w:cstheme="minorHAnsi"/>
        </w:rPr>
        <w:t xml:space="preserve">effects of changes in these parameters </w:t>
      </w:r>
      <w:r w:rsidR="004C33C5" w:rsidRPr="00135E02">
        <w:rPr>
          <w:rFonts w:cstheme="minorHAnsi"/>
        </w:rPr>
        <w:t xml:space="preserve">on the impact of curtailment are </w:t>
      </w:r>
      <w:r w:rsidR="00E142C1" w:rsidRPr="00135E02">
        <w:rPr>
          <w:rFonts w:cstheme="minorHAnsi"/>
        </w:rPr>
        <w:t>twofold:</w:t>
      </w:r>
      <w:r w:rsidR="004C33C5" w:rsidRPr="00135E02">
        <w:rPr>
          <w:rFonts w:cstheme="minorHAnsi"/>
        </w:rPr>
        <w:t xml:space="preserve"> </w:t>
      </w:r>
      <w:r w:rsidR="00E142C1" w:rsidRPr="00135E02">
        <w:rPr>
          <w:rFonts w:cstheme="minorHAnsi"/>
        </w:rPr>
        <w:t>F</w:t>
      </w:r>
      <w:r w:rsidR="000F0C22" w:rsidRPr="00135E02">
        <w:rPr>
          <w:rFonts w:cstheme="minorHAnsi"/>
        </w:rPr>
        <w:t>irstly,</w:t>
      </w:r>
      <w:r w:rsidR="00DD6D82" w:rsidRPr="00135E02">
        <w:rPr>
          <w:rFonts w:cstheme="minorHAnsi"/>
        </w:rPr>
        <w:t xml:space="preserve"> </w:t>
      </w:r>
      <w:r w:rsidR="00B8751F" w:rsidRPr="00135E02">
        <w:rPr>
          <w:rFonts w:cstheme="minorHAnsi"/>
        </w:rPr>
        <w:t xml:space="preserve">treatments which have a greater therapeutic impact on the length of antibiotic-sensitive carriage, </w:t>
      </w:r>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 xml:space="preserve">τκ +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A</m:t>
                    </m:r>
                  </m:sub>
                </m:sSub>
              </m:den>
            </m:f>
          </m:e>
        </m:d>
      </m:oMath>
      <w:r w:rsidR="00B8751F" w:rsidRPr="00135E02">
        <w:rPr>
          <w:rFonts w:eastAsiaTheme="minorEastAsia" w:cstheme="minorHAnsi"/>
        </w:rPr>
        <w:t>,</w:t>
      </w:r>
      <w:r w:rsidR="00B8751F" w:rsidRPr="00135E02">
        <w:rPr>
          <w:rFonts w:cstheme="minorHAnsi"/>
        </w:rPr>
        <w:t xml:space="preserve"> will intuitively result in larger increases in prevalence when withdrawn (high κ). Secondly, as antibiotic-sensitive strains are the only </w:t>
      </w:r>
      <w:r w:rsidR="00B8751F" w:rsidRPr="00135E02">
        <w:rPr>
          <w:rFonts w:cstheme="minorHAnsi"/>
          <w:i/>
        </w:rPr>
        <w:t>Salmonella</w:t>
      </w:r>
      <w:r w:rsidR="00B8751F" w:rsidRPr="00135E02">
        <w:rPr>
          <w:rFonts w:cstheme="minorHAnsi"/>
        </w:rPr>
        <w:t xml:space="preserve"> spp. strains impacted by treatment, if the proportion of antibiotic-sensitive relative to antibiotic-resistant strains is higher, then we will observe a greater increase in overall disease when treatment is withdrawn. </w:t>
      </w:r>
      <w:commentRangeStart w:id="42"/>
      <w:r w:rsidR="00B8751F" w:rsidRPr="00135E02">
        <w:rPr>
          <w:rFonts w:cstheme="minorHAnsi"/>
        </w:rPr>
        <w:t>This tendency for antibiotic-sensitive strains to dominate occurs when there are greater transmission-related fitness costs associated with antibiotic-resistance (high α).</w:t>
      </w:r>
      <w:commentRangeEnd w:id="42"/>
      <w:r w:rsidR="00B525DD">
        <w:rPr>
          <w:rStyle w:val="CommentReference"/>
        </w:rPr>
        <w:commentReference w:id="42"/>
      </w:r>
      <w:r w:rsidR="00B8751F" w:rsidRPr="00135E02">
        <w:rPr>
          <w:rFonts w:cstheme="minorHAnsi"/>
        </w:rPr>
        <w:t xml:space="preserve"> </w:t>
      </w:r>
      <w:commentRangeStart w:id="43"/>
      <w:r w:rsidR="00B8751F" w:rsidRPr="00135E02">
        <w:rPr>
          <w:rFonts w:cstheme="minorHAnsi"/>
        </w:rPr>
        <w:t xml:space="preserve">As an illustrative example, increases in daily incidence upon curtailment are prevented when livestock antibiotic usage does not enhance the rate of clearance (κ = 0) and fitness costs are removed (α = 0) </w:t>
      </w:r>
      <w:commentRangeEnd w:id="43"/>
      <w:r w:rsidR="00B525DD">
        <w:rPr>
          <w:rStyle w:val="CommentReference"/>
        </w:rPr>
        <w:commentReference w:id="43"/>
      </w:r>
      <w:r w:rsidR="00B8751F" w:rsidRPr="00135E02">
        <w:rPr>
          <w:rFonts w:cstheme="minorHAnsi"/>
        </w:rPr>
        <w:t xml:space="preserve">(Figure S16). </w:t>
      </w:r>
      <w:r w:rsidRPr="00135E02">
        <w:rPr>
          <w:rFonts w:cstheme="minorHAnsi"/>
        </w:rPr>
        <w:t>Low</w:t>
      </w:r>
      <w:r w:rsidR="00B8751F" w:rsidRPr="00135E02">
        <w:rPr>
          <w:rFonts w:cstheme="minorHAnsi"/>
        </w:rPr>
        <w:t xml:space="preserve"> background rates of </w:t>
      </w:r>
      <w:r w:rsidR="00B8751F" w:rsidRPr="00135E02">
        <w:rPr>
          <w:rFonts w:cstheme="minorHAnsi"/>
          <w:i/>
        </w:rPr>
        <w:t>Salmonella</w:t>
      </w:r>
      <w:r w:rsidR="00B8751F" w:rsidRPr="00135E02">
        <w:rPr>
          <w:rFonts w:cstheme="minorHAnsi"/>
        </w:rPr>
        <w:t xml:space="preserve"> spp. </w:t>
      </w:r>
      <w:commentRangeStart w:id="44"/>
      <w:r w:rsidR="00B8751F" w:rsidRPr="00135E02">
        <w:rPr>
          <w:rFonts w:cstheme="minorHAnsi"/>
        </w:rPr>
        <w:t xml:space="preserve">transmission in livestock </w:t>
      </w:r>
      <w:commentRangeEnd w:id="44"/>
      <w:r w:rsidR="00B525DD">
        <w:rPr>
          <w:rStyle w:val="CommentReference"/>
        </w:rPr>
        <w:commentReference w:id="44"/>
      </w:r>
      <w:r w:rsidRPr="00135E02">
        <w:rPr>
          <w:rFonts w:cstheme="minorHAnsi"/>
        </w:rPr>
        <w:t xml:space="preserve">(low ζ) </w:t>
      </w:r>
      <w:r w:rsidR="00754823" w:rsidRPr="00135E02">
        <w:rPr>
          <w:rFonts w:cstheme="minorHAnsi"/>
        </w:rPr>
        <w:t xml:space="preserve">were </w:t>
      </w:r>
      <w:r w:rsidRPr="00135E02">
        <w:rPr>
          <w:rFonts w:cstheme="minorHAnsi"/>
        </w:rPr>
        <w:t xml:space="preserve">also </w:t>
      </w:r>
      <w:r w:rsidR="00754823" w:rsidRPr="00135E02">
        <w:rPr>
          <w:rFonts w:cstheme="minorHAnsi"/>
        </w:rPr>
        <w:t>found to</w:t>
      </w:r>
      <w:r w:rsidRPr="00135E02">
        <w:rPr>
          <w:rFonts w:cstheme="minorHAnsi"/>
        </w:rPr>
        <w:t xml:space="preserve"> promote the dominance of antibiotic-sensitive strains when livestock antibiotics are curtailed (Figure S17). This can be attributed to the effect of background transmission acting as a source of</w:t>
      </w:r>
      <w:r w:rsidR="00135E02">
        <w:rPr>
          <w:rFonts w:cstheme="minorHAnsi"/>
        </w:rPr>
        <w:t xml:space="preserve"> antibiotic-resistant infection</w:t>
      </w:r>
      <w:r w:rsidRPr="00135E02">
        <w:rPr>
          <w:rFonts w:cstheme="minorHAnsi"/>
        </w:rPr>
        <w:t xml:space="preserve"> in livestock </w:t>
      </w:r>
      <w:r w:rsidR="00135E02">
        <w:rPr>
          <w:rFonts w:cstheme="minorHAnsi"/>
        </w:rPr>
        <w:t xml:space="preserve">when there is a lack of </w:t>
      </w:r>
      <w:r w:rsidRPr="00135E02">
        <w:rPr>
          <w:rFonts w:cstheme="minorHAnsi"/>
        </w:rPr>
        <w:t>antibiotic pressure</w:t>
      </w:r>
      <w:r w:rsidR="00135E02">
        <w:rPr>
          <w:rFonts w:cstheme="minorHAnsi"/>
        </w:rPr>
        <w:t xml:space="preserve"> due to curtailment</w:t>
      </w:r>
      <w:r w:rsidRPr="00135E02">
        <w:rPr>
          <w:rFonts w:cstheme="minorHAnsi"/>
        </w:rPr>
        <w:t>.</w:t>
      </w:r>
      <w:r>
        <w:rPr>
          <w:rFonts w:cstheme="minorHAnsi"/>
        </w:rPr>
        <w:t xml:space="preserve"> </w:t>
      </w:r>
    </w:p>
    <w:p w14:paraId="23B4A59D" w14:textId="6442310E" w:rsidR="00F24343" w:rsidRDefault="00F24343" w:rsidP="00575DDB">
      <w:pPr>
        <w:pStyle w:val="NoSpacing"/>
        <w:spacing w:line="360" w:lineRule="auto"/>
        <w:jc w:val="both"/>
        <w:rPr>
          <w:rFonts w:cstheme="minorHAnsi"/>
        </w:rPr>
      </w:pPr>
    </w:p>
    <w:p w14:paraId="3A25A69B" w14:textId="32E1842A" w:rsidR="006A5992" w:rsidRPr="006A5992" w:rsidRDefault="00575DDB" w:rsidP="00AC06D0">
      <w:pPr>
        <w:pStyle w:val="NoSpacing"/>
        <w:spacing w:line="360" w:lineRule="auto"/>
        <w:jc w:val="both"/>
        <w:rPr>
          <w:rFonts w:cstheme="minorHAnsi"/>
        </w:rPr>
      </w:pPr>
      <w:r>
        <w:rPr>
          <w:rFonts w:cstheme="minorHAnsi"/>
        </w:rPr>
        <w:t>It is impor</w:t>
      </w:r>
      <w:r w:rsidR="00AC06D0">
        <w:rPr>
          <w:rFonts w:cstheme="minorHAnsi"/>
        </w:rPr>
        <w:t>tant to note that the aim of this study wa</w:t>
      </w:r>
      <w:r>
        <w:rPr>
          <w:rFonts w:cstheme="minorHAnsi"/>
        </w:rPr>
        <w:t>s not to specifically</w:t>
      </w:r>
      <w:r w:rsidRPr="003C4859">
        <w:rPr>
          <w:rFonts w:cstheme="minorHAnsi"/>
        </w:rPr>
        <w:t xml:space="preserve"> </w:t>
      </w:r>
      <w:r w:rsidR="00AC06D0">
        <w:rPr>
          <w:rFonts w:cstheme="minorHAnsi"/>
        </w:rPr>
        <w:t>explore</w:t>
      </w:r>
      <w:r w:rsidRPr="003C4859">
        <w:rPr>
          <w:rFonts w:cstheme="minorHAnsi"/>
        </w:rPr>
        <w:t xml:space="preserve"> the evolutionary dynamics underlying coexistence</w:t>
      </w:r>
      <w:r>
        <w:rPr>
          <w:rFonts w:cstheme="minorHAnsi"/>
        </w:rPr>
        <w:t xml:space="preserve">. </w:t>
      </w:r>
      <w:r w:rsidR="00853632">
        <w:rPr>
          <w:rFonts w:cstheme="minorHAnsi"/>
        </w:rPr>
        <w:t>Instead,</w:t>
      </w:r>
      <w:r>
        <w:rPr>
          <w:rFonts w:cstheme="minorHAnsi"/>
        </w:rPr>
        <w:t xml:space="preserve"> we implicitly acknowledge</w:t>
      </w:r>
      <w:r w:rsidRPr="003C4859">
        <w:rPr>
          <w:rFonts w:cstheme="minorHAnsi"/>
        </w:rPr>
        <w:t xml:space="preserve"> that this phenomenon exists, simplifying the mechanisms underlying coexistence and instead concentrating</w:t>
      </w:r>
      <w:r w:rsidRPr="00EC6866">
        <w:rPr>
          <w:rFonts w:cstheme="minorHAnsi"/>
        </w:rPr>
        <w:t xml:space="preserve"> on the impact of host heterogeneity and zoonotic transmission on livestock AMR interventions.</w:t>
      </w:r>
      <w:r>
        <w:rPr>
          <w:rFonts w:cstheme="minorHAnsi"/>
        </w:rPr>
        <w:t xml:space="preserve"> </w:t>
      </w:r>
      <w:r w:rsidR="00853632">
        <w:rPr>
          <w:rFonts w:cstheme="minorHAnsi"/>
        </w:rPr>
        <w:t>Additionally,</w:t>
      </w:r>
      <w:r w:rsidR="00AC06D0">
        <w:rPr>
          <w:rFonts w:cstheme="minorHAnsi"/>
        </w:rPr>
        <w:t xml:space="preserve"> the primary result of this study, increases in the prevalence of disease following antibiotic curtailment, is robust </w:t>
      </w:r>
      <w:r w:rsidR="00AC06D0">
        <w:rPr>
          <w:rFonts w:cstheme="minorHAnsi"/>
        </w:rPr>
        <w:lastRenderedPageBreak/>
        <w:t>across models that explicitly incorporate population and within-host level mechanisms that drive coexistence</w:t>
      </w:r>
      <w:r w:rsidR="00F92FDE">
        <w:rPr>
          <w:rFonts w:cstheme="minorHAnsi"/>
        </w:rPr>
        <w:t xml:space="preserve"> </w:t>
      </w:r>
      <w:r w:rsidR="002343AD">
        <w:rPr>
          <w:rFonts w:cstheme="minorHAnsi"/>
        </w:rPr>
        <w:fldChar w:fldCharType="begin"/>
      </w:r>
      <w:r w:rsidR="005E3A5A">
        <w:rPr>
          <w:rFonts w:cstheme="minorHAnsi"/>
        </w:rPr>
        <w:instrText xml:space="preserve"> ADDIN EN.CITE &lt;EndNote&gt;&lt;Cite&gt;&lt;Author&gt;Davies&lt;/Author&gt;&lt;Year&gt;2021&lt;/Year&gt;&lt;RecNum&gt;375&lt;/RecNum&gt;&lt;DisplayText&gt;(50)&lt;/DisplayText&gt;&lt;record&gt;&lt;rec-number&gt;375&lt;/rec-number&gt;&lt;foreign-keys&gt;&lt;key app="EN" db-id="fsts22ax5rxrp6ea59ipwpp69ts0e0ft9etx" timestamp="1637614845"&gt;375&lt;/key&gt;&lt;/foreign-keys&gt;&lt;ref-type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 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002343AD">
        <w:rPr>
          <w:rFonts w:cstheme="minorHAnsi"/>
        </w:rPr>
        <w:fldChar w:fldCharType="separate"/>
      </w:r>
      <w:r w:rsidR="005E3A5A">
        <w:rPr>
          <w:rFonts w:cstheme="minorHAnsi"/>
          <w:noProof/>
        </w:rPr>
        <w:t>(50)</w:t>
      </w:r>
      <w:r w:rsidR="002343AD">
        <w:rPr>
          <w:rFonts w:cstheme="minorHAnsi"/>
        </w:rPr>
        <w:fldChar w:fldCharType="end"/>
      </w:r>
      <w:r w:rsidR="00AC06D0">
        <w:rPr>
          <w:rFonts w:cstheme="minorHAnsi"/>
        </w:rPr>
        <w:t>. However, w</w:t>
      </w:r>
      <w:r w:rsidR="00AC06D0" w:rsidRPr="003C4859">
        <w:rPr>
          <w:rFonts w:cstheme="minorHAnsi"/>
        </w:rPr>
        <w:t>e note that the existence of the ζ parameter prevents the model from being conside</w:t>
      </w:r>
      <w:r w:rsidR="00AC06D0">
        <w:rPr>
          <w:rFonts w:cstheme="minorHAnsi"/>
        </w:rPr>
        <w:t>red a neutral-null model</w:t>
      </w:r>
      <w:r w:rsidR="00AC06D0" w:rsidRPr="003C4859">
        <w:rPr>
          <w:rFonts w:cstheme="minorHAnsi"/>
        </w:rPr>
        <w:t xml:space="preserve"> due to the presence of “immigration infections” not tractable to infections at t = 0</w:t>
      </w:r>
      <w:r w:rsidR="004179FF">
        <w:rPr>
          <w:rFonts w:cstheme="minorHAnsi"/>
        </w:rPr>
        <w:t xml:space="preserve"> </w:t>
      </w:r>
      <w:r w:rsidR="004179FF">
        <w:rPr>
          <w:rFonts w:cstheme="minorHAnsi"/>
        </w:rPr>
        <w:fldChar w:fldCharType="begin"/>
      </w:r>
      <w:r w:rsidR="005E3A5A">
        <w:rPr>
          <w:rFonts w:cstheme="minorHAnsi"/>
        </w:rPr>
        <w:instrText xml:space="preserve"> ADDIN EN.CITE &lt;EndNote&gt;&lt;Cite&gt;&lt;Author&gt;Lipsitch&lt;/Author&gt;&lt;Year&gt;2009&lt;/Year&gt;&lt;RecNum&gt;377&lt;/RecNum&gt;&lt;DisplayText&gt;(52)&lt;/DisplayText&gt;&lt;record&gt;&lt;rec-number&gt;377&lt;/rec-number&gt;&lt;foreign-keys&gt;&lt;key app="EN" db-id="fsts22ax5rxrp6ea59ipwpp69ts0e0ft9etx" timestamp="1637615650"&gt;377&lt;/key&gt;&lt;/foreign-keys&gt;&lt;ref-type name="Journal Article"&gt;17&lt;/ref-type&gt;&lt;contributors&gt;&lt;authors&gt;&lt;author&gt;Lipsitch, Marc&lt;/author&gt;&lt;author&gt;Colijn, Caroline&lt;/author&gt;&lt;author&gt;Cohen, Ted&lt;/author&gt;&lt;author&gt;Hanage, William P&lt;/author&gt;&lt;author&gt;Fraser, Christophe&lt;/author&gt;&lt;/authors&gt;&lt;/contributors&gt;&lt;titles&gt;&lt;title&gt;No coexistence for free: neutral null models for multistrain pathogens&lt;/title&gt;&lt;secondary-title&gt;Epidemics&lt;/secondary-title&gt;&lt;/titles&gt;&lt;periodical&gt;&lt;full-title&gt;Epidemics&lt;/full-title&gt;&lt;/periodical&gt;&lt;pages&gt;2-13&lt;/pages&gt;&lt;volume&gt;1&lt;/volume&gt;&lt;number&gt;1&lt;/number&gt;&lt;dates&gt;&lt;year&gt;2009&lt;/year&gt;&lt;/dates&gt;&lt;isbn&gt;1755-4365&lt;/isbn&gt;&lt;urls&gt;&lt;/urls&gt;&lt;/record&gt;&lt;/Cite&gt;&lt;/EndNote&gt;</w:instrText>
      </w:r>
      <w:r w:rsidR="004179FF">
        <w:rPr>
          <w:rFonts w:cstheme="minorHAnsi"/>
        </w:rPr>
        <w:fldChar w:fldCharType="separate"/>
      </w:r>
      <w:r w:rsidR="005E3A5A">
        <w:rPr>
          <w:rFonts w:cstheme="minorHAnsi"/>
          <w:noProof/>
        </w:rPr>
        <w:t>(52)</w:t>
      </w:r>
      <w:r w:rsidR="004179FF">
        <w:rPr>
          <w:rFonts w:cstheme="minorHAnsi"/>
        </w:rPr>
        <w:fldChar w:fldCharType="end"/>
      </w:r>
      <w:r w:rsidR="00F92FDE">
        <w:rPr>
          <w:rFonts w:cstheme="minorHAnsi"/>
        </w:rPr>
        <w:t xml:space="preserve">, but with the </w:t>
      </w:r>
      <w:r w:rsidR="00AC06D0" w:rsidRPr="003C4859">
        <w:rPr>
          <w:rFonts w:cstheme="minorHAnsi"/>
        </w:rPr>
        <w:t xml:space="preserve">exclusion of ζ </w:t>
      </w:r>
      <w:r w:rsidR="00F92FDE">
        <w:rPr>
          <w:rFonts w:cstheme="minorHAnsi"/>
        </w:rPr>
        <w:t xml:space="preserve">resulting in a </w:t>
      </w:r>
      <w:r w:rsidR="00AC06D0" w:rsidRPr="003C4859">
        <w:rPr>
          <w:rFonts w:cstheme="minorHAnsi"/>
        </w:rPr>
        <w:t>poorer model fit compared to where the parameter is present (Figure S1).</w:t>
      </w:r>
      <w:r w:rsidR="00AC06D0" w:rsidRPr="00AC06D0">
        <w:t xml:space="preserve"> </w:t>
      </w:r>
      <w:r w:rsidR="00F92FDE">
        <w:t>Further exploration into the dynamics of livestock antibiotic curtailment may benefit</w:t>
      </w:r>
      <w:r w:rsidR="006A5992">
        <w:t xml:space="preserve"> from explicitly modelling this general background transmission rate as an </w:t>
      </w:r>
      <w:r w:rsidR="006A5992" w:rsidRPr="00ED79DC">
        <w:rPr>
          <w:highlight w:val="yellow"/>
          <w:rPrChange w:id="45" w:author="Jaap Wagenaar" w:date="2022-08-29T08:21:00Z">
            <w:rPr/>
          </w:rPrChange>
        </w:rPr>
        <w:t>environmental reservoir of infection</w:t>
      </w:r>
      <w:r w:rsidR="006A5992">
        <w:t xml:space="preserve">. This would have the additional benefit of removing “immigration infections” from the model system. </w:t>
      </w:r>
    </w:p>
    <w:p w14:paraId="65CDA3E0" w14:textId="77777777" w:rsidR="00152229" w:rsidRDefault="00152229" w:rsidP="00B609F0">
      <w:pPr>
        <w:pStyle w:val="NoSpacing"/>
        <w:spacing w:line="360" w:lineRule="auto"/>
        <w:jc w:val="both"/>
        <w:rPr>
          <w:rFonts w:cstheme="minorHAnsi"/>
          <w:b/>
          <w:u w:val="single"/>
        </w:rPr>
      </w:pPr>
    </w:p>
    <w:p w14:paraId="111AB956" w14:textId="0B460E02" w:rsidR="002975D4" w:rsidRDefault="004C0026" w:rsidP="00DE6B48">
      <w:pPr>
        <w:pStyle w:val="NoSpacing"/>
        <w:spacing w:line="360" w:lineRule="auto"/>
        <w:jc w:val="both"/>
        <w:rPr>
          <w:rFonts w:cstheme="minorHAnsi"/>
        </w:rPr>
      </w:pPr>
      <w:commentRangeStart w:id="46"/>
      <w:r>
        <w:rPr>
          <w:rFonts w:cstheme="minorHAnsi"/>
        </w:rPr>
        <w:t xml:space="preserve">Large variability exists in </w:t>
      </w:r>
      <w:r w:rsidR="002C29A7">
        <w:rPr>
          <w:rFonts w:cstheme="minorHAnsi"/>
        </w:rPr>
        <w:t xml:space="preserve">both literature and the </w:t>
      </w:r>
      <w:r w:rsidR="000B0D39">
        <w:rPr>
          <w:rFonts w:cstheme="minorHAnsi"/>
        </w:rPr>
        <w:t>explored case</w:t>
      </w:r>
      <w:r w:rsidR="002C29A7">
        <w:rPr>
          <w:rFonts w:cstheme="minorHAnsi"/>
        </w:rPr>
        <w:t xml:space="preserve"> studies </w:t>
      </w:r>
      <w:r>
        <w:rPr>
          <w:rFonts w:cstheme="minorHAnsi"/>
        </w:rPr>
        <w:t xml:space="preserve">regarding the relationship between </w:t>
      </w:r>
      <w:r w:rsidR="000B0D39">
        <w:rPr>
          <w:rFonts w:cstheme="minorHAnsi"/>
        </w:rPr>
        <w:t xml:space="preserve">livestock/human </w:t>
      </w:r>
      <w:r>
        <w:rPr>
          <w:rFonts w:cstheme="minorHAnsi"/>
        </w:rPr>
        <w:t>antibiotic usage and resistanc</w:t>
      </w:r>
      <w:r w:rsidR="002C29A7">
        <w:rPr>
          <w:rFonts w:cstheme="minorHAnsi"/>
        </w:rPr>
        <w:t>e</w:t>
      </w:r>
      <w:r w:rsidR="000B0D39">
        <w:rPr>
          <w:rFonts w:cstheme="minorHAnsi"/>
        </w:rPr>
        <w:t xml:space="preserve">, </w:t>
      </w:r>
      <w:r w:rsidR="003C661A">
        <w:rPr>
          <w:rFonts w:cstheme="minorHAnsi"/>
        </w:rPr>
        <w:t xml:space="preserve">ranging from </w:t>
      </w:r>
      <w:r w:rsidR="00A377D4">
        <w:rPr>
          <w:rFonts w:cstheme="minorHAnsi"/>
        </w:rPr>
        <w:t>non-</w:t>
      </w:r>
      <w:r w:rsidR="003C661A">
        <w:rPr>
          <w:rFonts w:cstheme="minorHAnsi"/>
        </w:rPr>
        <w:t>significant</w:t>
      </w:r>
      <w:r w:rsidR="00A377D4">
        <w:rPr>
          <w:rFonts w:cstheme="minorHAnsi"/>
        </w:rPr>
        <w:t xml:space="preserve"> to significant </w:t>
      </w:r>
      <w:r w:rsidR="003C661A">
        <w:rPr>
          <w:rFonts w:cstheme="minorHAnsi"/>
        </w:rPr>
        <w:t xml:space="preserve">across the four explored case </w:t>
      </w:r>
      <w:r w:rsidR="003C661A" w:rsidRPr="00CD7D18">
        <w:rPr>
          <w:rFonts w:cstheme="minorHAnsi"/>
        </w:rPr>
        <w:t xml:space="preserve">studies </w:t>
      </w:r>
      <w:r w:rsidR="008C74AC" w:rsidRPr="00CD7D18">
        <w:rPr>
          <w:rFonts w:cstheme="minorHAnsi"/>
        </w:rPr>
        <w:t>(</w:t>
      </w:r>
      <w:r w:rsidR="004179FF" w:rsidRPr="00CD7D18">
        <w:rPr>
          <w:rFonts w:cstheme="minorHAnsi"/>
        </w:rPr>
        <w:t>Figure S1, Table S2</w:t>
      </w:r>
      <w:r w:rsidR="008C74AC" w:rsidRPr="00CD7D18">
        <w:rPr>
          <w:rFonts w:cstheme="minorHAnsi"/>
        </w:rPr>
        <w:t>)</w:t>
      </w:r>
      <w:r w:rsidR="002C29A7" w:rsidRPr="00CD7D18">
        <w:rPr>
          <w:rFonts w:cstheme="minorHAnsi"/>
        </w:rPr>
        <w:t>.</w:t>
      </w:r>
      <w:r w:rsidR="003C661A" w:rsidRPr="00CD7D18">
        <w:rPr>
          <w:rFonts w:cstheme="minorHAnsi"/>
        </w:rPr>
        <w:t xml:space="preserve"> </w:t>
      </w:r>
      <w:commentRangeEnd w:id="46"/>
      <w:r w:rsidR="00ED79DC">
        <w:rPr>
          <w:rStyle w:val="CommentReference"/>
        </w:rPr>
        <w:commentReference w:id="46"/>
      </w:r>
      <w:r w:rsidR="003C661A" w:rsidRPr="00CD7D18">
        <w:rPr>
          <w:rFonts w:cstheme="minorHAnsi"/>
        </w:rPr>
        <w:t>D</w:t>
      </w:r>
      <w:r w:rsidR="000B0D39" w:rsidRPr="00CD7D18">
        <w:rPr>
          <w:rFonts w:cstheme="minorHAnsi"/>
        </w:rPr>
        <w:t xml:space="preserve">ue to the historical lack of </w:t>
      </w:r>
      <w:r w:rsidR="003C661A" w:rsidRPr="00CD7D18">
        <w:rPr>
          <w:rFonts w:cstheme="minorHAnsi"/>
        </w:rPr>
        <w:t>high-quality</w:t>
      </w:r>
      <w:r w:rsidR="000B0D39" w:rsidRPr="00CD7D18">
        <w:rPr>
          <w:rFonts w:cstheme="minorHAnsi"/>
        </w:rPr>
        <w:t xml:space="preserve"> AMR surveillance and presence of confounding factors, it is difficult to disentangle whether observed significant relationships are due to a </w:t>
      </w:r>
      <w:r w:rsidR="00EC5C05" w:rsidRPr="00CD7D18">
        <w:rPr>
          <w:rFonts w:cstheme="minorHAnsi"/>
        </w:rPr>
        <w:t>genuine</w:t>
      </w:r>
      <w:r w:rsidR="000B0D39" w:rsidRPr="00CD7D18">
        <w:rPr>
          <w:rFonts w:cstheme="minorHAnsi"/>
        </w:rPr>
        <w:t xml:space="preserve"> relationship between usage and resistance or due to </w:t>
      </w:r>
      <w:r w:rsidR="003B74FE" w:rsidRPr="00CD7D18">
        <w:rPr>
          <w:rFonts w:cstheme="minorHAnsi"/>
        </w:rPr>
        <w:t xml:space="preserve">the </w:t>
      </w:r>
      <w:r w:rsidR="00BE7442" w:rsidRPr="00CD7D18">
        <w:rPr>
          <w:rFonts w:cstheme="minorHAnsi"/>
        </w:rPr>
        <w:t xml:space="preserve">inherent </w:t>
      </w:r>
      <w:r w:rsidR="00210E78">
        <w:rPr>
          <w:rFonts w:cstheme="minorHAnsi"/>
        </w:rPr>
        <w:t>noise</w:t>
      </w:r>
      <w:r w:rsidR="00BE7442" w:rsidRPr="00CD7D18">
        <w:rPr>
          <w:rFonts w:cstheme="minorHAnsi"/>
        </w:rPr>
        <w:t xml:space="preserve"> associated with AMR surveillance data</w:t>
      </w:r>
      <w:r w:rsidR="00EC5C05" w:rsidRPr="00CD7D18">
        <w:rPr>
          <w:rFonts w:cstheme="minorHAnsi"/>
        </w:rPr>
        <w:t xml:space="preserve"> </w:t>
      </w:r>
      <w:r w:rsidR="006C4C99" w:rsidRPr="00CD7D18">
        <w:rPr>
          <w:rFonts w:cstheme="minorHAnsi"/>
        </w:rPr>
        <w:fldChar w:fldCharType="begin"/>
      </w:r>
      <w:r w:rsidR="005E3A5A">
        <w:rPr>
          <w:rFonts w:cstheme="minorHAnsi"/>
        </w:rPr>
        <w:instrText xml:space="preserve"> ADDIN EN.CITE &lt;EndNote&gt;&lt;Cite&gt;&lt;Author&gt;Schrijver&lt;/Author&gt;&lt;Year&gt;2018&lt;/Year&gt;&lt;RecNum&gt;378&lt;/RecNum&gt;&lt;DisplayText&gt;(53)&lt;/DisplayText&gt;&lt;record&gt;&lt;rec-number&gt;378&lt;/rec-number&gt;&lt;foreign-keys&gt;&lt;key app="EN" db-id="fsts22ax5rxrp6ea59ipwpp69ts0e0ft9etx" timestamp="1637616146"&gt;378&lt;/key&gt;&lt;/foreign-keys&gt;&lt;ref-type name="Journal Article"&gt;17&lt;/ref-type&gt;&lt;contributors&gt;&lt;authors&gt;&lt;author&gt;Schrijver, R&lt;/author&gt;&lt;author&gt;Stijntjes, M&lt;/author&gt;&lt;author&gt;Rodríguez-Baño, J&lt;/author&gt;&lt;author&gt;Tacconelli, E&lt;/author&gt;&lt;author&gt;Rajendran, N Babu&lt;/author&gt;&lt;author&gt;Voss, A&lt;/author&gt;&lt;/authors&gt;&lt;/contributors&gt;&lt;titles&gt;&lt;title&gt;Review of antimicrobial resistance surveillance programmes in livestock and meat in EU with focus on humans&lt;/title&gt;&lt;secondary-title&gt;Clinical microbiology and infection&lt;/secondary-title&gt;&lt;/titles&gt;&lt;periodical&gt;&lt;full-title&gt;Clinical microbiology and infection&lt;/full-title&gt;&lt;/periodical&gt;&lt;pages&gt;577-590&lt;/pages&gt;&lt;volume&gt;24&lt;/volume&gt;&lt;number&gt;6&lt;/number&gt;&lt;dates&gt;&lt;year&gt;2018&lt;/year&gt;&lt;/dates&gt;&lt;isbn&gt;1198-743X&lt;/isbn&gt;&lt;urls&gt;&lt;/urls&gt;&lt;/record&gt;&lt;/Cite&gt;&lt;/EndNote&gt;</w:instrText>
      </w:r>
      <w:r w:rsidR="006C4C99" w:rsidRPr="00CD7D18">
        <w:rPr>
          <w:rFonts w:cstheme="minorHAnsi"/>
        </w:rPr>
        <w:fldChar w:fldCharType="separate"/>
      </w:r>
      <w:r w:rsidR="005E3A5A">
        <w:rPr>
          <w:rFonts w:cstheme="minorHAnsi"/>
          <w:noProof/>
        </w:rPr>
        <w:t>(53)</w:t>
      </w:r>
      <w:r w:rsidR="006C4C99" w:rsidRPr="00CD7D18">
        <w:rPr>
          <w:rFonts w:cstheme="minorHAnsi"/>
        </w:rPr>
        <w:fldChar w:fldCharType="end"/>
      </w:r>
      <w:r w:rsidR="000B0D39" w:rsidRPr="00CD7D18">
        <w:rPr>
          <w:rFonts w:cstheme="minorHAnsi"/>
        </w:rPr>
        <w:t>.</w:t>
      </w:r>
      <w:r w:rsidR="00DE6B48" w:rsidRPr="00CD7D18">
        <w:rPr>
          <w:rFonts w:cstheme="minorHAnsi"/>
        </w:rPr>
        <w:t xml:space="preserve"> </w:t>
      </w:r>
      <w:r w:rsidR="000B0D39" w:rsidRPr="00CD7D18">
        <w:rPr>
          <w:rFonts w:cstheme="minorHAnsi"/>
        </w:rPr>
        <w:t>This is important</w:t>
      </w:r>
      <w:r w:rsidR="000B0D39" w:rsidRPr="000B0D39">
        <w:rPr>
          <w:rFonts w:cstheme="minorHAnsi"/>
        </w:rPr>
        <w:t xml:space="preserve"> to recognise, as the extent of </w:t>
      </w:r>
      <w:r w:rsidRPr="000B0D39">
        <w:rPr>
          <w:rFonts w:cstheme="minorHAnsi"/>
        </w:rPr>
        <w:t>increases in the daily incidence of salmonellosis</w:t>
      </w:r>
      <w:r w:rsidR="000B0D39">
        <w:rPr>
          <w:rFonts w:cstheme="minorHAnsi"/>
        </w:rPr>
        <w:t xml:space="preserve"> upon livestock antibiotic curtailment is determined through </w:t>
      </w:r>
      <w:r w:rsidRPr="000B0D39">
        <w:rPr>
          <w:rFonts w:cstheme="minorHAnsi"/>
        </w:rPr>
        <w:t xml:space="preserve">fitting modelled livestock dynamics </w:t>
      </w:r>
      <w:r w:rsidR="000B0D39">
        <w:rPr>
          <w:rFonts w:cstheme="minorHAnsi"/>
        </w:rPr>
        <w:t>to a presumed</w:t>
      </w:r>
      <w:r w:rsidR="00210E78">
        <w:rPr>
          <w:rFonts w:cstheme="minorHAnsi"/>
        </w:rPr>
        <w:t xml:space="preserve"> direct</w:t>
      </w:r>
      <w:r w:rsidR="004C6581" w:rsidRPr="000B0D39">
        <w:rPr>
          <w:rFonts w:cstheme="minorHAnsi"/>
        </w:rPr>
        <w:t xml:space="preserve"> relationship between usage and resistance. </w:t>
      </w:r>
    </w:p>
    <w:p w14:paraId="5162CB98" w14:textId="77777777" w:rsidR="00DE6B48" w:rsidRDefault="00DE6B48" w:rsidP="00DE6B48">
      <w:pPr>
        <w:pStyle w:val="NoSpacing"/>
        <w:spacing w:line="360" w:lineRule="auto"/>
        <w:jc w:val="both"/>
        <w:rPr>
          <w:rFonts w:cstheme="minorHAnsi"/>
        </w:rPr>
      </w:pPr>
    </w:p>
    <w:p w14:paraId="38EBC897" w14:textId="71710BB6" w:rsidR="00314498" w:rsidRDefault="00E85246" w:rsidP="0058728F">
      <w:pPr>
        <w:pStyle w:val="NoSpacing"/>
        <w:spacing w:line="360" w:lineRule="auto"/>
        <w:jc w:val="both"/>
        <w:rPr>
          <w:rFonts w:cstheme="minorHAnsi"/>
        </w:rPr>
      </w:pPr>
      <w:proofErr w:type="gramStart"/>
      <w:r>
        <w:rPr>
          <w:rFonts w:cstheme="minorHAnsi"/>
        </w:rPr>
        <w:t>However</w:t>
      </w:r>
      <w:proofErr w:type="gramEnd"/>
      <w:r w:rsidR="00732BE7">
        <w:rPr>
          <w:rFonts w:cstheme="minorHAnsi"/>
        </w:rPr>
        <w:t xml:space="preserve"> our </w:t>
      </w:r>
      <w:r w:rsidR="00D35E34">
        <w:rPr>
          <w:rFonts w:cstheme="minorHAnsi"/>
        </w:rPr>
        <w:t>key message</w:t>
      </w:r>
      <w:r w:rsidR="00732BE7">
        <w:rPr>
          <w:rFonts w:cstheme="minorHAnsi"/>
        </w:rPr>
        <w:t xml:space="preserve">, specifically </w:t>
      </w:r>
      <w:r w:rsidR="00D35E34">
        <w:rPr>
          <w:rFonts w:cstheme="minorHAnsi"/>
        </w:rPr>
        <w:t xml:space="preserve">that </w:t>
      </w:r>
      <w:commentRangeStart w:id="47"/>
      <w:r w:rsidR="00AC640F">
        <w:rPr>
          <w:rFonts w:cstheme="minorHAnsi"/>
        </w:rPr>
        <w:t xml:space="preserve">potential </w:t>
      </w:r>
      <w:r w:rsidR="00D35E34">
        <w:rPr>
          <w:rFonts w:cstheme="minorHAnsi"/>
        </w:rPr>
        <w:t xml:space="preserve">increases in the daily incidence are controllable </w:t>
      </w:r>
      <w:r w:rsidR="00D35E34" w:rsidRPr="005E3A5A">
        <w:rPr>
          <w:rFonts w:cstheme="minorHAnsi"/>
        </w:rPr>
        <w:t>through interventions targeting the farm</w:t>
      </w:r>
      <w:r w:rsidR="009F2228" w:rsidRPr="005E3A5A">
        <w:rPr>
          <w:rFonts w:cstheme="minorHAnsi"/>
        </w:rPr>
        <w:t>-</w:t>
      </w:r>
      <w:r w:rsidR="00D35E34" w:rsidRPr="005E3A5A">
        <w:rPr>
          <w:rFonts w:cstheme="minorHAnsi"/>
        </w:rPr>
        <w:t>to</w:t>
      </w:r>
      <w:r w:rsidR="009F2228" w:rsidRPr="005E3A5A">
        <w:rPr>
          <w:rFonts w:cstheme="minorHAnsi"/>
        </w:rPr>
        <w:t>-</w:t>
      </w:r>
      <w:r w:rsidR="00D35E34" w:rsidRPr="005E3A5A">
        <w:rPr>
          <w:rFonts w:cstheme="minorHAnsi"/>
        </w:rPr>
        <w:t>fork pathway</w:t>
      </w:r>
      <w:r w:rsidR="00732BE7" w:rsidRPr="005E3A5A">
        <w:rPr>
          <w:rFonts w:cstheme="minorHAnsi"/>
        </w:rPr>
        <w:t xml:space="preserve">, </w:t>
      </w:r>
      <w:commentRangeEnd w:id="47"/>
      <w:r w:rsidR="00ED79DC">
        <w:rPr>
          <w:rStyle w:val="CommentReference"/>
        </w:rPr>
        <w:commentReference w:id="47"/>
      </w:r>
      <w:r w:rsidR="00D35E34" w:rsidRPr="005E3A5A">
        <w:rPr>
          <w:rFonts w:cstheme="minorHAnsi"/>
        </w:rPr>
        <w:t>is</w:t>
      </w:r>
      <w:r w:rsidR="00732BE7" w:rsidRPr="005E3A5A">
        <w:rPr>
          <w:rFonts w:cstheme="minorHAnsi"/>
        </w:rPr>
        <w:t xml:space="preserve"> robust to </w:t>
      </w:r>
      <w:r w:rsidR="00A0144D" w:rsidRPr="005E3A5A">
        <w:rPr>
          <w:rFonts w:cstheme="minorHAnsi"/>
        </w:rPr>
        <w:t xml:space="preserve">these </w:t>
      </w:r>
      <w:r w:rsidR="002975D4" w:rsidRPr="005E3A5A">
        <w:rPr>
          <w:rFonts w:cstheme="minorHAnsi"/>
        </w:rPr>
        <w:t xml:space="preserve">uncertainties and </w:t>
      </w:r>
      <w:r w:rsidR="00732BE7" w:rsidRPr="005E3A5A">
        <w:rPr>
          <w:rFonts w:cstheme="minorHAnsi"/>
        </w:rPr>
        <w:t xml:space="preserve">variations in the data. </w:t>
      </w:r>
      <w:r w:rsidR="00AC640F" w:rsidRPr="005E3A5A">
        <w:rPr>
          <w:rFonts w:cstheme="minorHAnsi"/>
        </w:rPr>
        <w:t xml:space="preserve">Firstly, </w:t>
      </w:r>
      <w:r w:rsidR="00234487" w:rsidRPr="005E3A5A">
        <w:rPr>
          <w:rFonts w:cstheme="minorHAnsi"/>
        </w:rPr>
        <w:t>if the true relationship between usage and resistance is non-significant, then we would expect to see negligible increases in the daily incidence of foodborne disease</w:t>
      </w:r>
      <w:r w:rsidR="0026585D" w:rsidRPr="005E3A5A">
        <w:rPr>
          <w:rFonts w:cstheme="minorHAnsi"/>
        </w:rPr>
        <w:t xml:space="preserve">. This is </w:t>
      </w:r>
      <w:proofErr w:type="gramStart"/>
      <w:r w:rsidR="0026585D" w:rsidRPr="005E3A5A">
        <w:rPr>
          <w:rFonts w:cstheme="minorHAnsi"/>
        </w:rPr>
        <w:t>due to the effects</w:t>
      </w:r>
      <w:proofErr w:type="gramEnd"/>
      <w:r w:rsidR="0026585D" w:rsidRPr="005E3A5A">
        <w:rPr>
          <w:rFonts w:cstheme="minorHAnsi"/>
        </w:rPr>
        <w:t xml:space="preserve"> of </w:t>
      </w:r>
      <w:r w:rsidR="00210E78" w:rsidRPr="005E3A5A">
        <w:rPr>
          <w:rFonts w:cstheme="minorHAnsi"/>
        </w:rPr>
        <w:t>transmission-related fitness costs (α) being an important parameter in</w:t>
      </w:r>
      <w:r w:rsidR="0026585D" w:rsidRPr="005E3A5A">
        <w:rPr>
          <w:rFonts w:cstheme="minorHAnsi"/>
        </w:rPr>
        <w:t xml:space="preserve"> driving both relative decreases in resistance and </w:t>
      </w:r>
      <w:r w:rsidR="005E3A5A" w:rsidRPr="005E3A5A">
        <w:rPr>
          <w:rFonts w:cstheme="minorHAnsi"/>
        </w:rPr>
        <w:t>increases</w:t>
      </w:r>
      <w:r w:rsidR="0026585D" w:rsidRPr="005E3A5A">
        <w:rPr>
          <w:rFonts w:cstheme="minorHAnsi"/>
        </w:rPr>
        <w:t xml:space="preserve"> in the daily incidence of foodb</w:t>
      </w:r>
      <w:r w:rsidR="00210E78" w:rsidRPr="005E3A5A">
        <w:rPr>
          <w:rFonts w:cstheme="minorHAnsi"/>
        </w:rPr>
        <w:t xml:space="preserve">orne disease upon curtailment </w:t>
      </w:r>
      <w:r w:rsidR="0026585D" w:rsidRPr="005E3A5A">
        <w:rPr>
          <w:rFonts w:cstheme="minorHAnsi"/>
        </w:rPr>
        <w:t xml:space="preserve">(Figure </w:t>
      </w:r>
      <w:r w:rsidR="003B7CE2" w:rsidRPr="005E3A5A">
        <w:rPr>
          <w:rFonts w:cstheme="minorHAnsi"/>
        </w:rPr>
        <w:t>5</w:t>
      </w:r>
      <w:r w:rsidR="0026585D" w:rsidRPr="005E3A5A">
        <w:rPr>
          <w:rFonts w:cstheme="minorHAnsi"/>
        </w:rPr>
        <w:t>A, S1</w:t>
      </w:r>
      <w:r w:rsidR="00754823">
        <w:rPr>
          <w:rFonts w:cstheme="minorHAnsi"/>
        </w:rPr>
        <w:t>8</w:t>
      </w:r>
      <w:r w:rsidR="0026585D" w:rsidRPr="005E3A5A">
        <w:rPr>
          <w:rFonts w:cstheme="minorHAnsi"/>
        </w:rPr>
        <w:t>).</w:t>
      </w:r>
      <w:r w:rsidR="00234487" w:rsidRPr="005E3A5A">
        <w:rPr>
          <w:rFonts w:cstheme="minorHAnsi"/>
        </w:rPr>
        <w:t xml:space="preserve"> </w:t>
      </w:r>
      <w:r w:rsidR="0058728F" w:rsidRPr="005E3A5A">
        <w:rPr>
          <w:rFonts w:cstheme="minorHAnsi"/>
        </w:rPr>
        <w:t>Secondly, if a significant relationship between usage and resistance</w:t>
      </w:r>
      <w:r w:rsidR="00FD7CD2" w:rsidRPr="005E3A5A">
        <w:rPr>
          <w:rFonts w:cstheme="minorHAnsi"/>
        </w:rPr>
        <w:t xml:space="preserve"> was observed</w:t>
      </w:r>
      <w:r w:rsidR="0058728F" w:rsidRPr="005E3A5A">
        <w:rPr>
          <w:rFonts w:cstheme="minorHAnsi"/>
        </w:rPr>
        <w:t xml:space="preserve">, then we have also demonstrated that the associated increases in daily incidence of salmonellosis </w:t>
      </w:r>
      <w:r w:rsidR="00E80C41" w:rsidRPr="005E3A5A">
        <w:rPr>
          <w:rFonts w:cstheme="minorHAnsi"/>
        </w:rPr>
        <w:t>following</w:t>
      </w:r>
      <w:r w:rsidR="0058728F" w:rsidRPr="005E3A5A">
        <w:rPr>
          <w:rFonts w:cstheme="minorHAnsi"/>
        </w:rPr>
        <w:t xml:space="preserve"> antibiotic curtailment can be controlled through ensuring good biosecurity at the farm-to-fork-pathway. We also note the ability for β</w:t>
      </w:r>
      <w:r w:rsidR="0058728F" w:rsidRPr="005E3A5A">
        <w:rPr>
          <w:rFonts w:cstheme="minorHAnsi"/>
          <w:vertAlign w:val="subscript"/>
        </w:rPr>
        <w:t>HA</w:t>
      </w:r>
      <w:r w:rsidR="0058728F" w:rsidRPr="005E3A5A">
        <w:rPr>
          <w:rFonts w:cstheme="minorHAnsi"/>
        </w:rPr>
        <w:t xml:space="preserve"> to control increases in daily incidence many orders of magnitude above the increases observed in our worst-case scenario (</w:t>
      </w:r>
      <w:r w:rsidR="00941378" w:rsidRPr="005E3A5A">
        <w:rPr>
          <w:rFonts w:cstheme="minorHAnsi"/>
        </w:rPr>
        <w:t>Figure S</w:t>
      </w:r>
      <w:r w:rsidR="00853632" w:rsidRPr="005E3A5A">
        <w:rPr>
          <w:rFonts w:cstheme="minorHAnsi"/>
        </w:rPr>
        <w:t>1</w:t>
      </w:r>
      <w:r w:rsidR="003B7CE2" w:rsidRPr="005E3A5A">
        <w:rPr>
          <w:rFonts w:cstheme="minorHAnsi"/>
        </w:rPr>
        <w:t>5</w:t>
      </w:r>
      <w:r w:rsidR="0058728F" w:rsidRPr="005E3A5A">
        <w:rPr>
          <w:rFonts w:cstheme="minorHAnsi"/>
        </w:rPr>
        <w:t xml:space="preserve">). </w:t>
      </w:r>
      <w:r w:rsidR="00314498" w:rsidRPr="005E3A5A">
        <w:rPr>
          <w:rFonts w:cstheme="minorHAnsi"/>
        </w:rPr>
        <w:t xml:space="preserve">Therefore, </w:t>
      </w:r>
      <w:r w:rsidR="0058728F" w:rsidRPr="005E3A5A">
        <w:rPr>
          <w:rFonts w:cstheme="minorHAnsi"/>
        </w:rPr>
        <w:t xml:space="preserve">the </w:t>
      </w:r>
      <w:r w:rsidR="00314498" w:rsidRPr="005E3A5A">
        <w:rPr>
          <w:rFonts w:cstheme="minorHAnsi"/>
        </w:rPr>
        <w:t xml:space="preserve">public health implications of </w:t>
      </w:r>
      <w:r w:rsidR="0058728F" w:rsidRPr="005E3A5A">
        <w:rPr>
          <w:rFonts w:cstheme="minorHAnsi"/>
        </w:rPr>
        <w:t>livestock antibiotic</w:t>
      </w:r>
      <w:r w:rsidR="00314498" w:rsidRPr="005E3A5A">
        <w:rPr>
          <w:rFonts w:cstheme="minorHAnsi"/>
        </w:rPr>
        <w:t xml:space="preserve"> curtailment in </w:t>
      </w:r>
      <w:r w:rsidR="0058728F" w:rsidRPr="005E3A5A">
        <w:rPr>
          <w:rFonts w:cstheme="minorHAnsi"/>
        </w:rPr>
        <w:t>terms of increases in the daily incidence of salmonellosis will likely be negligible</w:t>
      </w:r>
      <w:r w:rsidR="001C0B9A" w:rsidRPr="005E3A5A">
        <w:rPr>
          <w:rFonts w:cstheme="minorHAnsi"/>
        </w:rPr>
        <w:t xml:space="preserve"> at best and controllable at </w:t>
      </w:r>
      <w:r w:rsidR="0058728F" w:rsidRPr="005E3A5A">
        <w:rPr>
          <w:rFonts w:cstheme="minorHAnsi"/>
        </w:rPr>
        <w:t xml:space="preserve">the </w:t>
      </w:r>
      <w:r w:rsidR="001C0B9A" w:rsidRPr="005E3A5A">
        <w:rPr>
          <w:rFonts w:cstheme="minorHAnsi"/>
        </w:rPr>
        <w:t>worst.</w:t>
      </w:r>
      <w:r w:rsidR="001C0B9A">
        <w:rPr>
          <w:rFonts w:cstheme="minorHAnsi"/>
        </w:rPr>
        <w:t xml:space="preserve"> </w:t>
      </w:r>
    </w:p>
    <w:p w14:paraId="52833819" w14:textId="77777777" w:rsidR="00881797" w:rsidRPr="00881797" w:rsidRDefault="00881797" w:rsidP="008D5DB0">
      <w:pPr>
        <w:pStyle w:val="NoSpacing"/>
        <w:spacing w:line="360" w:lineRule="auto"/>
        <w:jc w:val="both"/>
        <w:rPr>
          <w:rFonts w:cstheme="minorHAnsi"/>
          <w:b/>
          <w:u w:val="single"/>
        </w:rPr>
      </w:pPr>
    </w:p>
    <w:p w14:paraId="674572BF" w14:textId="772BADF2" w:rsidR="00DF5944" w:rsidRDefault="00881797" w:rsidP="008D5DB0">
      <w:pPr>
        <w:pStyle w:val="NoSpacing"/>
        <w:spacing w:line="360" w:lineRule="auto"/>
        <w:jc w:val="both"/>
        <w:rPr>
          <w:rFonts w:cstheme="minorHAnsi"/>
        </w:rPr>
      </w:pPr>
      <w:commentRangeStart w:id="48"/>
      <w:r>
        <w:rPr>
          <w:rFonts w:cstheme="minorHAnsi"/>
        </w:rPr>
        <w:lastRenderedPageBreak/>
        <w:t>The results fro</w:t>
      </w:r>
      <w:r w:rsidR="00853632">
        <w:rPr>
          <w:rFonts w:cstheme="minorHAnsi"/>
        </w:rPr>
        <w:t>m this</w:t>
      </w:r>
      <w:r>
        <w:rPr>
          <w:rFonts w:cstheme="minorHAnsi"/>
        </w:rPr>
        <w:t xml:space="preserve"> study </w:t>
      </w:r>
      <w:r w:rsidR="00275C65">
        <w:rPr>
          <w:rFonts w:cstheme="minorHAnsi"/>
        </w:rPr>
        <w:t xml:space="preserve">suggest that curtailment of livestock antibiotic usage may have unforeseen effects, with a reduction in both livestock and human antibiotic resistance, but with increases in the livestock carriage and onwards transmission of foodborne pathogens to humans. </w:t>
      </w:r>
      <w:r w:rsidR="005D1AA1">
        <w:rPr>
          <w:rFonts w:cstheme="minorHAnsi"/>
        </w:rPr>
        <w:t>However,</w:t>
      </w:r>
      <w:r w:rsidR="00BF3300">
        <w:rPr>
          <w:rFonts w:cstheme="minorHAnsi"/>
        </w:rPr>
        <w:t xml:space="preserve"> </w:t>
      </w:r>
      <w:r w:rsidR="00980D34">
        <w:rPr>
          <w:rFonts w:cstheme="minorHAnsi"/>
        </w:rPr>
        <w:t>potential increase</w:t>
      </w:r>
      <w:r w:rsidR="00853632">
        <w:rPr>
          <w:rFonts w:cstheme="minorHAnsi"/>
        </w:rPr>
        <w:t>s</w:t>
      </w:r>
      <w:r w:rsidR="00980D34">
        <w:rPr>
          <w:rFonts w:cstheme="minorHAnsi"/>
        </w:rPr>
        <w:t xml:space="preserve"> in</w:t>
      </w:r>
      <w:r w:rsidR="00275C65">
        <w:rPr>
          <w:rFonts w:cstheme="minorHAnsi"/>
        </w:rPr>
        <w:t xml:space="preserve"> the daily incidence of</w:t>
      </w:r>
      <w:r w:rsidR="00980D34">
        <w:rPr>
          <w:rFonts w:cstheme="minorHAnsi"/>
        </w:rPr>
        <w:t xml:space="preserve"> human foodborne disease </w:t>
      </w:r>
      <w:r w:rsidR="00853632">
        <w:rPr>
          <w:rFonts w:cstheme="minorHAnsi"/>
        </w:rPr>
        <w:t>range from negligible to preventable through interventions that target animal-to-human transmission routes.</w:t>
      </w:r>
      <w:r w:rsidR="00980D34">
        <w:rPr>
          <w:rFonts w:cstheme="minorHAnsi"/>
        </w:rPr>
        <w:t xml:space="preserve"> The efficacy of these interventions</w:t>
      </w:r>
      <w:r w:rsidR="00DF5944">
        <w:rPr>
          <w:rFonts w:cstheme="minorHAnsi"/>
        </w:rPr>
        <w:t xml:space="preserve"> </w:t>
      </w:r>
      <w:proofErr w:type="gramStart"/>
      <w:r w:rsidR="00DF5944">
        <w:rPr>
          <w:rFonts w:cstheme="minorHAnsi"/>
        </w:rPr>
        <w:t>suggest</w:t>
      </w:r>
      <w:proofErr w:type="gramEnd"/>
      <w:r w:rsidR="00DF5944">
        <w:rPr>
          <w:rFonts w:cstheme="minorHAnsi"/>
        </w:rPr>
        <w:t xml:space="preserve"> that </w:t>
      </w:r>
      <w:r w:rsidR="00210E78">
        <w:rPr>
          <w:rFonts w:cstheme="minorHAnsi"/>
        </w:rPr>
        <w:t xml:space="preserve">a </w:t>
      </w:r>
      <w:r w:rsidR="007A6BD3">
        <w:rPr>
          <w:rFonts w:cstheme="minorHAnsi"/>
        </w:rPr>
        <w:t>one</w:t>
      </w:r>
      <w:r w:rsidR="00C32C79">
        <w:rPr>
          <w:rFonts w:cstheme="minorHAnsi"/>
        </w:rPr>
        <w:t>-</w:t>
      </w:r>
      <w:r w:rsidR="00210E78">
        <w:rPr>
          <w:rFonts w:cstheme="minorHAnsi"/>
        </w:rPr>
        <w:t>health</w:t>
      </w:r>
      <w:r w:rsidR="007A6BD3">
        <w:rPr>
          <w:rFonts w:cstheme="minorHAnsi"/>
        </w:rPr>
        <w:t xml:space="preserve"> </w:t>
      </w:r>
      <w:del w:id="49" w:author="Jaap Wagenaar" w:date="2022-08-29T08:30:00Z">
        <w:r w:rsidR="007A6BD3" w:rsidDel="0090196F">
          <w:rPr>
            <w:rFonts w:cstheme="minorHAnsi"/>
          </w:rPr>
          <w:delText xml:space="preserve">attitude </w:delText>
        </w:r>
      </w:del>
      <w:ins w:id="50" w:author="Jaap Wagenaar" w:date="2022-08-29T08:30:00Z">
        <w:r w:rsidR="0090196F">
          <w:rPr>
            <w:rFonts w:cstheme="minorHAnsi"/>
          </w:rPr>
          <w:t xml:space="preserve">approach </w:t>
        </w:r>
      </w:ins>
      <w:r w:rsidR="007A6BD3">
        <w:rPr>
          <w:rFonts w:cstheme="minorHAnsi"/>
        </w:rPr>
        <w:t>and</w:t>
      </w:r>
      <w:r w:rsidR="000B1A50">
        <w:rPr>
          <w:rFonts w:cstheme="minorHAnsi"/>
        </w:rPr>
        <w:t xml:space="preserve"> a focus on </w:t>
      </w:r>
      <w:r w:rsidR="00DF5944" w:rsidRPr="00D67AE7">
        <w:rPr>
          <w:rFonts w:cstheme="minorHAnsi"/>
        </w:rPr>
        <w:t>improving</w:t>
      </w:r>
      <w:r w:rsidR="000B1A50">
        <w:rPr>
          <w:rFonts w:cstheme="minorHAnsi"/>
        </w:rPr>
        <w:t xml:space="preserve"> farm-to-fork biosecurity and</w:t>
      </w:r>
      <w:r w:rsidR="00DF5944" w:rsidRPr="00D67AE7">
        <w:rPr>
          <w:rFonts w:cstheme="minorHAnsi"/>
        </w:rPr>
        <w:t xml:space="preserve"> </w:t>
      </w:r>
      <w:commentRangeStart w:id="51"/>
      <w:r w:rsidR="00DF5944" w:rsidRPr="00D67AE7">
        <w:rPr>
          <w:rFonts w:cstheme="minorHAnsi"/>
        </w:rPr>
        <w:t xml:space="preserve">livestock welfare </w:t>
      </w:r>
      <w:commentRangeEnd w:id="51"/>
      <w:r w:rsidR="0090196F">
        <w:rPr>
          <w:rStyle w:val="CommentReference"/>
        </w:rPr>
        <w:commentReference w:id="51"/>
      </w:r>
      <w:r w:rsidR="00DF5944" w:rsidRPr="00D67AE7">
        <w:rPr>
          <w:rFonts w:cstheme="minorHAnsi"/>
        </w:rPr>
        <w:t>to prevent human disease</w:t>
      </w:r>
      <w:r w:rsidR="00DF5944">
        <w:rPr>
          <w:rFonts w:cstheme="minorHAnsi"/>
        </w:rPr>
        <w:t xml:space="preserve"> </w:t>
      </w:r>
      <w:r w:rsidR="007A6BD3">
        <w:rPr>
          <w:rFonts w:cstheme="minorHAnsi"/>
        </w:rPr>
        <w:t xml:space="preserve">is </w:t>
      </w:r>
      <w:r w:rsidR="00210E78">
        <w:rPr>
          <w:rFonts w:cstheme="minorHAnsi"/>
        </w:rPr>
        <w:t>essential</w:t>
      </w:r>
      <w:r w:rsidR="007A6BD3">
        <w:rPr>
          <w:rFonts w:cstheme="minorHAnsi"/>
        </w:rPr>
        <w:t xml:space="preserve"> when considering potential control strategies to tackle the AMR crisis.</w:t>
      </w:r>
      <w:r w:rsidR="0084160B">
        <w:rPr>
          <w:rFonts w:cstheme="minorHAnsi"/>
        </w:rPr>
        <w:t xml:space="preserve"> </w:t>
      </w:r>
      <w:commentRangeEnd w:id="48"/>
      <w:r w:rsidR="0090196F">
        <w:rPr>
          <w:rStyle w:val="CommentReference"/>
        </w:rPr>
        <w:commentReference w:id="48"/>
      </w:r>
    </w:p>
    <w:p w14:paraId="6CF79314" w14:textId="77777777" w:rsidR="00775151" w:rsidRDefault="00775151" w:rsidP="00CD0997">
      <w:pPr>
        <w:pStyle w:val="NoSpacing"/>
        <w:spacing w:line="360" w:lineRule="auto"/>
        <w:jc w:val="both"/>
        <w:rPr>
          <w:rFonts w:cstheme="minorHAnsi"/>
          <w:b/>
          <w:bCs/>
          <w:u w:val="single"/>
        </w:rPr>
      </w:pPr>
    </w:p>
    <w:p w14:paraId="4FE8FB6A" w14:textId="493E0F52" w:rsidR="00775151" w:rsidRDefault="00775151" w:rsidP="00CD0997">
      <w:pPr>
        <w:pStyle w:val="NoSpacing"/>
        <w:spacing w:line="360" w:lineRule="auto"/>
        <w:jc w:val="both"/>
        <w:rPr>
          <w:rFonts w:cstheme="minorHAnsi"/>
          <w:b/>
          <w:bCs/>
          <w:u w:val="single"/>
        </w:rPr>
      </w:pPr>
    </w:p>
    <w:p w14:paraId="6CDE932E" w14:textId="31C1361C" w:rsidR="0055686C" w:rsidRDefault="0055686C" w:rsidP="00CD0997">
      <w:pPr>
        <w:pStyle w:val="NoSpacing"/>
        <w:spacing w:line="360" w:lineRule="auto"/>
        <w:jc w:val="both"/>
        <w:rPr>
          <w:rFonts w:cstheme="minorHAnsi"/>
          <w:b/>
          <w:bCs/>
          <w:u w:val="single"/>
        </w:rPr>
      </w:pPr>
    </w:p>
    <w:p w14:paraId="5C45A750" w14:textId="77308B6A" w:rsidR="0055686C" w:rsidRDefault="0055686C" w:rsidP="00CD0997">
      <w:pPr>
        <w:pStyle w:val="NoSpacing"/>
        <w:spacing w:line="360" w:lineRule="auto"/>
        <w:jc w:val="both"/>
        <w:rPr>
          <w:rFonts w:cstheme="minorHAnsi"/>
          <w:b/>
          <w:bCs/>
          <w:u w:val="single"/>
        </w:rPr>
      </w:pPr>
    </w:p>
    <w:p w14:paraId="1C615C2B" w14:textId="5E199E6F" w:rsidR="0055686C" w:rsidRDefault="0055686C" w:rsidP="00CD0997">
      <w:pPr>
        <w:pStyle w:val="NoSpacing"/>
        <w:spacing w:line="360" w:lineRule="auto"/>
        <w:jc w:val="both"/>
        <w:rPr>
          <w:rFonts w:cstheme="minorHAnsi"/>
          <w:b/>
          <w:bCs/>
          <w:u w:val="single"/>
        </w:rPr>
      </w:pPr>
    </w:p>
    <w:p w14:paraId="17DFE6BD" w14:textId="03A38F0B" w:rsidR="0055686C" w:rsidRDefault="0055686C" w:rsidP="00CD0997">
      <w:pPr>
        <w:pStyle w:val="NoSpacing"/>
        <w:spacing w:line="360" w:lineRule="auto"/>
        <w:jc w:val="both"/>
        <w:rPr>
          <w:rFonts w:cstheme="minorHAnsi"/>
          <w:b/>
          <w:bCs/>
          <w:u w:val="single"/>
        </w:rPr>
      </w:pPr>
    </w:p>
    <w:p w14:paraId="34B35D2F" w14:textId="600A92CA" w:rsidR="0055686C" w:rsidRDefault="0055686C" w:rsidP="00CD0997">
      <w:pPr>
        <w:pStyle w:val="NoSpacing"/>
        <w:spacing w:line="360" w:lineRule="auto"/>
        <w:jc w:val="both"/>
        <w:rPr>
          <w:rFonts w:cstheme="minorHAnsi"/>
          <w:b/>
          <w:bCs/>
          <w:u w:val="single"/>
        </w:rPr>
      </w:pPr>
    </w:p>
    <w:p w14:paraId="10AE2A80" w14:textId="04A11F2F" w:rsidR="0055686C" w:rsidRDefault="0055686C" w:rsidP="00CD0997">
      <w:pPr>
        <w:pStyle w:val="NoSpacing"/>
        <w:spacing w:line="360" w:lineRule="auto"/>
        <w:jc w:val="both"/>
        <w:rPr>
          <w:rFonts w:cstheme="minorHAnsi"/>
          <w:b/>
          <w:bCs/>
          <w:u w:val="single"/>
        </w:rPr>
      </w:pPr>
    </w:p>
    <w:p w14:paraId="343607C5" w14:textId="17D4E52A" w:rsidR="0055686C" w:rsidRDefault="0055686C" w:rsidP="00CD0997">
      <w:pPr>
        <w:pStyle w:val="NoSpacing"/>
        <w:spacing w:line="360" w:lineRule="auto"/>
        <w:jc w:val="both"/>
        <w:rPr>
          <w:rFonts w:cstheme="minorHAnsi"/>
          <w:b/>
          <w:bCs/>
          <w:u w:val="single"/>
        </w:rPr>
      </w:pPr>
    </w:p>
    <w:p w14:paraId="5D683281" w14:textId="01666C30" w:rsidR="0055686C" w:rsidRDefault="0055686C" w:rsidP="00CD0997">
      <w:pPr>
        <w:pStyle w:val="NoSpacing"/>
        <w:spacing w:line="360" w:lineRule="auto"/>
        <w:jc w:val="both"/>
        <w:rPr>
          <w:rFonts w:cstheme="minorHAnsi"/>
          <w:b/>
          <w:bCs/>
          <w:u w:val="single"/>
        </w:rPr>
      </w:pPr>
    </w:p>
    <w:p w14:paraId="51512170" w14:textId="307CA1C7" w:rsidR="0055686C" w:rsidRDefault="0055686C" w:rsidP="00CD0997">
      <w:pPr>
        <w:pStyle w:val="NoSpacing"/>
        <w:spacing w:line="360" w:lineRule="auto"/>
        <w:jc w:val="both"/>
        <w:rPr>
          <w:rFonts w:cstheme="minorHAnsi"/>
          <w:b/>
          <w:bCs/>
          <w:u w:val="single"/>
        </w:rPr>
      </w:pPr>
    </w:p>
    <w:p w14:paraId="3857174D" w14:textId="0025ADCF" w:rsidR="0055686C" w:rsidRDefault="0055686C" w:rsidP="00CD0997">
      <w:pPr>
        <w:pStyle w:val="NoSpacing"/>
        <w:spacing w:line="360" w:lineRule="auto"/>
        <w:jc w:val="both"/>
        <w:rPr>
          <w:rFonts w:cstheme="minorHAnsi"/>
          <w:b/>
          <w:bCs/>
          <w:u w:val="single"/>
        </w:rPr>
      </w:pPr>
    </w:p>
    <w:p w14:paraId="40898097" w14:textId="76170901" w:rsidR="0055686C" w:rsidRDefault="0055686C" w:rsidP="00CD0997">
      <w:pPr>
        <w:pStyle w:val="NoSpacing"/>
        <w:spacing w:line="360" w:lineRule="auto"/>
        <w:jc w:val="both"/>
        <w:rPr>
          <w:rFonts w:cstheme="minorHAnsi"/>
          <w:b/>
          <w:bCs/>
          <w:u w:val="single"/>
        </w:rPr>
      </w:pPr>
    </w:p>
    <w:p w14:paraId="6CC16605" w14:textId="5273B4FE" w:rsidR="0055686C" w:rsidRDefault="0055686C" w:rsidP="00CD0997">
      <w:pPr>
        <w:pStyle w:val="NoSpacing"/>
        <w:spacing w:line="360" w:lineRule="auto"/>
        <w:jc w:val="both"/>
        <w:rPr>
          <w:rFonts w:cstheme="minorHAnsi"/>
          <w:b/>
          <w:bCs/>
          <w:u w:val="single"/>
        </w:rPr>
      </w:pPr>
    </w:p>
    <w:p w14:paraId="3BF352C2" w14:textId="00BAB831" w:rsidR="0055686C" w:rsidRDefault="0055686C" w:rsidP="00CD0997">
      <w:pPr>
        <w:pStyle w:val="NoSpacing"/>
        <w:spacing w:line="360" w:lineRule="auto"/>
        <w:jc w:val="both"/>
        <w:rPr>
          <w:rFonts w:cstheme="minorHAnsi"/>
          <w:b/>
          <w:bCs/>
          <w:u w:val="single"/>
        </w:rPr>
      </w:pPr>
    </w:p>
    <w:p w14:paraId="1638EFDE" w14:textId="2156D6BE" w:rsidR="0055686C" w:rsidRDefault="0055686C" w:rsidP="00CD0997">
      <w:pPr>
        <w:pStyle w:val="NoSpacing"/>
        <w:spacing w:line="360" w:lineRule="auto"/>
        <w:jc w:val="both"/>
        <w:rPr>
          <w:rFonts w:cstheme="minorHAnsi"/>
          <w:b/>
          <w:bCs/>
          <w:u w:val="single"/>
        </w:rPr>
      </w:pPr>
    </w:p>
    <w:p w14:paraId="1B78F3C1" w14:textId="0A2C0234" w:rsidR="0055686C" w:rsidRDefault="0055686C" w:rsidP="00CD0997">
      <w:pPr>
        <w:pStyle w:val="NoSpacing"/>
        <w:spacing w:line="360" w:lineRule="auto"/>
        <w:jc w:val="both"/>
        <w:rPr>
          <w:rFonts w:cstheme="minorHAnsi"/>
          <w:b/>
          <w:bCs/>
          <w:u w:val="single"/>
        </w:rPr>
      </w:pPr>
    </w:p>
    <w:p w14:paraId="555D40DF" w14:textId="758E8124" w:rsidR="0055686C" w:rsidRDefault="0055686C" w:rsidP="00CD0997">
      <w:pPr>
        <w:pStyle w:val="NoSpacing"/>
        <w:spacing w:line="360" w:lineRule="auto"/>
        <w:jc w:val="both"/>
        <w:rPr>
          <w:rFonts w:cstheme="minorHAnsi"/>
          <w:b/>
          <w:bCs/>
          <w:u w:val="single"/>
        </w:rPr>
      </w:pPr>
    </w:p>
    <w:p w14:paraId="76FD273A" w14:textId="68D6E4AA" w:rsidR="0055686C" w:rsidRDefault="0055686C" w:rsidP="00CD0997">
      <w:pPr>
        <w:pStyle w:val="NoSpacing"/>
        <w:spacing w:line="360" w:lineRule="auto"/>
        <w:jc w:val="both"/>
        <w:rPr>
          <w:rFonts w:cstheme="minorHAnsi"/>
          <w:b/>
          <w:bCs/>
          <w:u w:val="single"/>
        </w:rPr>
      </w:pPr>
    </w:p>
    <w:p w14:paraId="73D1B991" w14:textId="4FC8D760" w:rsidR="0055686C" w:rsidRDefault="0055686C" w:rsidP="00CD0997">
      <w:pPr>
        <w:pStyle w:val="NoSpacing"/>
        <w:spacing w:line="360" w:lineRule="auto"/>
        <w:jc w:val="both"/>
        <w:rPr>
          <w:rFonts w:cstheme="minorHAnsi"/>
          <w:b/>
          <w:bCs/>
          <w:u w:val="single"/>
        </w:rPr>
      </w:pPr>
    </w:p>
    <w:p w14:paraId="66FB66B3" w14:textId="6C6E1E7B" w:rsidR="0055686C" w:rsidRDefault="0055686C" w:rsidP="00CD0997">
      <w:pPr>
        <w:pStyle w:val="NoSpacing"/>
        <w:spacing w:line="360" w:lineRule="auto"/>
        <w:jc w:val="both"/>
        <w:rPr>
          <w:rFonts w:cstheme="minorHAnsi"/>
          <w:b/>
          <w:bCs/>
          <w:u w:val="single"/>
        </w:rPr>
      </w:pPr>
    </w:p>
    <w:p w14:paraId="57943E7B" w14:textId="6D2DE0CD" w:rsidR="00135E02" w:rsidRDefault="00135E02" w:rsidP="00CD0997">
      <w:pPr>
        <w:pStyle w:val="NoSpacing"/>
        <w:spacing w:line="360" w:lineRule="auto"/>
        <w:jc w:val="both"/>
        <w:rPr>
          <w:rFonts w:cstheme="minorHAnsi"/>
          <w:b/>
          <w:bCs/>
          <w:u w:val="single"/>
        </w:rPr>
      </w:pPr>
    </w:p>
    <w:p w14:paraId="14161CCD" w14:textId="2F5B8F8F" w:rsidR="00135E02" w:rsidRDefault="00135E02" w:rsidP="00CD0997">
      <w:pPr>
        <w:pStyle w:val="NoSpacing"/>
        <w:spacing w:line="360" w:lineRule="auto"/>
        <w:jc w:val="both"/>
        <w:rPr>
          <w:rFonts w:cstheme="minorHAnsi"/>
          <w:b/>
          <w:bCs/>
          <w:u w:val="single"/>
        </w:rPr>
      </w:pPr>
    </w:p>
    <w:p w14:paraId="669F256F" w14:textId="026BEDEB" w:rsidR="00135E02" w:rsidRDefault="00135E02" w:rsidP="00CD0997">
      <w:pPr>
        <w:pStyle w:val="NoSpacing"/>
        <w:spacing w:line="360" w:lineRule="auto"/>
        <w:jc w:val="both"/>
        <w:rPr>
          <w:rFonts w:cstheme="minorHAnsi"/>
          <w:b/>
          <w:bCs/>
          <w:u w:val="single"/>
        </w:rPr>
      </w:pPr>
    </w:p>
    <w:p w14:paraId="0192F4A4" w14:textId="77777777" w:rsidR="00135E02" w:rsidRDefault="00135E02" w:rsidP="00CD0997">
      <w:pPr>
        <w:pStyle w:val="NoSpacing"/>
        <w:spacing w:line="360" w:lineRule="auto"/>
        <w:jc w:val="both"/>
        <w:rPr>
          <w:rFonts w:cstheme="minorHAnsi"/>
          <w:b/>
          <w:bCs/>
          <w:u w:val="single"/>
        </w:rPr>
      </w:pPr>
    </w:p>
    <w:p w14:paraId="23EFDBBA" w14:textId="43CD342E" w:rsidR="00646CC9" w:rsidRDefault="00646CC9" w:rsidP="00CD0997">
      <w:pPr>
        <w:pStyle w:val="NoSpacing"/>
        <w:spacing w:line="360" w:lineRule="auto"/>
        <w:jc w:val="both"/>
        <w:rPr>
          <w:rFonts w:cstheme="minorHAnsi"/>
          <w:b/>
          <w:bCs/>
          <w:u w:val="single"/>
        </w:rPr>
      </w:pPr>
    </w:p>
    <w:p w14:paraId="26CA5F96" w14:textId="0C629694" w:rsidR="00646CC9" w:rsidRDefault="00EC0984" w:rsidP="00EC0984">
      <w:pPr>
        <w:pStyle w:val="NoSpacing"/>
        <w:spacing w:line="360" w:lineRule="auto"/>
        <w:jc w:val="center"/>
        <w:rPr>
          <w:rFonts w:cstheme="minorHAnsi"/>
          <w:b/>
          <w:bCs/>
          <w:u w:val="single"/>
        </w:rPr>
      </w:pPr>
      <w:r>
        <w:rPr>
          <w:rFonts w:cstheme="minorHAnsi"/>
          <w:b/>
          <w:bCs/>
          <w:u w:val="single"/>
        </w:rPr>
        <w:lastRenderedPageBreak/>
        <w:t>REFERENCES</w:t>
      </w:r>
    </w:p>
    <w:p w14:paraId="76D77C80" w14:textId="77777777" w:rsidR="00135E02" w:rsidRPr="00135E02" w:rsidRDefault="00775151" w:rsidP="00135E02">
      <w:pPr>
        <w:pStyle w:val="EndNoteBibliography"/>
        <w:spacing w:after="0"/>
      </w:pPr>
      <w:r>
        <w:rPr>
          <w:rFonts w:cstheme="minorHAnsi"/>
          <w:b/>
          <w:bCs/>
          <w:u w:val="single"/>
        </w:rPr>
        <w:fldChar w:fldCharType="begin"/>
      </w:r>
      <w:r>
        <w:rPr>
          <w:rFonts w:cstheme="minorHAnsi"/>
          <w:b/>
          <w:bCs/>
          <w:u w:val="single"/>
        </w:rPr>
        <w:instrText xml:space="preserve"> ADDIN EN.REFLIST </w:instrText>
      </w:r>
      <w:r>
        <w:rPr>
          <w:rFonts w:cstheme="minorHAnsi"/>
          <w:b/>
          <w:bCs/>
          <w:u w:val="single"/>
        </w:rPr>
        <w:fldChar w:fldCharType="separate"/>
      </w:r>
      <w:r w:rsidR="00135E02" w:rsidRPr="00135E02">
        <w:t>1.</w:t>
      </w:r>
      <w:r w:rsidR="00135E02" w:rsidRPr="00135E02">
        <w:tab/>
        <w:t>Woolhouse M, Ward M, van Bunnik B, Farrar J. Antimicrobial resistance in humans, livestock and the wider environment. Philos Trans R Soc Lond B Biol Sci. 2015;370(1670):20140083.</w:t>
      </w:r>
    </w:p>
    <w:p w14:paraId="29D553D8" w14:textId="77777777" w:rsidR="00135E02" w:rsidRPr="00135E02" w:rsidRDefault="00135E02" w:rsidP="00135E02">
      <w:pPr>
        <w:pStyle w:val="EndNoteBibliography"/>
        <w:spacing w:after="0"/>
      </w:pPr>
      <w:r w:rsidRPr="00135E02">
        <w:t>2.</w:t>
      </w:r>
      <w:r w:rsidRPr="00135E02">
        <w:tab/>
        <w:t>IP/05/1687 - Ban on antibiotics as growth promoters in animal feed enters into effect [press release]. Brussels: European Commission, 22/12/2005 2005.</w:t>
      </w:r>
    </w:p>
    <w:p w14:paraId="6C98920C" w14:textId="77777777" w:rsidR="00135E02" w:rsidRPr="00135E02" w:rsidRDefault="00135E02" w:rsidP="00135E02">
      <w:pPr>
        <w:pStyle w:val="EndNoteBibliography"/>
        <w:spacing w:after="0"/>
      </w:pPr>
      <w:r w:rsidRPr="00135E02">
        <w:t>3.</w:t>
      </w:r>
      <w:r w:rsidRPr="00135E02">
        <w:tab/>
        <w:t>Food U, Administration D. Guidance for Industry# 213: new animal drugs and new animal drug combination products administered in or on medicated feed or drinking water of food-producing animals: recommendations for drug sponsors for voluntarily aligning product use conditions with GFI# 209. Center for Veterinary Medicine. 2013.</w:t>
      </w:r>
    </w:p>
    <w:p w14:paraId="7AF3626B" w14:textId="77777777" w:rsidR="00135E02" w:rsidRPr="00135E02" w:rsidRDefault="00135E02" w:rsidP="00135E02">
      <w:pPr>
        <w:pStyle w:val="EndNoteBibliography"/>
        <w:spacing w:after="0"/>
      </w:pPr>
      <w:r w:rsidRPr="00135E02">
        <w:t>4.</w:t>
      </w:r>
      <w:r w:rsidRPr="00135E02">
        <w:tab/>
        <w:t>Aarestrup FM, Seyfarth AM, Emborg HD, Pedersen K, Hendriksen RS, Bager F. Effect of abolishment of the use of antimicrobial agents for growth promotion on occurrence of antimicrobial resistance in fecal enterococci from food animals in Denmark. Antimicrob Agents Ch. 2001;45(7):2054-9.</w:t>
      </w:r>
    </w:p>
    <w:p w14:paraId="0106B58A" w14:textId="77777777" w:rsidR="00135E02" w:rsidRPr="00135E02" w:rsidRDefault="00135E02" w:rsidP="00135E02">
      <w:pPr>
        <w:pStyle w:val="EndNoteBibliography"/>
        <w:spacing w:after="0"/>
      </w:pPr>
      <w:r w:rsidRPr="00135E02">
        <w:t>5.</w:t>
      </w:r>
      <w:r w:rsidRPr="00135E02">
        <w:tab/>
        <w:t>Tang KL, Caffrey NP, Nóbrega DB, Cork SC, Ronksley PE, Barkema HW, et al. Restricting the use of antibiotics in food-producing animals and its associations with antibiotic resistance in food-producing animals and human beings: a systematic review and meta-analysis. The Lancet Planetary Health. 2017;1(8):e316-e27.</w:t>
      </w:r>
    </w:p>
    <w:p w14:paraId="36E8D3D9" w14:textId="77777777" w:rsidR="00135E02" w:rsidRPr="00135E02" w:rsidRDefault="00135E02" w:rsidP="00135E02">
      <w:pPr>
        <w:pStyle w:val="EndNoteBibliography"/>
        <w:spacing w:after="0"/>
      </w:pPr>
      <w:r w:rsidRPr="00135E02">
        <w:t>6.</w:t>
      </w:r>
      <w:r w:rsidRPr="00135E02">
        <w:tab/>
        <w:t>Casewell M, Friis C, Marco E, McMullin P, Phillips I. The European ban on growth-promoting antibiotics and emerging consequences for human and animal health. J Antimicrob Chemoth. 2003;52(2):159-61.</w:t>
      </w:r>
    </w:p>
    <w:p w14:paraId="12673BD2" w14:textId="77777777" w:rsidR="00135E02" w:rsidRPr="00135E02" w:rsidRDefault="00135E02" w:rsidP="00135E02">
      <w:pPr>
        <w:pStyle w:val="EndNoteBibliography"/>
        <w:spacing w:after="0"/>
      </w:pPr>
      <w:r w:rsidRPr="00135E02">
        <w:t>7.</w:t>
      </w:r>
      <w:r w:rsidRPr="00135E02">
        <w:tab/>
        <w:t>Wierup M. The Swedish experience of the 1986 year ban of antimicrobial growth promoters, with special reference to animal health, disease prevention, productivity, and usage of antimicrobials. Microbial Drug Resistance. 2001;7(2):183-90.</w:t>
      </w:r>
    </w:p>
    <w:p w14:paraId="71B33A40" w14:textId="77777777" w:rsidR="00135E02" w:rsidRPr="00135E02" w:rsidRDefault="00135E02" w:rsidP="00135E02">
      <w:pPr>
        <w:pStyle w:val="EndNoteBibliography"/>
        <w:spacing w:after="0"/>
      </w:pPr>
      <w:r w:rsidRPr="00135E02">
        <w:t>8.</w:t>
      </w:r>
      <w:r w:rsidRPr="00135E02">
        <w:tab/>
        <w:t>Phillips I, Casewell M, Cox T, De Groot B, Friis C, Jones R, et al. Does the use of antibiotics in food animals pose a risk to human health? A critical review of published data. J Antimicrob Chemoth. 2004;53(1):28-52.</w:t>
      </w:r>
    </w:p>
    <w:p w14:paraId="7FF58333" w14:textId="77777777" w:rsidR="00135E02" w:rsidRPr="00135E02" w:rsidRDefault="00135E02" w:rsidP="00135E02">
      <w:pPr>
        <w:pStyle w:val="EndNoteBibliography"/>
        <w:spacing w:after="0"/>
      </w:pPr>
      <w:r w:rsidRPr="00135E02">
        <w:t>9.</w:t>
      </w:r>
      <w:r w:rsidRPr="00135E02">
        <w:tab/>
        <w:t>Schlundt J, Aarestrup FM. Commentary: Benefits and risks of antimicrobial use in food-producing animals. Frontiers in microbiology. 2017;8:181.</w:t>
      </w:r>
    </w:p>
    <w:p w14:paraId="32C2BC67" w14:textId="77777777" w:rsidR="00135E02" w:rsidRPr="00135E02" w:rsidRDefault="00135E02" w:rsidP="00135E02">
      <w:pPr>
        <w:pStyle w:val="EndNoteBibliography"/>
        <w:spacing w:after="0"/>
      </w:pPr>
      <w:r w:rsidRPr="00135E02">
        <w:t>10.</w:t>
      </w:r>
      <w:r w:rsidRPr="00135E02">
        <w:tab/>
        <w:t>Aarestrup FM. The livestock reservoir for antimicrobial resistance: a personal view on changing patterns of risks, effects of interventions and the way forward. Philos Trans R Soc Lond B Biol Sci. 2015;370(1670):20140085.</w:t>
      </w:r>
    </w:p>
    <w:p w14:paraId="09F36184" w14:textId="77777777" w:rsidR="00135E02" w:rsidRPr="00135E02" w:rsidRDefault="00135E02" w:rsidP="00135E02">
      <w:pPr>
        <w:pStyle w:val="EndNoteBibliography"/>
        <w:spacing w:after="0"/>
      </w:pPr>
      <w:r w:rsidRPr="00135E02">
        <w:t>11.</w:t>
      </w:r>
      <w:r w:rsidRPr="00135E02">
        <w:tab/>
        <w:t>Aarestrup FM, Jensen VF, Emborg H-D, Jacobsen E, Wegener HC. Changes in the use of antimicrobials and the effects on productivity of swine farms in Denmark. American journal of veterinary research. 2010;71(7):726-33.</w:t>
      </w:r>
    </w:p>
    <w:p w14:paraId="1543E05F" w14:textId="77777777" w:rsidR="00135E02" w:rsidRPr="00135E02" w:rsidRDefault="00135E02" w:rsidP="00135E02">
      <w:pPr>
        <w:pStyle w:val="EndNoteBibliography"/>
        <w:spacing w:after="0"/>
      </w:pPr>
      <w:r w:rsidRPr="00135E02">
        <w:t>12.</w:t>
      </w:r>
      <w:r w:rsidRPr="00135E02">
        <w:tab/>
        <w:t>EUR‐Lex. Regulation (EU) 2019/6 of the European Parliament and of the Council of 11 December 2018 on veterinary medicinal products and repealing Directive 2001/82/EC. 2019.</w:t>
      </w:r>
    </w:p>
    <w:p w14:paraId="079D9219" w14:textId="77777777" w:rsidR="00135E02" w:rsidRPr="00135E02" w:rsidRDefault="00135E02" w:rsidP="00135E02">
      <w:pPr>
        <w:pStyle w:val="EndNoteBibliography"/>
        <w:spacing w:after="0"/>
      </w:pPr>
      <w:r w:rsidRPr="00135E02">
        <w:t>13.</w:t>
      </w:r>
      <w:r w:rsidRPr="00135E02">
        <w:tab/>
        <w:t>Niewiadomska AM, Jayabalasingham B, Seidman JC, Willem L, Grenfell B, Spiro D, et al. Population-level mathematical modeling of antimicrobial resistance: a systematic review. BMC Med. 2019;17(1):81.</w:t>
      </w:r>
    </w:p>
    <w:p w14:paraId="2C30BFFD" w14:textId="77777777" w:rsidR="00135E02" w:rsidRPr="00135E02" w:rsidRDefault="00135E02" w:rsidP="00135E02">
      <w:pPr>
        <w:pStyle w:val="EndNoteBibliography"/>
        <w:spacing w:after="0"/>
      </w:pPr>
      <w:r w:rsidRPr="00135E02">
        <w:t>14.</w:t>
      </w:r>
      <w:r w:rsidRPr="00135E02">
        <w:tab/>
        <w:t>Spicknall IH, Foxman B, Marrs CF, Eisenberg JN. A modeling framework for the evolution and spread of antibiotic resistance: literature review and model categorization. American journal of epidemiology. 2013;178(4):508-20.</w:t>
      </w:r>
    </w:p>
    <w:p w14:paraId="23D74FCA" w14:textId="77777777" w:rsidR="00135E02" w:rsidRPr="00135E02" w:rsidRDefault="00135E02" w:rsidP="00135E02">
      <w:pPr>
        <w:pStyle w:val="EndNoteBibliography"/>
        <w:spacing w:after="0"/>
      </w:pPr>
      <w:r w:rsidRPr="00135E02">
        <w:t>15.</w:t>
      </w:r>
      <w:r w:rsidRPr="00135E02">
        <w:tab/>
        <w:t>Caffrey N, Invik J, Waldner C, Ramsay D, Checkley S. Risk assessments evaluating foodborne antimicrobial resistance in humans: a scoping review. Microbial Risk Analysis. 2019;11:31-46.</w:t>
      </w:r>
    </w:p>
    <w:p w14:paraId="681344E6" w14:textId="77777777" w:rsidR="00135E02" w:rsidRPr="00135E02" w:rsidRDefault="00135E02" w:rsidP="00135E02">
      <w:pPr>
        <w:pStyle w:val="EndNoteBibliography"/>
        <w:spacing w:after="0"/>
      </w:pPr>
      <w:r w:rsidRPr="00135E02">
        <w:t>16.</w:t>
      </w:r>
      <w:r w:rsidRPr="00135E02">
        <w:tab/>
        <w:t>Alban L, Nielsen EO, Dahl J. A human health risk assessment for macrolide-resistant Campylobacter associated with the use of macrolides in Danish pig production. Prev Vet Med. 2008;83(2):115-29.</w:t>
      </w:r>
    </w:p>
    <w:p w14:paraId="65CA5326" w14:textId="77777777" w:rsidR="00135E02" w:rsidRPr="00135E02" w:rsidRDefault="00135E02" w:rsidP="00135E02">
      <w:pPr>
        <w:pStyle w:val="EndNoteBibliography"/>
        <w:spacing w:after="0"/>
      </w:pPr>
      <w:r w:rsidRPr="00135E02">
        <w:t>17.</w:t>
      </w:r>
      <w:r w:rsidRPr="00135E02">
        <w:tab/>
        <w:t>Anderson SA, Woo RWY, Crawford LM. Risk assessment of the impact on human health of resistant Campylobacter jejuni from fluoroquinolone use in beef cattle. Food Control. 2001;12(1):13-25.</w:t>
      </w:r>
    </w:p>
    <w:p w14:paraId="1A39993B" w14:textId="77777777" w:rsidR="00135E02" w:rsidRPr="00135E02" w:rsidRDefault="00135E02" w:rsidP="00135E02">
      <w:pPr>
        <w:pStyle w:val="EndNoteBibliography"/>
        <w:spacing w:after="0"/>
      </w:pPr>
      <w:r w:rsidRPr="00135E02">
        <w:lastRenderedPageBreak/>
        <w:t>18.</w:t>
      </w:r>
      <w:r w:rsidRPr="00135E02">
        <w:tab/>
        <w:t>Cox LA, Jr. Potential human health benefits of antibiotics used in food animals: a case study of virginiamycin. Environ Int. 2005;31(4):549-63.</w:t>
      </w:r>
    </w:p>
    <w:p w14:paraId="6C95524F" w14:textId="77777777" w:rsidR="00135E02" w:rsidRPr="00135E02" w:rsidRDefault="00135E02" w:rsidP="00135E02">
      <w:pPr>
        <w:pStyle w:val="EndNoteBibliography"/>
        <w:spacing w:after="0"/>
      </w:pPr>
      <w:r w:rsidRPr="00135E02">
        <w:t>19.</w:t>
      </w:r>
      <w:r w:rsidRPr="00135E02">
        <w:tab/>
        <w:t>Hurd HS, Doores S, Hayes D, Mathew A, Maurer J, Silley P, et al. Public health consequences of macrolide use in food animals: a deterministic risk assessment. J Food Prot. 2004;67(5):980-92.</w:t>
      </w:r>
    </w:p>
    <w:p w14:paraId="25C4BF34" w14:textId="77777777" w:rsidR="00135E02" w:rsidRPr="00135E02" w:rsidRDefault="00135E02" w:rsidP="00135E02">
      <w:pPr>
        <w:pStyle w:val="EndNoteBibliography"/>
        <w:spacing w:after="0"/>
      </w:pPr>
      <w:r w:rsidRPr="00135E02">
        <w:t>20.</w:t>
      </w:r>
      <w:r w:rsidRPr="00135E02">
        <w:tab/>
        <w:t>Marshall BM, Levy SB. Food animals and antimicrobials: impacts on human health. Clin Microbiol Rev. 2011;24(4):718-33.</w:t>
      </w:r>
    </w:p>
    <w:p w14:paraId="56539B21" w14:textId="77777777" w:rsidR="00135E02" w:rsidRPr="00135E02" w:rsidRDefault="00135E02" w:rsidP="00135E02">
      <w:pPr>
        <w:pStyle w:val="EndNoteBibliography"/>
        <w:spacing w:after="0"/>
      </w:pPr>
      <w:r w:rsidRPr="00135E02">
        <w:t>21.</w:t>
      </w:r>
      <w:r w:rsidRPr="00135E02">
        <w:tab/>
        <w:t>Kermack WO, McKendrick AG. A contribution to the mathematical theory of epidemics. Proceedings of the royal society of london Series A, Containing papers of a mathematical and physical character. 1927;115(772):700-21.</w:t>
      </w:r>
    </w:p>
    <w:p w14:paraId="62A73776" w14:textId="77777777" w:rsidR="00135E02" w:rsidRPr="00135E02" w:rsidRDefault="00135E02" w:rsidP="00135E02">
      <w:pPr>
        <w:pStyle w:val="EndNoteBibliography"/>
        <w:spacing w:after="0"/>
      </w:pPr>
      <w:r w:rsidRPr="00135E02">
        <w:t>22.</w:t>
      </w:r>
      <w:r w:rsidRPr="00135E02">
        <w:tab/>
        <w:t>Maisnier‐Patin S, Berg OG, Liljas L, Andersson DI. Compensatory adaptation to the deleterious effect of antibiotic resistance in Salmonella typhimurium. Mol Microbiol. 2002;46(2):355-66.</w:t>
      </w:r>
    </w:p>
    <w:p w14:paraId="5B6078A7" w14:textId="2E355DF0" w:rsidR="00135E02" w:rsidRPr="00135E02" w:rsidRDefault="00135E02" w:rsidP="00135E02">
      <w:pPr>
        <w:pStyle w:val="EndNoteBibliography"/>
        <w:spacing w:after="0"/>
      </w:pPr>
      <w:r w:rsidRPr="00135E02">
        <w:t>23.</w:t>
      </w:r>
      <w:r w:rsidRPr="00135E02">
        <w:tab/>
        <w:t xml:space="preserve">Eurostat. Population and population change statistics: European Commission; 2021 [updated 05/07/2021. Available from: </w:t>
      </w:r>
      <w:hyperlink r:id="rId14" w:anchor="EU_population_shows_a_slight_decrease_in_2020" w:history="1">
        <w:r w:rsidRPr="00135E02">
          <w:rPr>
            <w:rStyle w:val="Hyperlink"/>
          </w:rPr>
          <w:t>https://ec.europa.eu/eurostat/statistics-explained/index.php?title=Population_and_population_change_statistics#EU_population_shows_a_slight_decrease_in_2020</w:t>
        </w:r>
      </w:hyperlink>
      <w:r w:rsidRPr="00135E02">
        <w:t>.</w:t>
      </w:r>
    </w:p>
    <w:p w14:paraId="1ADFB235" w14:textId="77777777" w:rsidR="00135E02" w:rsidRPr="00135E02" w:rsidRDefault="00135E02" w:rsidP="00135E02">
      <w:pPr>
        <w:pStyle w:val="EndNoteBibliography"/>
        <w:spacing w:after="0"/>
      </w:pPr>
      <w:r w:rsidRPr="00135E02">
        <w:t>24.</w:t>
      </w:r>
      <w:r w:rsidRPr="00135E02">
        <w:tab/>
        <w:t>Toni T, Welch D, Strelkowa N, Ipsen A, Stumpf MP. Approximate Bayesian computation scheme for parameter inference and model selection in dynamical systems. J R Soc Interface. 2009;6(31):187-202.</w:t>
      </w:r>
    </w:p>
    <w:p w14:paraId="2F8DC77A" w14:textId="77777777" w:rsidR="00135E02" w:rsidRPr="00135E02" w:rsidRDefault="00135E02" w:rsidP="00135E02">
      <w:pPr>
        <w:pStyle w:val="EndNoteBibliography"/>
        <w:spacing w:after="0"/>
      </w:pPr>
      <w:r w:rsidRPr="00135E02">
        <w:t>25.</w:t>
      </w:r>
      <w:r w:rsidRPr="00135E02">
        <w:tab/>
        <w:t>Authority EFS, Prevention ECfD, Control. The European Union summary report on antimicrobial resistance in zoonotic and indicator bacteria from humans, animals and food in 2014. EFSA journal. 2016;14(2):4380.</w:t>
      </w:r>
    </w:p>
    <w:p w14:paraId="5C3FF800" w14:textId="77777777" w:rsidR="00135E02" w:rsidRPr="00135E02" w:rsidRDefault="00135E02" w:rsidP="00135E02">
      <w:pPr>
        <w:pStyle w:val="EndNoteBibliography"/>
        <w:spacing w:after="0"/>
      </w:pPr>
      <w:r w:rsidRPr="00135E02">
        <w:t>26.</w:t>
      </w:r>
      <w:r w:rsidRPr="00135E02">
        <w:tab/>
        <w:t>Authority EFS, Prevention ECfD, Control. The European Union summary report on antimicrobial resistance in zoonotic and indicator bacteria from humans, animals and food in 2015. EFSA Journal. 2017;15(2):e04694.</w:t>
      </w:r>
    </w:p>
    <w:p w14:paraId="7EBDB8C3" w14:textId="77777777" w:rsidR="00135E02" w:rsidRPr="00135E02" w:rsidRDefault="00135E02" w:rsidP="00135E02">
      <w:pPr>
        <w:pStyle w:val="EndNoteBibliography"/>
        <w:spacing w:after="0"/>
      </w:pPr>
      <w:r w:rsidRPr="00135E02">
        <w:t>27.</w:t>
      </w:r>
      <w:r w:rsidRPr="00135E02">
        <w:tab/>
        <w:t>Authority EFS, Prevention ECfD, Control. The European Union summary report on antimicrobial resistance in zoonotic and indicator bacteria from humans, animals and food in 2016. EFSA Journal. 2018;16(2):e05182.</w:t>
      </w:r>
    </w:p>
    <w:p w14:paraId="403AD3BC" w14:textId="77777777" w:rsidR="00135E02" w:rsidRPr="00135E02" w:rsidRDefault="00135E02" w:rsidP="00135E02">
      <w:pPr>
        <w:pStyle w:val="EndNoteBibliography"/>
        <w:spacing w:after="0"/>
      </w:pPr>
      <w:r w:rsidRPr="00135E02">
        <w:t>28.</w:t>
      </w:r>
      <w:r w:rsidRPr="00135E02">
        <w:tab/>
        <w:t>Authority EFS, Prevention ECfD, Control. The European Union summary report on antimicrobial resistance in zoonotic and indicator bacteria from humans, animals and food in 2017. EFSA Journal. 2019;17(2):e05598.</w:t>
      </w:r>
    </w:p>
    <w:p w14:paraId="39906709" w14:textId="77777777" w:rsidR="00135E02" w:rsidRPr="00135E02" w:rsidRDefault="00135E02" w:rsidP="00135E02">
      <w:pPr>
        <w:pStyle w:val="EndNoteBibliography"/>
        <w:spacing w:after="0"/>
      </w:pPr>
      <w:r w:rsidRPr="00135E02">
        <w:t>29.</w:t>
      </w:r>
      <w:r w:rsidRPr="00135E02">
        <w:tab/>
        <w:t>Authority EFS, Prevention ECfD, Control. The European Union Summary Report on Antimicrobial Resistance in zoonotic and indicator bacteria from humans, animals and food in 2017/2018. EFSA Journal. 2020;18(3):e06007.</w:t>
      </w:r>
    </w:p>
    <w:p w14:paraId="2E46773D" w14:textId="77777777" w:rsidR="00135E02" w:rsidRPr="00135E02" w:rsidRDefault="00135E02" w:rsidP="00135E02">
      <w:pPr>
        <w:pStyle w:val="EndNoteBibliography"/>
        <w:spacing w:after="0"/>
      </w:pPr>
      <w:r w:rsidRPr="00135E02">
        <w:t>30.</w:t>
      </w:r>
      <w:r w:rsidRPr="00135E02">
        <w:tab/>
        <w:t>Authority EFS. The European Union Summary Report on Antimicrobial Resistance in zoonotic and indicator bacteria from humans, animals and food in 2018/2019. EFSA Journal. 2021;19(4).</w:t>
      </w:r>
    </w:p>
    <w:p w14:paraId="2F0EC6EF" w14:textId="77777777" w:rsidR="00135E02" w:rsidRPr="00135E02" w:rsidRDefault="00135E02" w:rsidP="00135E02">
      <w:pPr>
        <w:pStyle w:val="EndNoteBibliography"/>
        <w:spacing w:after="0"/>
      </w:pPr>
      <w:r w:rsidRPr="00135E02">
        <w:t>31.</w:t>
      </w:r>
      <w:r w:rsidRPr="00135E02">
        <w:tab/>
        <w:t>European Medicines Agency ESoVAC. Sales of veterinary antimicrobial agents in 31 European countries in 2014. European Medicines Agency; 2016.</w:t>
      </w:r>
    </w:p>
    <w:p w14:paraId="45179A22" w14:textId="77777777" w:rsidR="00135E02" w:rsidRPr="00135E02" w:rsidRDefault="00135E02" w:rsidP="00135E02">
      <w:pPr>
        <w:pStyle w:val="EndNoteBibliography"/>
        <w:spacing w:after="0"/>
      </w:pPr>
      <w:r w:rsidRPr="00135E02">
        <w:t>32.</w:t>
      </w:r>
      <w:r w:rsidRPr="00135E02">
        <w:tab/>
        <w:t>European Medicines Agency ESoVAC. Sales of veterinary antimicrobial agents in 31 European countries in 2015. European Medicines Agency; 2017.</w:t>
      </w:r>
    </w:p>
    <w:p w14:paraId="0C4B7A68" w14:textId="77777777" w:rsidR="00135E02" w:rsidRPr="00135E02" w:rsidRDefault="00135E02" w:rsidP="00135E02">
      <w:pPr>
        <w:pStyle w:val="EndNoteBibliography"/>
        <w:spacing w:after="0"/>
      </w:pPr>
      <w:r w:rsidRPr="00135E02">
        <w:t>33.</w:t>
      </w:r>
      <w:r w:rsidRPr="00135E02">
        <w:tab/>
        <w:t>European Medicines Agency ESoVAC. Sales of veterinary antimicrobial agents in 31 European countries in 2016. European Medicines Agency; 2018.</w:t>
      </w:r>
    </w:p>
    <w:p w14:paraId="070C6EE2" w14:textId="77777777" w:rsidR="00135E02" w:rsidRPr="00135E02" w:rsidRDefault="00135E02" w:rsidP="00135E02">
      <w:pPr>
        <w:pStyle w:val="EndNoteBibliography"/>
        <w:spacing w:after="0"/>
      </w:pPr>
      <w:r w:rsidRPr="00135E02">
        <w:t>34.</w:t>
      </w:r>
      <w:r w:rsidRPr="00135E02">
        <w:tab/>
        <w:t>European Medicines Agency ESoVAC. Sales of veterinary antimicrobial agents in 31 European countries in 2017. European Medicines Agency; 2019.</w:t>
      </w:r>
    </w:p>
    <w:p w14:paraId="2BD6F296" w14:textId="77777777" w:rsidR="00135E02" w:rsidRPr="00135E02" w:rsidRDefault="00135E02" w:rsidP="00135E02">
      <w:pPr>
        <w:pStyle w:val="EndNoteBibliography"/>
        <w:spacing w:after="0"/>
      </w:pPr>
      <w:r w:rsidRPr="00135E02">
        <w:t>35.</w:t>
      </w:r>
      <w:r w:rsidRPr="00135E02">
        <w:tab/>
        <w:t>European Medicines Agency ESoVAC. Sales of veterinary antimicrobial agents in 31 European countries in 2018. European Medicines Agency; 2020.</w:t>
      </w:r>
    </w:p>
    <w:p w14:paraId="37930294" w14:textId="77777777" w:rsidR="00135E02" w:rsidRPr="00135E02" w:rsidRDefault="00135E02" w:rsidP="00135E02">
      <w:pPr>
        <w:pStyle w:val="EndNoteBibliography"/>
        <w:spacing w:after="0"/>
      </w:pPr>
      <w:r w:rsidRPr="00135E02">
        <w:t>36.</w:t>
      </w:r>
      <w:r w:rsidRPr="00135E02">
        <w:tab/>
        <w:t>Directorate VM. UK One Health Report - Joint report on antibiotic use and antibiotic resistance, 2013–2017. New Haw, Addlestone: Veterinary Medicines Directorate; 2019.</w:t>
      </w:r>
    </w:p>
    <w:p w14:paraId="1556B0AD" w14:textId="77777777" w:rsidR="00135E02" w:rsidRPr="00135E02" w:rsidRDefault="00135E02" w:rsidP="00135E02">
      <w:pPr>
        <w:pStyle w:val="EndNoteBibliography"/>
        <w:spacing w:after="0"/>
      </w:pPr>
      <w:r w:rsidRPr="00135E02">
        <w:t>37.</w:t>
      </w:r>
      <w:r w:rsidRPr="00135E02">
        <w:tab/>
        <w:t>Bean DC, Livermore DM, Papa I, Hall LM. Resistance among Escherichia coli to sulphonamides and other antimicrobials now little used in man. J Antimicrob Chemoth. 2005;56(5):962-4.</w:t>
      </w:r>
    </w:p>
    <w:p w14:paraId="45F58569" w14:textId="77777777" w:rsidR="00135E02" w:rsidRPr="00135E02" w:rsidRDefault="00135E02" w:rsidP="00135E02">
      <w:pPr>
        <w:pStyle w:val="EndNoteBibliography"/>
        <w:spacing w:after="0"/>
      </w:pPr>
      <w:r w:rsidRPr="00135E02">
        <w:t>38.</w:t>
      </w:r>
      <w:r w:rsidRPr="00135E02">
        <w:tab/>
        <w:t>Minter A, Retkute R. Approximate Bayesian Computation for infectious disease modelling. Epidemics. 2019;29:100368.</w:t>
      </w:r>
    </w:p>
    <w:p w14:paraId="58104AE2" w14:textId="77777777" w:rsidR="00135E02" w:rsidRPr="00135E02" w:rsidRDefault="00135E02" w:rsidP="00135E02">
      <w:pPr>
        <w:pStyle w:val="EndNoteBibliography"/>
        <w:spacing w:after="0"/>
      </w:pPr>
      <w:r w:rsidRPr="00135E02">
        <w:lastRenderedPageBreak/>
        <w:t>39.</w:t>
      </w:r>
      <w:r w:rsidRPr="00135E02">
        <w:tab/>
        <w:t>Prevention CfDCa. Salmonella in the Caribbean - 2013: Infection with Salmonella. Atlanta: Centers for Disease Control and Prevention; 2014.</w:t>
      </w:r>
    </w:p>
    <w:p w14:paraId="4C2F9F2E" w14:textId="77777777" w:rsidR="00135E02" w:rsidRPr="00135E02" w:rsidRDefault="00135E02" w:rsidP="00135E02">
      <w:pPr>
        <w:pStyle w:val="EndNoteBibliography"/>
        <w:spacing w:after="0"/>
      </w:pPr>
      <w:r w:rsidRPr="00135E02">
        <w:t>40.</w:t>
      </w:r>
      <w:r w:rsidRPr="00135E02">
        <w:tab/>
        <w:t>Saltelli A, Bolado R. An alternative way to compute Fourier amplitude sensitivity test (FAST). Computational Statistics &amp; Data Analysis. 1998;26(4):445-60.</w:t>
      </w:r>
    </w:p>
    <w:p w14:paraId="7807C2D7" w14:textId="1130D86A" w:rsidR="00135E02" w:rsidRPr="00135E02" w:rsidRDefault="00135E02" w:rsidP="00135E02">
      <w:pPr>
        <w:pStyle w:val="EndNoteBibliography"/>
        <w:spacing w:after="0"/>
      </w:pPr>
      <w:r w:rsidRPr="00135E02">
        <w:t>41.</w:t>
      </w:r>
      <w:r w:rsidRPr="00135E02">
        <w:tab/>
        <w:t xml:space="preserve">Department for Environment FRAaAaPHA. Disease prevention for livestock and poultry keepers United Kingdom: Department for Environment, Food &amp; Rural Affairs and Animal and Plant Health Agency; 2015 [cited 2021. Available from: </w:t>
      </w:r>
      <w:hyperlink r:id="rId15" w:history="1">
        <w:r w:rsidRPr="00135E02">
          <w:rPr>
            <w:rStyle w:val="Hyperlink"/>
          </w:rPr>
          <w:t>https://www.gov.uk/guidance/disease-prevention-for-livestock-farmers</w:t>
        </w:r>
      </w:hyperlink>
      <w:r w:rsidRPr="00135E02">
        <w:t>.</w:t>
      </w:r>
    </w:p>
    <w:p w14:paraId="37AA38D4" w14:textId="77777777" w:rsidR="00135E02" w:rsidRPr="00135E02" w:rsidRDefault="00135E02" w:rsidP="00135E02">
      <w:pPr>
        <w:pStyle w:val="EndNoteBibliography"/>
        <w:spacing w:after="0"/>
      </w:pPr>
      <w:r w:rsidRPr="00135E02">
        <w:t>42.</w:t>
      </w:r>
      <w:r w:rsidRPr="00135E02">
        <w:tab/>
        <w:t>Aarestrup FM, Wegener HC, Collignon P. Resistance in bacteria of the food chain: epidemiology and control strategies. Expert review of anti-infective therapy. 2008;6(5):733-50.</w:t>
      </w:r>
    </w:p>
    <w:p w14:paraId="48F71E1B" w14:textId="77777777" w:rsidR="00135E02" w:rsidRPr="00135E02" w:rsidRDefault="00135E02" w:rsidP="00135E02">
      <w:pPr>
        <w:pStyle w:val="EndNoteBibliography"/>
        <w:spacing w:after="0"/>
      </w:pPr>
      <w:r w:rsidRPr="00135E02">
        <w:t>43.</w:t>
      </w:r>
      <w:r w:rsidRPr="00135E02">
        <w:tab/>
        <w:t>Unicomb LE. Food safety: pathogen transmission routes, hygiene practices and prevention. Journal of health, population, and nutrition. 2009;27(5):599.</w:t>
      </w:r>
    </w:p>
    <w:p w14:paraId="0F9E8F0A" w14:textId="77777777" w:rsidR="00135E02" w:rsidRPr="00135E02" w:rsidRDefault="00135E02" w:rsidP="00135E02">
      <w:pPr>
        <w:pStyle w:val="EndNoteBibliography"/>
        <w:spacing w:after="0"/>
      </w:pPr>
      <w:r w:rsidRPr="00135E02">
        <w:t>44.</w:t>
      </w:r>
      <w:r w:rsidRPr="00135E02">
        <w:tab/>
        <w:t>Cheng G, Hao H, Xie S, Wang X, Dai M, Huang L, et al. Antibiotic alternatives: the substitution of antibiotics in animal husbandry? Frontiers in microbiology. 2014;5:217.</w:t>
      </w:r>
    </w:p>
    <w:p w14:paraId="6B80F9C1" w14:textId="77777777" w:rsidR="00135E02" w:rsidRPr="00A95534" w:rsidRDefault="00135E02" w:rsidP="00135E02">
      <w:pPr>
        <w:pStyle w:val="EndNoteBibliography"/>
        <w:spacing w:after="0"/>
        <w:rPr>
          <w:lang w:val="nl-NL"/>
          <w:rPrChange w:id="52" w:author="Jaap Wagenaar" w:date="2022-03-12T22:24:00Z">
            <w:rPr/>
          </w:rPrChange>
        </w:rPr>
      </w:pPr>
      <w:r w:rsidRPr="00135E02">
        <w:t>45.</w:t>
      </w:r>
      <w:r w:rsidRPr="00135E02">
        <w:tab/>
        <w:t xml:space="preserve">Cogliani C, Goossens H, Greko C. Restricting antimicrobial use in food animals: lessons from Europe. </w:t>
      </w:r>
      <w:r w:rsidRPr="00A95534">
        <w:rPr>
          <w:lang w:val="nl-NL"/>
          <w:rPrChange w:id="53" w:author="Jaap Wagenaar" w:date="2022-03-12T22:24:00Z">
            <w:rPr/>
          </w:rPrChange>
        </w:rPr>
        <w:t>Microbe. 2011;6(6):274.</w:t>
      </w:r>
    </w:p>
    <w:p w14:paraId="6AD91DBD" w14:textId="77777777" w:rsidR="00135E02" w:rsidRPr="00135E02" w:rsidRDefault="00135E02" w:rsidP="00135E02">
      <w:pPr>
        <w:pStyle w:val="EndNoteBibliography"/>
        <w:spacing w:after="0"/>
      </w:pPr>
      <w:r w:rsidRPr="00A95534">
        <w:rPr>
          <w:lang w:val="nl-NL"/>
          <w:rPrChange w:id="54" w:author="Jaap Wagenaar" w:date="2022-03-12T22:24:00Z">
            <w:rPr/>
          </w:rPrChange>
        </w:rPr>
        <w:t>46.</w:t>
      </w:r>
      <w:r w:rsidRPr="00A95534">
        <w:rPr>
          <w:lang w:val="nl-NL"/>
          <w:rPrChange w:id="55" w:author="Jaap Wagenaar" w:date="2022-03-12T22:24:00Z">
            <w:rPr/>
          </w:rPrChange>
        </w:rPr>
        <w:tab/>
        <w:t xml:space="preserve">Katsma WE, De Koeijer AA, Jacobs‐Reitsma WF, Mangen MJJ, Wagenaar JA. </w:t>
      </w:r>
      <w:r w:rsidRPr="00135E02">
        <w:t>Assessing interventions to reduce the risk of Campylobacter prevalence in broilers. Risk Analysis: An International Journal. 2007;27(4):863-76.</w:t>
      </w:r>
    </w:p>
    <w:p w14:paraId="24D55242" w14:textId="77777777" w:rsidR="00135E02" w:rsidRPr="00135E02" w:rsidRDefault="00135E02" w:rsidP="00135E02">
      <w:pPr>
        <w:pStyle w:val="EndNoteBibliography"/>
        <w:spacing w:after="0"/>
      </w:pPr>
      <w:r w:rsidRPr="00135E02">
        <w:t>47.</w:t>
      </w:r>
      <w:r w:rsidRPr="00135E02">
        <w:tab/>
        <w:t>Singer RS, Cox LA, Dickson JS, Hurd HS, Phillips I, Miller GY. Modeling the relationship between food animal health and human foodborne illness. Prev Vet Med. 2007;79(2-4):186-203.</w:t>
      </w:r>
    </w:p>
    <w:p w14:paraId="52CFBBEC" w14:textId="77777777" w:rsidR="00135E02" w:rsidRPr="00135E02" w:rsidRDefault="00135E02" w:rsidP="00135E02">
      <w:pPr>
        <w:pStyle w:val="EndNoteBibliography"/>
        <w:spacing w:after="0"/>
      </w:pPr>
      <w:r w:rsidRPr="00135E02">
        <w:t>48.</w:t>
      </w:r>
      <w:r w:rsidRPr="00135E02">
        <w:tab/>
        <w:t>Collineau L, Chapman B, Bao X, Sivapathasundaram B, Carson CA, Fazil A, et al. A farm-to-fork quantitative risk assessment model for Salmonella Heidelberg resistant to third-generation cephalosporins in broiler chickens in Canada. International Journal of Food Microbiology. 2020;330:108559.</w:t>
      </w:r>
    </w:p>
    <w:p w14:paraId="752C6317" w14:textId="77777777" w:rsidR="00135E02" w:rsidRPr="00135E02" w:rsidRDefault="00135E02" w:rsidP="00135E02">
      <w:pPr>
        <w:pStyle w:val="EndNoteBibliography"/>
        <w:spacing w:after="0"/>
      </w:pPr>
      <w:r w:rsidRPr="00135E02">
        <w:t>49.</w:t>
      </w:r>
      <w:r w:rsidRPr="00135E02">
        <w:tab/>
        <w:t>Lhermie G, Wernli D, Jørgensen PS, Kenkel D, Lawell C-YCL, Tauer LW, et al. Tradeoffs between resistance to antimicrobials in public health and their use in agriculture: Moving towards sustainability assessment. Ecological Economics. 2019;166:106427.</w:t>
      </w:r>
    </w:p>
    <w:p w14:paraId="7FB10A75" w14:textId="77777777" w:rsidR="00135E02" w:rsidRPr="00135E02" w:rsidRDefault="00135E02" w:rsidP="00135E02">
      <w:pPr>
        <w:pStyle w:val="EndNoteBibliography"/>
        <w:spacing w:after="0"/>
      </w:pPr>
      <w:r w:rsidRPr="00135E02">
        <w:t>50.</w:t>
      </w:r>
      <w:r w:rsidRPr="00135E02">
        <w:tab/>
        <w:t>Davies NG, Flasche S, Jit M, Atkins KE. Modeling the effect of vaccination on selection for antibiotic resistance in Streptococcus pneumonia e. Science translational medicine. 2021;13(606):eaaz8690.</w:t>
      </w:r>
    </w:p>
    <w:p w14:paraId="6B380CDC" w14:textId="77777777" w:rsidR="00135E02" w:rsidRPr="00135E02" w:rsidRDefault="00135E02" w:rsidP="00135E02">
      <w:pPr>
        <w:pStyle w:val="EndNoteBibliography"/>
        <w:spacing w:after="0"/>
      </w:pPr>
      <w:r w:rsidRPr="00135E02">
        <w:t>51.</w:t>
      </w:r>
      <w:r w:rsidRPr="00135E02">
        <w:tab/>
        <w:t>Naberhaus SA, Krull AC, Arruda BL, Arruda P, Sahin O, Schwartz KJ, et al. Pathogenicity and competitive fitness of Salmonella enterica serovar 4,[5], 12: i:-compared to Salmonella typhimurium and Salmonella derby in swine. Frontiers in veterinary science. 2020;6:502.</w:t>
      </w:r>
    </w:p>
    <w:p w14:paraId="4E0B287B" w14:textId="77777777" w:rsidR="00135E02" w:rsidRPr="00135E02" w:rsidRDefault="00135E02" w:rsidP="00135E02">
      <w:pPr>
        <w:pStyle w:val="EndNoteBibliography"/>
        <w:spacing w:after="0"/>
      </w:pPr>
      <w:r w:rsidRPr="00135E02">
        <w:t>52.</w:t>
      </w:r>
      <w:r w:rsidRPr="00135E02">
        <w:tab/>
        <w:t>Lipsitch M, Colijn C, Cohen T, Hanage WP, Fraser C. No coexistence for free: neutral null models for multistrain pathogens. Epidemics. 2009;1(1):2-13.</w:t>
      </w:r>
    </w:p>
    <w:p w14:paraId="1F04F405" w14:textId="77777777" w:rsidR="00135E02" w:rsidRPr="00135E02" w:rsidRDefault="00135E02" w:rsidP="00135E02">
      <w:pPr>
        <w:pStyle w:val="EndNoteBibliography"/>
      </w:pPr>
      <w:r w:rsidRPr="00135E02">
        <w:t>53.</w:t>
      </w:r>
      <w:r w:rsidRPr="00135E02">
        <w:tab/>
        <w:t>Schrijver R, Stijntjes M, Rodríguez-Baño J, Tacconelli E, Rajendran NB, Voss A. Review of antimicrobial resistance surveillance programmes in livestock and meat in EU with focus on humans. Clinical microbiology and infection. 2018;24(6):577-90.</w:t>
      </w:r>
    </w:p>
    <w:p w14:paraId="7AE208EA" w14:textId="7B970E3F" w:rsidR="008D5DB0" w:rsidRPr="00737B8B" w:rsidRDefault="00775151" w:rsidP="00CD0997">
      <w:pPr>
        <w:pStyle w:val="NoSpacing"/>
        <w:spacing w:line="360" w:lineRule="auto"/>
        <w:jc w:val="both"/>
        <w:rPr>
          <w:rFonts w:cstheme="minorHAnsi"/>
          <w:b/>
          <w:bCs/>
          <w:u w:val="single"/>
        </w:rPr>
      </w:pPr>
      <w:r>
        <w:rPr>
          <w:rFonts w:cstheme="minorHAnsi"/>
          <w:b/>
          <w:bCs/>
          <w:u w:val="single"/>
        </w:rPr>
        <w:fldChar w:fldCharType="end"/>
      </w:r>
    </w:p>
    <w:sectPr w:rsidR="008D5DB0" w:rsidRPr="00737B8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ap Wagenaar" w:date="2022-03-13T11:23:00Z" w:initials="JW">
    <w:p w14:paraId="66A1DFCF" w14:textId="6B13F405" w:rsidR="00D91A57" w:rsidRDefault="00D91A57">
      <w:pPr>
        <w:pStyle w:val="CommentText"/>
      </w:pPr>
      <w:r>
        <w:rPr>
          <w:rStyle w:val="CommentReference"/>
        </w:rPr>
        <w:annotationRef/>
      </w:r>
    </w:p>
  </w:comment>
  <w:comment w:id="1" w:author="Jaap Wagenaar" w:date="2022-03-13T11:23:00Z" w:initials="JW">
    <w:p w14:paraId="77854C43" w14:textId="48417EB1" w:rsidR="00D91A57" w:rsidRDefault="00D91A57">
      <w:pPr>
        <w:pStyle w:val="CommentText"/>
      </w:pPr>
      <w:r>
        <w:rPr>
          <w:rStyle w:val="CommentReference"/>
        </w:rPr>
        <w:annotationRef/>
      </w:r>
      <w:r>
        <w:t>Incidence?</w:t>
      </w:r>
    </w:p>
    <w:p w14:paraId="6F76254B" w14:textId="506BD3A3" w:rsidR="00D91A57" w:rsidRDefault="00D91A57">
      <w:pPr>
        <w:pStyle w:val="CommentText"/>
      </w:pPr>
      <w:r>
        <w:t>It is only about Salmonella, maybe specify this in the title?</w:t>
      </w:r>
    </w:p>
    <w:p w14:paraId="53A2E85C" w14:textId="4F2CC313" w:rsidR="00D91A57" w:rsidRDefault="00D91A57">
      <w:pPr>
        <w:pStyle w:val="CommentText"/>
      </w:pPr>
      <w:r>
        <w:t>I am confused as it starts with remarks about AGPs, but the case studies are about ampicillin and tetracyclines.</w:t>
      </w:r>
    </w:p>
  </w:comment>
  <w:comment w:id="3" w:author="Jaap Wagenaar" w:date="2022-03-13T11:23:00Z" w:initials="JW">
    <w:p w14:paraId="5A7248F4" w14:textId="1CE0E122" w:rsidR="00D91A57" w:rsidRDefault="00D91A57">
      <w:pPr>
        <w:pStyle w:val="CommentText"/>
      </w:pPr>
      <w:r>
        <w:rPr>
          <w:rStyle w:val="CommentReference"/>
        </w:rPr>
        <w:annotationRef/>
      </w:r>
      <w:r>
        <w:t>When you use suggested you can use any quantification, but maybe better to leave out major?</w:t>
      </w:r>
    </w:p>
  </w:comment>
  <w:comment w:id="4" w:author="Jaap Wagenaar" w:date="2022-03-13T11:45:00Z" w:initials="JW">
    <w:p w14:paraId="008E6323" w14:textId="79C4D9A9" w:rsidR="00D91A57" w:rsidRDefault="00D91A57">
      <w:pPr>
        <w:pStyle w:val="CommentText"/>
      </w:pPr>
      <w:r>
        <w:rPr>
          <w:rStyle w:val="CommentReference"/>
        </w:rPr>
        <w:annotationRef/>
      </w:r>
      <w:r>
        <w:t xml:space="preserve">Specify the antimicrobials you included? </w:t>
      </w:r>
    </w:p>
  </w:comment>
  <w:comment w:id="5" w:author="Jaap Wagenaar" w:date="2022-03-13T11:53:00Z" w:initials="JW">
    <w:p w14:paraId="671DAFBE" w14:textId="27209E86" w:rsidR="00D91A57" w:rsidRDefault="00D91A57">
      <w:pPr>
        <w:pStyle w:val="CommentText"/>
      </w:pPr>
      <w:r>
        <w:rPr>
          <w:rStyle w:val="CommentReference"/>
        </w:rPr>
        <w:annotationRef/>
      </w:r>
      <w:r>
        <w:t>For a microbiologist this might suggest horizontal gene transfer</w:t>
      </w:r>
    </w:p>
  </w:comment>
  <w:comment w:id="8" w:author="Jaap Wagenaar" w:date="2022-08-29T03:16:00Z" w:initials="JW">
    <w:p w14:paraId="1FF18D85" w14:textId="340066F9" w:rsidR="00D91A57" w:rsidRDefault="00D91A57">
      <w:pPr>
        <w:pStyle w:val="CommentText"/>
      </w:pPr>
      <w:r>
        <w:rPr>
          <w:rStyle w:val="CommentReference"/>
        </w:rPr>
        <w:annotationRef/>
      </w:r>
      <w:r>
        <w:t>Ref 2 I cannot find (is there a internet link you can give?); the FDA is a Guidance document, not really an announcement of the regulation (also for this one, give a link although I can find it)</w:t>
      </w:r>
    </w:p>
  </w:comment>
  <w:comment w:id="7" w:author="Jaap Wagenaar" w:date="2022-03-13T14:56:00Z" w:initials="JW">
    <w:p w14:paraId="6509F376" w14:textId="1F30FF72" w:rsidR="00D91A57" w:rsidRDefault="00D91A57">
      <w:pPr>
        <w:pStyle w:val="CommentText"/>
      </w:pPr>
      <w:r>
        <w:rPr>
          <w:rStyle w:val="CommentReference"/>
        </w:rPr>
        <w:annotationRef/>
      </w:r>
      <w:r>
        <w:t>This section is strongly focussed on AGPs, whereas only at the end you mention shortly the recent policy. Less focus on AGPs and include the JEMCRA reports where they at least try to combine animal and human??</w:t>
      </w:r>
    </w:p>
  </w:comment>
  <w:comment w:id="9" w:author="Jaap Wagenaar" w:date="2022-08-29T03:20:00Z" w:initials="JW">
    <w:p w14:paraId="0E7B3527" w14:textId="61D1718B" w:rsidR="00D91A57" w:rsidRDefault="00D91A57">
      <w:pPr>
        <w:pStyle w:val="CommentText"/>
      </w:pPr>
      <w:r>
        <w:rPr>
          <w:rStyle w:val="CommentReference"/>
        </w:rPr>
        <w:annotationRef/>
      </w:r>
      <w:r>
        <w:t>2 is not a ref that supports this statement (I think, based on the title, but cannot find the document).</w:t>
      </w:r>
    </w:p>
    <w:p w14:paraId="34635570" w14:textId="1B1F63A5" w:rsidR="00D91A57" w:rsidRDefault="00D91A57">
      <w:pPr>
        <w:pStyle w:val="CommentText"/>
      </w:pPr>
      <w:r>
        <w:t>4 is OK but 5 is a meta-analysis not their own research. Better going back to the original source as this statement is so specific.</w:t>
      </w:r>
    </w:p>
  </w:comment>
  <w:comment w:id="10" w:author="Jaap Wagenaar" w:date="2022-08-29T03:29:00Z" w:initials="JW">
    <w:p w14:paraId="3CAE532B" w14:textId="10189303" w:rsidR="00D91A57" w:rsidRDefault="00D91A57">
      <w:pPr>
        <w:pStyle w:val="CommentText"/>
      </w:pPr>
      <w:r>
        <w:rPr>
          <w:rStyle w:val="CommentReference"/>
        </w:rPr>
        <w:annotationRef/>
      </w:r>
      <w:r>
        <w:t>It is funny that you have these refs. They are peer reviewed, but there is a lot of criticism about the influence of the pharmaceutical of the authors (not the Swedish one, that is OK, but both others, they mention the AHI as sponsor – these are the companies ;). However, it is published material…</w:t>
      </w:r>
    </w:p>
  </w:comment>
  <w:comment w:id="11" w:author="Jaap Wagenaar" w:date="2022-08-29T03:33:00Z" w:initials="JW">
    <w:p w14:paraId="1BB87AC8" w14:textId="61F8A399" w:rsidR="00D91A57" w:rsidRDefault="00D91A57">
      <w:pPr>
        <w:pStyle w:val="CommentText"/>
      </w:pPr>
      <w:r>
        <w:rPr>
          <w:rStyle w:val="CommentReference"/>
        </w:rPr>
        <w:annotationRef/>
      </w:r>
      <w:r>
        <w:t xml:space="preserve">Mmm, this is a complicated statement: there are quantification systems in place that makes it possible to compare usage independent of the production. Or does this NOT refer to the volume of the production but the increased number of kg per pig (=productivity). The second half of the sentence, I do not understand, although I screened the papers you refer to.  </w:t>
      </w:r>
    </w:p>
  </w:comment>
  <w:comment w:id="12" w:author="Jaap Wagenaar" w:date="2022-08-29T04:29:00Z" w:initials="JW">
    <w:p w14:paraId="1AA90877" w14:textId="224E2EA4" w:rsidR="00D91A57" w:rsidRDefault="00D91A57">
      <w:pPr>
        <w:pStyle w:val="CommentText"/>
      </w:pPr>
      <w:r>
        <w:rPr>
          <w:rStyle w:val="CommentReference"/>
        </w:rPr>
        <w:annotationRef/>
      </w:r>
      <w:r>
        <w:t>I did not check the paper again, but what I remember is that for food borne diseases the relation is most clear. I absolute think that studies like this one are needed, we should not be too negative about what we know…. For me the value of this study is that we have built the system over time with systematic use of antimicrobials. This is not only regarding resistance markers but also about the entire ecology of bacterial species. Now we are going to change the system. Not back to the pre-antibiotic time as also husbandry systems have changed. So, a complete new situation.</w:t>
      </w:r>
    </w:p>
  </w:comment>
  <w:comment w:id="13" w:author="Jaap Wagenaar" w:date="2022-08-29T04:40:00Z" w:initials="JW">
    <w:p w14:paraId="3DF7EECB" w14:textId="09DB23CC" w:rsidR="00D91A57" w:rsidRDefault="00D91A57">
      <w:pPr>
        <w:pStyle w:val="CommentText"/>
      </w:pPr>
      <w:r>
        <w:rPr>
          <w:rStyle w:val="CommentReference"/>
        </w:rPr>
        <w:annotationRef/>
      </w:r>
      <w:r>
        <w:t xml:space="preserve">Make clear here that it is about Salmonella? </w:t>
      </w:r>
    </w:p>
  </w:comment>
  <w:comment w:id="14" w:author="Jaap Wagenaar" w:date="2022-08-29T04:43:00Z" w:initials="JW">
    <w:p w14:paraId="36F90A26" w14:textId="596E88E4" w:rsidR="00D91A57" w:rsidRDefault="00D91A57">
      <w:pPr>
        <w:pStyle w:val="CommentText"/>
      </w:pPr>
      <w:r>
        <w:rPr>
          <w:rStyle w:val="CommentReference"/>
        </w:rPr>
        <w:annotationRef/>
      </w:r>
      <w:r>
        <w:t xml:space="preserve">I do not suggest to change as it will make it very complex but there is always the question if poultry and pigs who are colonized with Salmonella are really infected. In this study important as animals are rarely treated with antimicrobials when they are carrier of Salmonella (can be for another reason but not because of salmonellosis). </w:t>
      </w:r>
    </w:p>
  </w:comment>
  <w:comment w:id="15" w:author="Jaap Wagenaar" w:date="2022-08-29T04:49:00Z" w:initials="JW">
    <w:p w14:paraId="02054078" w14:textId="64CE4FB6" w:rsidR="00D91A57" w:rsidRDefault="00D91A57">
      <w:pPr>
        <w:pStyle w:val="CommentText"/>
      </w:pPr>
      <w:r>
        <w:rPr>
          <w:rStyle w:val="CommentReference"/>
        </w:rPr>
        <w:annotationRef/>
      </w:r>
      <w:r>
        <w:t xml:space="preserve">In this figure the question is how often a treatment for any disease will lead to clearance of carriership of Salmonella (the upper line with the pill in it). With tetracycline and ampicillin this is most of the time not happening. From the past we know that people tried this with fluoroquinolones (what showed to be rather successful in poultry). If you in the model assumes that antibiotic treatment ‘clears’ the animal from salmonella carriership, you overestimate the positive effect of treatment (animals are not the source for humans after treatment). </w:t>
      </w:r>
    </w:p>
  </w:comment>
  <w:comment w:id="17" w:author="Jaap Wagenaar" w:date="2022-08-29T07:42:00Z" w:initials="JW">
    <w:p w14:paraId="618EC6A9" w14:textId="52F843B4" w:rsidR="00C32E39" w:rsidRDefault="00C32E39">
      <w:pPr>
        <w:pStyle w:val="CommentText"/>
      </w:pPr>
      <w:r>
        <w:rPr>
          <w:rStyle w:val="CommentReference"/>
        </w:rPr>
        <w:annotationRef/>
      </w:r>
      <w:r>
        <w:t xml:space="preserve">This turned out to be an important factor. However, what is covered here? New introductions? For somebody familiar with farms, it is not clear.  </w:t>
      </w:r>
    </w:p>
  </w:comment>
  <w:comment w:id="18" w:author="Jaap Wagenaar" w:date="2022-08-29T04:58:00Z" w:initials="JW">
    <w:p w14:paraId="0F4E7C4E" w14:textId="11528F5B" w:rsidR="00D91A57" w:rsidRDefault="00D91A57">
      <w:pPr>
        <w:pStyle w:val="CommentText"/>
      </w:pPr>
      <w:r>
        <w:rPr>
          <w:rStyle w:val="CommentReference"/>
        </w:rPr>
        <w:annotationRef/>
      </w:r>
      <w:r>
        <w:t>I miss this: are there strains genetically resistant but not phenotypically?</w:t>
      </w:r>
    </w:p>
  </w:comment>
  <w:comment w:id="19" w:author="Jaap Wagenaar" w:date="2022-08-29T05:10:00Z" w:initials="JW">
    <w:p w14:paraId="05998F98" w14:textId="52F3CA38" w:rsidR="00D91A57" w:rsidRDefault="00D91A57">
      <w:pPr>
        <w:pStyle w:val="CommentText"/>
      </w:pPr>
      <w:r>
        <w:rPr>
          <w:rStyle w:val="CommentReference"/>
        </w:rPr>
        <w:annotationRef/>
      </w:r>
      <w:r>
        <w:t>This is the one I was talking about in the previous remark next to the figure?</w:t>
      </w:r>
    </w:p>
  </w:comment>
  <w:comment w:id="20" w:author="Jaap Wagenaar" w:date="2022-08-29T07:45:00Z" w:initials="JW">
    <w:p w14:paraId="194A316D" w14:textId="071516B9" w:rsidR="00C32E39" w:rsidRDefault="00C32E39">
      <w:pPr>
        <w:pStyle w:val="CommentText"/>
      </w:pPr>
      <w:r>
        <w:rPr>
          <w:rStyle w:val="CommentReference"/>
        </w:rPr>
        <w:annotationRef/>
      </w:r>
      <w:r w:rsidR="00CD29A8">
        <w:t xml:space="preserve">You explain this one nicely in the discussion. Until that point it remained unclear to me what was meant with this. When you use ‘different types associated with different hosts’’ (something like that), it will become more clear for salmonologists. I am not sure if the term ‘transmission related fitness costs’ is the right one.  </w:t>
      </w:r>
      <w:r>
        <w:t xml:space="preserve"> </w:t>
      </w:r>
    </w:p>
  </w:comment>
  <w:comment w:id="21" w:author="Jaap Wagenaar" w:date="2022-08-29T06:06:00Z" w:initials="JW">
    <w:p w14:paraId="5933C943" w14:textId="224B9AF7" w:rsidR="00D91A57" w:rsidRDefault="00D91A57">
      <w:pPr>
        <w:pStyle w:val="CommentText"/>
      </w:pPr>
      <w:r>
        <w:rPr>
          <w:rStyle w:val="CommentReference"/>
        </w:rPr>
        <w:annotationRef/>
      </w:r>
      <w:r>
        <w:t xml:space="preserve">mention salmonella </w:t>
      </w:r>
    </w:p>
  </w:comment>
  <w:comment w:id="24" w:author="Jaap Wagenaar" w:date="2022-08-29T06:22:00Z" w:initials="JW">
    <w:p w14:paraId="302D2450" w14:textId="1524A636" w:rsidR="00D91A57" w:rsidRDefault="00D91A57">
      <w:pPr>
        <w:pStyle w:val="CommentText"/>
      </w:pPr>
      <w:r>
        <w:rPr>
          <w:rStyle w:val="CommentReference"/>
        </w:rPr>
        <w:annotationRef/>
      </w:r>
      <w:r>
        <w:t>What is on the Y-axis? Not the amr salmonellosis in humans what I expect based on the title of the figure (or is this a very stupid remark?)</w:t>
      </w:r>
    </w:p>
  </w:comment>
  <w:comment w:id="25" w:author="Jaap Wagenaar" w:date="2022-08-29T07:04:00Z" w:initials="JW">
    <w:p w14:paraId="39BC36D5" w14:textId="72EEDE01" w:rsidR="000808D5" w:rsidRDefault="000808D5">
      <w:pPr>
        <w:pStyle w:val="CommentText"/>
      </w:pPr>
      <w:r>
        <w:rPr>
          <w:rStyle w:val="CommentReference"/>
        </w:rPr>
        <w:annotationRef/>
      </w:r>
      <w:r>
        <w:t>So, this is a crucial parameter…</w:t>
      </w:r>
    </w:p>
  </w:comment>
  <w:comment w:id="28" w:author="Jaap Wagenaar" w:date="2022-08-29T07:08:00Z" w:initials="JW">
    <w:p w14:paraId="19A53061" w14:textId="7D5E4D25" w:rsidR="000808D5" w:rsidRDefault="000808D5">
      <w:pPr>
        <w:pStyle w:val="CommentText"/>
      </w:pPr>
      <w:r>
        <w:rPr>
          <w:rStyle w:val="CommentReference"/>
        </w:rPr>
        <w:annotationRef/>
      </w:r>
      <w:r>
        <w:t xml:space="preserve">This is the one I find difficult </w:t>
      </w:r>
    </w:p>
  </w:comment>
  <w:comment w:id="29" w:author="Jaap Wagenaar" w:date="2022-08-29T07:08:00Z" w:initials="JW">
    <w:p w14:paraId="25C27775" w14:textId="777DCFF0" w:rsidR="000808D5" w:rsidRDefault="000808D5">
      <w:pPr>
        <w:pStyle w:val="CommentText"/>
      </w:pPr>
      <w:r>
        <w:rPr>
          <w:rStyle w:val="CommentReference"/>
        </w:rPr>
        <w:annotationRef/>
      </w:r>
      <w:r>
        <w:t>Again….</w:t>
      </w:r>
    </w:p>
  </w:comment>
  <w:comment w:id="31" w:author="Jaap Wagenaar" w:date="2022-03-13T14:54:00Z" w:initials="JW">
    <w:p w14:paraId="0FDF2C59" w14:textId="5F8B19D1" w:rsidR="00D91A57" w:rsidRDefault="00D91A57">
      <w:pPr>
        <w:pStyle w:val="CommentText"/>
      </w:pPr>
      <w:r>
        <w:rPr>
          <w:rStyle w:val="CommentReference"/>
        </w:rPr>
        <w:annotationRef/>
      </w:r>
      <w:r>
        <w:t>Limitations: you study only ampicillin and tetracyclin, whereas some statements look very general.</w:t>
      </w:r>
    </w:p>
  </w:comment>
  <w:comment w:id="36" w:author="Jaap Wagenaar" w:date="2022-08-29T07:50:00Z" w:initials="JW">
    <w:p w14:paraId="7A152C0A" w14:textId="23FD96DB" w:rsidR="00CF06F1" w:rsidRDefault="00CF06F1">
      <w:pPr>
        <w:pStyle w:val="CommentText"/>
      </w:pPr>
      <w:r>
        <w:rPr>
          <w:rStyle w:val="CommentReference"/>
        </w:rPr>
        <w:annotationRef/>
      </w:r>
      <w:r>
        <w:t>There is already a lot of attention for this. Can it be easily improved? Some intervention are to prevent introduction of Salmonella into primary production (biosecurity), while others are directed to prevent transfer when Salmonella is in the production chain. Maybe good to differentiate between that? The incidence is rather stable over the last years, not easy to improve?</w:t>
      </w:r>
    </w:p>
  </w:comment>
  <w:comment w:id="37" w:author="Jaap Wagenaar" w:date="2022-08-29T07:53:00Z" w:initials="JW">
    <w:p w14:paraId="52911C36" w14:textId="5828315B" w:rsidR="00CF06F1" w:rsidRDefault="00CF06F1">
      <w:pPr>
        <w:pStyle w:val="CommentText"/>
      </w:pPr>
      <w:r>
        <w:rPr>
          <w:rStyle w:val="CommentReference"/>
        </w:rPr>
        <w:annotationRef/>
      </w:r>
      <w:r>
        <w:t>Ongoing or improved?</w:t>
      </w:r>
    </w:p>
  </w:comment>
  <w:comment w:id="38" w:author="Jaap Wagenaar" w:date="2022-08-29T07:53:00Z" w:initials="JW">
    <w:p w14:paraId="18FA5F2E" w14:textId="6E0949F5" w:rsidR="00CF06F1" w:rsidRDefault="00CF06F1">
      <w:pPr>
        <w:pStyle w:val="CommentText"/>
      </w:pPr>
      <w:r>
        <w:rPr>
          <w:rStyle w:val="CommentReference"/>
        </w:rPr>
        <w:annotationRef/>
      </w:r>
      <w:r>
        <w:t>Maybe this is an English language thing: for me biosecurity is associated with farms, whereas post-harvest is hygiene</w:t>
      </w:r>
    </w:p>
  </w:comment>
  <w:comment w:id="39" w:author="Jaap Wagenaar" w:date="2022-08-29T07:54:00Z" w:initials="JW">
    <w:p w14:paraId="756739F5" w14:textId="171EF9F8" w:rsidR="00CF06F1" w:rsidRDefault="00CF06F1">
      <w:pPr>
        <w:pStyle w:val="CommentText"/>
      </w:pPr>
      <w:r>
        <w:rPr>
          <w:rStyle w:val="CommentReference"/>
        </w:rPr>
        <w:annotationRef/>
      </w:r>
      <w:r>
        <w:t>Is this about salmonella or in general? This sentence seems to be a mix of everything…</w:t>
      </w:r>
    </w:p>
  </w:comment>
  <w:comment w:id="40" w:author="Jaap Wagenaar" w:date="2022-08-29T08:07:00Z" w:initials="JW">
    <w:p w14:paraId="292DE9A8" w14:textId="2163E928" w:rsidR="00CD29A8" w:rsidRDefault="00CD29A8">
      <w:pPr>
        <w:pStyle w:val="CommentText"/>
      </w:pPr>
      <w:r>
        <w:rPr>
          <w:rStyle w:val="CommentReference"/>
        </w:rPr>
        <w:annotationRef/>
      </w:r>
      <w:r>
        <w:t xml:space="preserve">In ref 51 they use the term fitness costs but this was in an infection experiment where really two strains were competing. I suggest not to use the term fitness costs when it comes to different fractions that can be attributed to different hosts. </w:t>
      </w:r>
    </w:p>
  </w:comment>
  <w:comment w:id="41" w:author="Jaap Wagenaar" w:date="2022-08-29T08:09:00Z" w:initials="JW">
    <w:p w14:paraId="10F45BA8" w14:textId="1650D6D0" w:rsidR="00CD29A8" w:rsidRDefault="00CD29A8">
      <w:pPr>
        <w:pStyle w:val="CommentText"/>
      </w:pPr>
      <w:r>
        <w:rPr>
          <w:rStyle w:val="CommentReference"/>
        </w:rPr>
        <w:annotationRef/>
      </w:r>
      <w:r>
        <w:t xml:space="preserve">Host different and different attribution are a fact I think? </w:t>
      </w:r>
    </w:p>
  </w:comment>
  <w:comment w:id="42" w:author="Jaap Wagenaar" w:date="2022-08-29T08:17:00Z" w:initials="JW">
    <w:p w14:paraId="289865A1" w14:textId="0B2CB7E9" w:rsidR="00B525DD" w:rsidRDefault="00B525DD">
      <w:pPr>
        <w:pStyle w:val="CommentText"/>
      </w:pPr>
      <w:r>
        <w:rPr>
          <w:rStyle w:val="CommentReference"/>
        </w:rPr>
        <w:annotationRef/>
      </w:r>
      <w:r>
        <w:t>Why should that the case? (it might be that again the term fitness costs is getting me into the wrong direction of thinking…</w:t>
      </w:r>
    </w:p>
  </w:comment>
  <w:comment w:id="43" w:author="Jaap Wagenaar" w:date="2022-08-29T08:16:00Z" w:initials="JW">
    <w:p w14:paraId="4DAF91BF" w14:textId="5F5DB292" w:rsidR="00B525DD" w:rsidRDefault="00B525DD">
      <w:pPr>
        <w:pStyle w:val="CommentText"/>
      </w:pPr>
      <w:r>
        <w:rPr>
          <w:rStyle w:val="CommentReference"/>
        </w:rPr>
        <w:annotationRef/>
      </w:r>
      <w:r>
        <w:t>When I understand this well, this is what I tried to explain before: the clearance of an infection is far from optimal, even for sensitive strains</w:t>
      </w:r>
    </w:p>
  </w:comment>
  <w:comment w:id="44" w:author="Jaap Wagenaar" w:date="2022-08-29T08:19:00Z" w:initials="JW">
    <w:p w14:paraId="4D98299B" w14:textId="6CD5EAAF" w:rsidR="00B525DD" w:rsidRDefault="00B525DD">
      <w:pPr>
        <w:pStyle w:val="CommentText"/>
      </w:pPr>
      <w:r>
        <w:rPr>
          <w:rStyle w:val="CommentReference"/>
        </w:rPr>
        <w:annotationRef/>
      </w:r>
      <w:r>
        <w:t>Microbiologists/vets will ask: between hers, between animals within a hern/flock?</w:t>
      </w:r>
    </w:p>
  </w:comment>
  <w:comment w:id="46" w:author="Jaap Wagenaar" w:date="2022-08-29T08:22:00Z" w:initials="JW">
    <w:p w14:paraId="6928AC85" w14:textId="7FE286FB" w:rsidR="00ED79DC" w:rsidRDefault="00ED79DC">
      <w:pPr>
        <w:pStyle w:val="CommentText"/>
      </w:pPr>
      <w:r>
        <w:rPr>
          <w:rStyle w:val="CommentReference"/>
        </w:rPr>
        <w:annotationRef/>
      </w:r>
      <w:r>
        <w:t xml:space="preserve">Ref 5 (Lancet Plan Health) shows the relation isn’t it? When it comes to transfer of genes from E. coli and the environment, lack of clear transmission routes, I fully understand your statement, but for food borne there is an overwhelming number of studies I think (started with FQ and Campylobacter by Endtz et al).  </w:t>
      </w:r>
    </w:p>
  </w:comment>
  <w:comment w:id="47" w:author="Jaap Wagenaar" w:date="2022-08-29T08:27:00Z" w:initials="JW">
    <w:p w14:paraId="3061488A" w14:textId="6859F8B7" w:rsidR="00ED79DC" w:rsidRDefault="00ED79DC">
      <w:pPr>
        <w:pStyle w:val="CommentText"/>
      </w:pPr>
      <w:r>
        <w:rPr>
          <w:rStyle w:val="CommentReference"/>
        </w:rPr>
        <w:annotationRef/>
      </w:r>
      <w:r>
        <w:t xml:space="preserve">this might be too theoretical as explained before (can we really improve the systems) </w:t>
      </w:r>
    </w:p>
  </w:comment>
  <w:comment w:id="51" w:author="Jaap Wagenaar" w:date="2022-08-29T08:31:00Z" w:initials="JW">
    <w:p w14:paraId="61BD279B" w14:textId="7F4898B4" w:rsidR="0090196F" w:rsidRDefault="0090196F">
      <w:pPr>
        <w:pStyle w:val="CommentText"/>
      </w:pPr>
      <w:r>
        <w:rPr>
          <w:rStyle w:val="CommentReference"/>
        </w:rPr>
        <w:annotationRef/>
      </w:r>
      <w:r>
        <w:t>this is politically sensitive… what is the reason to mention this?</w:t>
      </w:r>
    </w:p>
  </w:comment>
  <w:comment w:id="48" w:author="Jaap Wagenaar" w:date="2022-08-29T08:31:00Z" w:initials="JW">
    <w:p w14:paraId="1F172442" w14:textId="1E052B8D" w:rsidR="0090196F" w:rsidRDefault="0090196F">
      <w:pPr>
        <w:pStyle w:val="CommentText"/>
      </w:pPr>
      <w:r>
        <w:rPr>
          <w:rStyle w:val="CommentReference"/>
        </w:rPr>
        <w:annotationRef/>
      </w:r>
      <w:r>
        <w:t>Make sure that you restrict yourself to Salmonella. For Campylobacter, Listeria or VTEC the story might be different!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A1DFCF" w15:done="1"/>
  <w15:commentEx w15:paraId="53A2E85C" w15:done="1"/>
  <w15:commentEx w15:paraId="5A7248F4" w15:done="1"/>
  <w15:commentEx w15:paraId="008E6323" w15:done="1"/>
  <w15:commentEx w15:paraId="671DAFBE" w15:done="1"/>
  <w15:commentEx w15:paraId="1FF18D85" w15:done="1"/>
  <w15:commentEx w15:paraId="6509F376" w15:done="1"/>
  <w15:commentEx w15:paraId="34635570" w15:done="1"/>
  <w15:commentEx w15:paraId="3CAE532B" w15:done="1"/>
  <w15:commentEx w15:paraId="1BB87AC8" w15:done="1"/>
  <w15:commentEx w15:paraId="1AA90877" w15:done="1"/>
  <w15:commentEx w15:paraId="3DF7EECB" w15:done="1"/>
  <w15:commentEx w15:paraId="36F90A26" w15:done="1"/>
  <w15:commentEx w15:paraId="02054078" w15:done="1"/>
  <w15:commentEx w15:paraId="618EC6A9" w15:done="1"/>
  <w15:commentEx w15:paraId="0F4E7C4E" w15:done="1"/>
  <w15:commentEx w15:paraId="05998F98" w15:done="1"/>
  <w15:commentEx w15:paraId="194A316D" w15:done="1"/>
  <w15:commentEx w15:paraId="5933C943" w15:done="1"/>
  <w15:commentEx w15:paraId="302D2450" w15:done="1"/>
  <w15:commentEx w15:paraId="39BC36D5" w15:done="1"/>
  <w15:commentEx w15:paraId="19A53061" w15:done="1"/>
  <w15:commentEx w15:paraId="25C27775" w15:done="1"/>
  <w15:commentEx w15:paraId="0FDF2C59" w15:done="1"/>
  <w15:commentEx w15:paraId="7A152C0A" w15:done="1"/>
  <w15:commentEx w15:paraId="52911C36" w15:done="1"/>
  <w15:commentEx w15:paraId="18FA5F2E" w15:done="1"/>
  <w15:commentEx w15:paraId="756739F5" w15:done="1"/>
  <w15:commentEx w15:paraId="292DE9A8" w15:done="1"/>
  <w15:commentEx w15:paraId="10F45BA8" w15:done="1"/>
  <w15:commentEx w15:paraId="289865A1" w15:done="1"/>
  <w15:commentEx w15:paraId="4DAF91BF" w15:done="0"/>
  <w15:commentEx w15:paraId="4D98299B" w15:done="1"/>
  <w15:commentEx w15:paraId="6928AC85" w15:done="1"/>
  <w15:commentEx w15:paraId="3061488A" w15:done="1"/>
  <w15:commentEx w15:paraId="61BD279B" w15:done="1"/>
  <w15:commentEx w15:paraId="1F17244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A1DFCF" w16cid:durableId="27C482A2"/>
  <w16cid:commentId w16cid:paraId="53A2E85C" w16cid:durableId="27C482A3"/>
  <w16cid:commentId w16cid:paraId="5A7248F4" w16cid:durableId="27C482A4"/>
  <w16cid:commentId w16cid:paraId="008E6323" w16cid:durableId="27C482A5"/>
  <w16cid:commentId w16cid:paraId="671DAFBE" w16cid:durableId="27C482A6"/>
  <w16cid:commentId w16cid:paraId="1FF18D85" w16cid:durableId="27C482A7"/>
  <w16cid:commentId w16cid:paraId="6509F376" w16cid:durableId="27C482A8"/>
  <w16cid:commentId w16cid:paraId="34635570" w16cid:durableId="27C482A9"/>
  <w16cid:commentId w16cid:paraId="3CAE532B" w16cid:durableId="27C482AA"/>
  <w16cid:commentId w16cid:paraId="1BB87AC8" w16cid:durableId="27C482AB"/>
  <w16cid:commentId w16cid:paraId="1AA90877" w16cid:durableId="27C482AC"/>
  <w16cid:commentId w16cid:paraId="3DF7EECB" w16cid:durableId="27C482AD"/>
  <w16cid:commentId w16cid:paraId="36F90A26" w16cid:durableId="27C482AE"/>
  <w16cid:commentId w16cid:paraId="02054078" w16cid:durableId="27C482AF"/>
  <w16cid:commentId w16cid:paraId="618EC6A9" w16cid:durableId="27C482B0"/>
  <w16cid:commentId w16cid:paraId="0F4E7C4E" w16cid:durableId="27C482B1"/>
  <w16cid:commentId w16cid:paraId="05998F98" w16cid:durableId="27C482B2"/>
  <w16cid:commentId w16cid:paraId="194A316D" w16cid:durableId="27C482B3"/>
  <w16cid:commentId w16cid:paraId="5933C943" w16cid:durableId="27C482B4"/>
  <w16cid:commentId w16cid:paraId="302D2450" w16cid:durableId="27C482B5"/>
  <w16cid:commentId w16cid:paraId="39BC36D5" w16cid:durableId="27C482B6"/>
  <w16cid:commentId w16cid:paraId="19A53061" w16cid:durableId="27C482B7"/>
  <w16cid:commentId w16cid:paraId="25C27775" w16cid:durableId="27C482B8"/>
  <w16cid:commentId w16cid:paraId="0FDF2C59" w16cid:durableId="27C482B9"/>
  <w16cid:commentId w16cid:paraId="7A152C0A" w16cid:durableId="27C482BA"/>
  <w16cid:commentId w16cid:paraId="52911C36" w16cid:durableId="27C482BB"/>
  <w16cid:commentId w16cid:paraId="18FA5F2E" w16cid:durableId="27C482BC"/>
  <w16cid:commentId w16cid:paraId="756739F5" w16cid:durableId="27C482BD"/>
  <w16cid:commentId w16cid:paraId="292DE9A8" w16cid:durableId="27C482BE"/>
  <w16cid:commentId w16cid:paraId="10F45BA8" w16cid:durableId="27C482BF"/>
  <w16cid:commentId w16cid:paraId="289865A1" w16cid:durableId="27C482C0"/>
  <w16cid:commentId w16cid:paraId="4DAF91BF" w16cid:durableId="27C482C1"/>
  <w16cid:commentId w16cid:paraId="4D98299B" w16cid:durableId="27C482C2"/>
  <w16cid:commentId w16cid:paraId="6928AC85" w16cid:durableId="27C482C3"/>
  <w16cid:commentId w16cid:paraId="3061488A" w16cid:durableId="27C482C4"/>
  <w16cid:commentId w16cid:paraId="61BD279B" w16cid:durableId="27C482C5"/>
  <w16cid:commentId w16cid:paraId="1F172442" w16cid:durableId="27C482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242"/>
    <w:multiLevelType w:val="hybridMultilevel"/>
    <w:tmpl w:val="4B3A6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03294"/>
    <w:multiLevelType w:val="hybridMultilevel"/>
    <w:tmpl w:val="75663B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5A4917"/>
    <w:multiLevelType w:val="hybridMultilevel"/>
    <w:tmpl w:val="87960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607FE"/>
    <w:multiLevelType w:val="hybridMultilevel"/>
    <w:tmpl w:val="74846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F11E21"/>
    <w:multiLevelType w:val="hybridMultilevel"/>
    <w:tmpl w:val="D758E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721C0D"/>
    <w:multiLevelType w:val="hybridMultilevel"/>
    <w:tmpl w:val="F138A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CB5904"/>
    <w:multiLevelType w:val="hybridMultilevel"/>
    <w:tmpl w:val="8E1C3E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F64A85"/>
    <w:multiLevelType w:val="hybridMultilevel"/>
    <w:tmpl w:val="18864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755293"/>
    <w:multiLevelType w:val="hybridMultilevel"/>
    <w:tmpl w:val="429E0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D05E06"/>
    <w:multiLevelType w:val="hybridMultilevel"/>
    <w:tmpl w:val="BD724378"/>
    <w:lvl w:ilvl="0" w:tplc="6B6EC77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E745BF"/>
    <w:multiLevelType w:val="hybridMultilevel"/>
    <w:tmpl w:val="F558C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EB12A5"/>
    <w:multiLevelType w:val="hybridMultilevel"/>
    <w:tmpl w:val="D8362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E0C0B"/>
    <w:multiLevelType w:val="hybridMultilevel"/>
    <w:tmpl w:val="49385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342078"/>
    <w:multiLevelType w:val="hybridMultilevel"/>
    <w:tmpl w:val="B9DE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710369"/>
    <w:multiLevelType w:val="hybridMultilevel"/>
    <w:tmpl w:val="DF045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F77D44"/>
    <w:multiLevelType w:val="hybridMultilevel"/>
    <w:tmpl w:val="D6AE8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3E2AF4"/>
    <w:multiLevelType w:val="hybridMultilevel"/>
    <w:tmpl w:val="AD2CE22A"/>
    <w:lvl w:ilvl="0" w:tplc="164EF5F8">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7E588B"/>
    <w:multiLevelType w:val="hybridMultilevel"/>
    <w:tmpl w:val="42F06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5804DC"/>
    <w:multiLevelType w:val="hybridMultilevel"/>
    <w:tmpl w:val="E87C79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F4C0717"/>
    <w:multiLevelType w:val="hybridMultilevel"/>
    <w:tmpl w:val="6088A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3B0343"/>
    <w:multiLevelType w:val="hybridMultilevel"/>
    <w:tmpl w:val="C272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F0636A"/>
    <w:multiLevelType w:val="hybridMultilevel"/>
    <w:tmpl w:val="6608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661FE7"/>
    <w:multiLevelType w:val="hybridMultilevel"/>
    <w:tmpl w:val="4274B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A44A85"/>
    <w:multiLevelType w:val="hybridMultilevel"/>
    <w:tmpl w:val="05828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E61B12"/>
    <w:multiLevelType w:val="hybridMultilevel"/>
    <w:tmpl w:val="6ABC45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ED0AF5"/>
    <w:multiLevelType w:val="hybridMultilevel"/>
    <w:tmpl w:val="128E1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4178D7"/>
    <w:multiLevelType w:val="hybridMultilevel"/>
    <w:tmpl w:val="45542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2E786E"/>
    <w:multiLevelType w:val="hybridMultilevel"/>
    <w:tmpl w:val="217CF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8F6E64"/>
    <w:multiLevelType w:val="hybridMultilevel"/>
    <w:tmpl w:val="5448B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5028D3"/>
    <w:multiLevelType w:val="hybridMultilevel"/>
    <w:tmpl w:val="E0D29C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1A7BD6"/>
    <w:multiLevelType w:val="hybridMultilevel"/>
    <w:tmpl w:val="1E16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AF78A2"/>
    <w:multiLevelType w:val="hybridMultilevel"/>
    <w:tmpl w:val="60BEC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34460E"/>
    <w:multiLevelType w:val="hybridMultilevel"/>
    <w:tmpl w:val="90C4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EA6B5D"/>
    <w:multiLevelType w:val="hybridMultilevel"/>
    <w:tmpl w:val="63148B98"/>
    <w:lvl w:ilvl="0" w:tplc="2342EF1A">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2224CCA"/>
    <w:multiLevelType w:val="hybridMultilevel"/>
    <w:tmpl w:val="5BAA2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204FED"/>
    <w:multiLevelType w:val="hybridMultilevel"/>
    <w:tmpl w:val="0736F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780262"/>
    <w:multiLevelType w:val="hybridMultilevel"/>
    <w:tmpl w:val="3F68D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9A0782"/>
    <w:multiLevelType w:val="hybridMultilevel"/>
    <w:tmpl w:val="78A02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AD31A3"/>
    <w:multiLevelType w:val="hybridMultilevel"/>
    <w:tmpl w:val="DE8E6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7D35D1"/>
    <w:multiLevelType w:val="hybridMultilevel"/>
    <w:tmpl w:val="B8BEC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EE1D63"/>
    <w:multiLevelType w:val="hybridMultilevel"/>
    <w:tmpl w:val="BDBC6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BC135C"/>
    <w:multiLevelType w:val="hybridMultilevel"/>
    <w:tmpl w:val="C1A44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9957015">
    <w:abstractNumId w:val="17"/>
  </w:num>
  <w:num w:numId="2" w16cid:durableId="1165516102">
    <w:abstractNumId w:val="1"/>
  </w:num>
  <w:num w:numId="3" w16cid:durableId="1690640130">
    <w:abstractNumId w:val="28"/>
  </w:num>
  <w:num w:numId="4" w16cid:durableId="1678578376">
    <w:abstractNumId w:val="11"/>
  </w:num>
  <w:num w:numId="5" w16cid:durableId="1983348598">
    <w:abstractNumId w:val="6"/>
  </w:num>
  <w:num w:numId="6" w16cid:durableId="1469011631">
    <w:abstractNumId w:val="32"/>
  </w:num>
  <w:num w:numId="7" w16cid:durableId="901869333">
    <w:abstractNumId w:val="5"/>
  </w:num>
  <w:num w:numId="8" w16cid:durableId="102236977">
    <w:abstractNumId w:val="19"/>
  </w:num>
  <w:num w:numId="9" w16cid:durableId="948388451">
    <w:abstractNumId w:val="10"/>
  </w:num>
  <w:num w:numId="10" w16cid:durableId="230507743">
    <w:abstractNumId w:val="34"/>
  </w:num>
  <w:num w:numId="11" w16cid:durableId="219168592">
    <w:abstractNumId w:val="9"/>
  </w:num>
  <w:num w:numId="12" w16cid:durableId="462583675">
    <w:abstractNumId w:val="40"/>
  </w:num>
  <w:num w:numId="13" w16cid:durableId="554436602">
    <w:abstractNumId w:val="31"/>
  </w:num>
  <w:num w:numId="14" w16cid:durableId="1824855016">
    <w:abstractNumId w:val="24"/>
  </w:num>
  <w:num w:numId="15" w16cid:durableId="777405639">
    <w:abstractNumId w:val="26"/>
  </w:num>
  <w:num w:numId="16" w16cid:durableId="1309020308">
    <w:abstractNumId w:val="25"/>
  </w:num>
  <w:num w:numId="17" w16cid:durableId="1555967961">
    <w:abstractNumId w:val="27"/>
  </w:num>
  <w:num w:numId="18" w16cid:durableId="939796102">
    <w:abstractNumId w:val="33"/>
  </w:num>
  <w:num w:numId="19" w16cid:durableId="1033313471">
    <w:abstractNumId w:val="16"/>
  </w:num>
  <w:num w:numId="20" w16cid:durableId="1176529636">
    <w:abstractNumId w:val="20"/>
  </w:num>
  <w:num w:numId="21" w16cid:durableId="1922443011">
    <w:abstractNumId w:val="41"/>
  </w:num>
  <w:num w:numId="22" w16cid:durableId="2102138451">
    <w:abstractNumId w:val="30"/>
  </w:num>
  <w:num w:numId="23" w16cid:durableId="1294209625">
    <w:abstractNumId w:val="35"/>
  </w:num>
  <w:num w:numId="24" w16cid:durableId="771822209">
    <w:abstractNumId w:val="21"/>
  </w:num>
  <w:num w:numId="25" w16cid:durableId="195119172">
    <w:abstractNumId w:val="18"/>
  </w:num>
  <w:num w:numId="26" w16cid:durableId="842664735">
    <w:abstractNumId w:val="23"/>
  </w:num>
  <w:num w:numId="27" w16cid:durableId="693967134">
    <w:abstractNumId w:val="36"/>
  </w:num>
  <w:num w:numId="28" w16cid:durableId="568468560">
    <w:abstractNumId w:val="22"/>
  </w:num>
  <w:num w:numId="29" w16cid:durableId="1317147719">
    <w:abstractNumId w:val="13"/>
  </w:num>
  <w:num w:numId="30" w16cid:durableId="750852220">
    <w:abstractNumId w:val="38"/>
  </w:num>
  <w:num w:numId="31" w16cid:durableId="2125339325">
    <w:abstractNumId w:val="29"/>
  </w:num>
  <w:num w:numId="32" w16cid:durableId="114641516">
    <w:abstractNumId w:val="14"/>
  </w:num>
  <w:num w:numId="33" w16cid:durableId="776102540">
    <w:abstractNumId w:val="12"/>
  </w:num>
  <w:num w:numId="34" w16cid:durableId="1152333567">
    <w:abstractNumId w:val="8"/>
  </w:num>
  <w:num w:numId="35" w16cid:durableId="295069878">
    <w:abstractNumId w:val="15"/>
  </w:num>
  <w:num w:numId="36" w16cid:durableId="1655183579">
    <w:abstractNumId w:val="2"/>
  </w:num>
  <w:num w:numId="37" w16cid:durableId="1738043292">
    <w:abstractNumId w:val="7"/>
  </w:num>
  <w:num w:numId="38" w16cid:durableId="721640124">
    <w:abstractNumId w:val="0"/>
  </w:num>
  <w:num w:numId="39" w16cid:durableId="920137157">
    <w:abstractNumId w:val="4"/>
  </w:num>
  <w:num w:numId="40" w16cid:durableId="1173882703">
    <w:abstractNumId w:val="37"/>
  </w:num>
  <w:num w:numId="41" w16cid:durableId="1038969448">
    <w:abstractNumId w:val="39"/>
  </w:num>
  <w:num w:numId="42" w16cid:durableId="186871416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ap Wagenaar">
    <w15:presenceInfo w15:providerId="None" w15:userId="Jaap Wagena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s22ax5rxrp6ea59ipwpp69ts0e0ft9etx&quot;&gt;References_2021_comp&lt;record-ids&gt;&lt;item&gt;4&lt;/item&gt;&lt;item&gt;8&lt;/item&gt;&lt;item&gt;9&lt;/item&gt;&lt;item&gt;10&lt;/item&gt;&lt;item&gt;11&lt;/item&gt;&lt;item&gt;12&lt;/item&gt;&lt;item&gt;13&lt;/item&gt;&lt;item&gt;48&lt;/item&gt;&lt;item&gt;51&lt;/item&gt;&lt;item&gt;63&lt;/item&gt;&lt;item&gt;64&lt;/item&gt;&lt;item&gt;65&lt;/item&gt;&lt;item&gt;66&lt;/item&gt;&lt;item&gt;67&lt;/item&gt;&lt;item&gt;169&lt;/item&gt;&lt;item&gt;205&lt;/item&gt;&lt;item&gt;206&lt;/item&gt;&lt;item&gt;207&lt;/item&gt;&lt;item&gt;208&lt;/item&gt;&lt;item&gt;209&lt;/item&gt;&lt;item&gt;210&lt;/item&gt;&lt;item&gt;212&lt;/item&gt;&lt;item&gt;213&lt;/item&gt;&lt;item&gt;214&lt;/item&gt;&lt;item&gt;215&lt;/item&gt;&lt;item&gt;216&lt;/item&gt;&lt;item&gt;217&lt;/item&gt;&lt;item&gt;219&lt;/item&gt;&lt;item&gt;221&lt;/item&gt;&lt;item&gt;222&lt;/item&gt;&lt;item&gt;223&lt;/item&gt;&lt;item&gt;224&lt;/item&gt;&lt;item&gt;225&lt;/item&gt;&lt;item&gt;226&lt;/item&gt;&lt;item&gt;227&lt;/item&gt;&lt;item&gt;228&lt;/item&gt;&lt;item&gt;229&lt;/item&gt;&lt;item&gt;230&lt;/item&gt;&lt;item&gt;254&lt;/item&gt;&lt;item&gt;261&lt;/item&gt;&lt;item&gt;269&lt;/item&gt;&lt;item&gt;270&lt;/item&gt;&lt;item&gt;271&lt;/item&gt;&lt;item&gt;361&lt;/item&gt;&lt;item&gt;375&lt;/item&gt;&lt;item&gt;376&lt;/item&gt;&lt;item&gt;377&lt;/item&gt;&lt;item&gt;378&lt;/item&gt;&lt;item&gt;379&lt;/item&gt;&lt;item&gt;380&lt;/item&gt;&lt;item&gt;381&lt;/item&gt;&lt;item&gt;382&lt;/item&gt;&lt;item&gt;385&lt;/item&gt;&lt;item&gt;386&lt;/item&gt;&lt;/record-ids&gt;&lt;/item&gt;&lt;/Libraries&gt;"/>
  </w:docVars>
  <w:rsids>
    <w:rsidRoot w:val="00CA6002"/>
    <w:rsid w:val="00001E08"/>
    <w:rsid w:val="00011212"/>
    <w:rsid w:val="00013D0D"/>
    <w:rsid w:val="00022E93"/>
    <w:rsid w:val="000274E1"/>
    <w:rsid w:val="000331DE"/>
    <w:rsid w:val="000512E1"/>
    <w:rsid w:val="0005524C"/>
    <w:rsid w:val="0005797B"/>
    <w:rsid w:val="000808D5"/>
    <w:rsid w:val="00080E3A"/>
    <w:rsid w:val="000946DF"/>
    <w:rsid w:val="00096B47"/>
    <w:rsid w:val="00097069"/>
    <w:rsid w:val="00097C81"/>
    <w:rsid w:val="000A4ED7"/>
    <w:rsid w:val="000A6C74"/>
    <w:rsid w:val="000A6F01"/>
    <w:rsid w:val="000B01BB"/>
    <w:rsid w:val="000B0D39"/>
    <w:rsid w:val="000B1A50"/>
    <w:rsid w:val="000B20EA"/>
    <w:rsid w:val="000B2908"/>
    <w:rsid w:val="000B6DCF"/>
    <w:rsid w:val="000C4FDF"/>
    <w:rsid w:val="000D0F05"/>
    <w:rsid w:val="000D2A47"/>
    <w:rsid w:val="000E34E2"/>
    <w:rsid w:val="000E3B1A"/>
    <w:rsid w:val="000E5FE6"/>
    <w:rsid w:val="000E67F2"/>
    <w:rsid w:val="000F0C22"/>
    <w:rsid w:val="000F3621"/>
    <w:rsid w:val="000F56F1"/>
    <w:rsid w:val="00111260"/>
    <w:rsid w:val="001135B6"/>
    <w:rsid w:val="001142A2"/>
    <w:rsid w:val="001159D5"/>
    <w:rsid w:val="00117788"/>
    <w:rsid w:val="0012774A"/>
    <w:rsid w:val="00135359"/>
    <w:rsid w:val="00135E02"/>
    <w:rsid w:val="00143156"/>
    <w:rsid w:val="00147CE4"/>
    <w:rsid w:val="00152229"/>
    <w:rsid w:val="00175239"/>
    <w:rsid w:val="0018541F"/>
    <w:rsid w:val="00193629"/>
    <w:rsid w:val="00196251"/>
    <w:rsid w:val="0019711E"/>
    <w:rsid w:val="001A0A85"/>
    <w:rsid w:val="001C0B9A"/>
    <w:rsid w:val="001C7F84"/>
    <w:rsid w:val="001D18AA"/>
    <w:rsid w:val="001D6A68"/>
    <w:rsid w:val="001E46FC"/>
    <w:rsid w:val="001F0269"/>
    <w:rsid w:val="001F1336"/>
    <w:rsid w:val="001F7796"/>
    <w:rsid w:val="00200F56"/>
    <w:rsid w:val="00210325"/>
    <w:rsid w:val="00210E78"/>
    <w:rsid w:val="00211E7D"/>
    <w:rsid w:val="002135EA"/>
    <w:rsid w:val="00220F1A"/>
    <w:rsid w:val="00224449"/>
    <w:rsid w:val="0022525E"/>
    <w:rsid w:val="0022713D"/>
    <w:rsid w:val="0023286C"/>
    <w:rsid w:val="002343AD"/>
    <w:rsid w:val="00234487"/>
    <w:rsid w:val="0024183D"/>
    <w:rsid w:val="00243A06"/>
    <w:rsid w:val="00250542"/>
    <w:rsid w:val="002509A0"/>
    <w:rsid w:val="002534CB"/>
    <w:rsid w:val="00253DE8"/>
    <w:rsid w:val="00253ECC"/>
    <w:rsid w:val="00262AFB"/>
    <w:rsid w:val="00262CDD"/>
    <w:rsid w:val="002656F5"/>
    <w:rsid w:val="0026585D"/>
    <w:rsid w:val="002671DD"/>
    <w:rsid w:val="00272AEC"/>
    <w:rsid w:val="00272CA5"/>
    <w:rsid w:val="00275C65"/>
    <w:rsid w:val="0028589E"/>
    <w:rsid w:val="002975D4"/>
    <w:rsid w:val="002A3C83"/>
    <w:rsid w:val="002A5D71"/>
    <w:rsid w:val="002B002C"/>
    <w:rsid w:val="002B0DFF"/>
    <w:rsid w:val="002B1D5C"/>
    <w:rsid w:val="002C233E"/>
    <w:rsid w:val="002C29A7"/>
    <w:rsid w:val="002D2392"/>
    <w:rsid w:val="002D75BB"/>
    <w:rsid w:val="002E0AEC"/>
    <w:rsid w:val="002F1969"/>
    <w:rsid w:val="002F3576"/>
    <w:rsid w:val="002F5184"/>
    <w:rsid w:val="002F522E"/>
    <w:rsid w:val="0030555C"/>
    <w:rsid w:val="00312DE0"/>
    <w:rsid w:val="00314498"/>
    <w:rsid w:val="003171E3"/>
    <w:rsid w:val="00321186"/>
    <w:rsid w:val="00321221"/>
    <w:rsid w:val="00322B49"/>
    <w:rsid w:val="003278B4"/>
    <w:rsid w:val="00333428"/>
    <w:rsid w:val="00342F0D"/>
    <w:rsid w:val="00343AF8"/>
    <w:rsid w:val="003456D4"/>
    <w:rsid w:val="00370782"/>
    <w:rsid w:val="00370894"/>
    <w:rsid w:val="00376000"/>
    <w:rsid w:val="00382C35"/>
    <w:rsid w:val="0038345C"/>
    <w:rsid w:val="00390386"/>
    <w:rsid w:val="003916F0"/>
    <w:rsid w:val="0039287D"/>
    <w:rsid w:val="00394BCD"/>
    <w:rsid w:val="00395A81"/>
    <w:rsid w:val="00395FA4"/>
    <w:rsid w:val="003B0B12"/>
    <w:rsid w:val="003B74FE"/>
    <w:rsid w:val="003B7CE2"/>
    <w:rsid w:val="003C0C75"/>
    <w:rsid w:val="003C4859"/>
    <w:rsid w:val="003C661A"/>
    <w:rsid w:val="003C66B1"/>
    <w:rsid w:val="003C7AB5"/>
    <w:rsid w:val="003D1B9A"/>
    <w:rsid w:val="003D551E"/>
    <w:rsid w:val="00400728"/>
    <w:rsid w:val="00404368"/>
    <w:rsid w:val="00410B3E"/>
    <w:rsid w:val="004172AE"/>
    <w:rsid w:val="004179FF"/>
    <w:rsid w:val="00425206"/>
    <w:rsid w:val="00427D75"/>
    <w:rsid w:val="0045009A"/>
    <w:rsid w:val="004571D2"/>
    <w:rsid w:val="00464FF7"/>
    <w:rsid w:val="00476133"/>
    <w:rsid w:val="004815CF"/>
    <w:rsid w:val="004842D8"/>
    <w:rsid w:val="004874DA"/>
    <w:rsid w:val="00491943"/>
    <w:rsid w:val="00496CF1"/>
    <w:rsid w:val="004A043F"/>
    <w:rsid w:val="004A4D49"/>
    <w:rsid w:val="004A5620"/>
    <w:rsid w:val="004B67F7"/>
    <w:rsid w:val="004C0026"/>
    <w:rsid w:val="004C1DC8"/>
    <w:rsid w:val="004C33C5"/>
    <w:rsid w:val="004C61BF"/>
    <w:rsid w:val="004C6581"/>
    <w:rsid w:val="004D647C"/>
    <w:rsid w:val="004E423A"/>
    <w:rsid w:val="004F16D6"/>
    <w:rsid w:val="004F7199"/>
    <w:rsid w:val="005002CE"/>
    <w:rsid w:val="00505779"/>
    <w:rsid w:val="00515740"/>
    <w:rsid w:val="005307C0"/>
    <w:rsid w:val="00534B73"/>
    <w:rsid w:val="005350CF"/>
    <w:rsid w:val="0053516F"/>
    <w:rsid w:val="0054164C"/>
    <w:rsid w:val="00546836"/>
    <w:rsid w:val="005517B8"/>
    <w:rsid w:val="00552096"/>
    <w:rsid w:val="00552FA7"/>
    <w:rsid w:val="00553B56"/>
    <w:rsid w:val="0055686C"/>
    <w:rsid w:val="00557F17"/>
    <w:rsid w:val="00564606"/>
    <w:rsid w:val="00573EB1"/>
    <w:rsid w:val="00575DDB"/>
    <w:rsid w:val="0058728F"/>
    <w:rsid w:val="00594826"/>
    <w:rsid w:val="00594C2D"/>
    <w:rsid w:val="00597CAA"/>
    <w:rsid w:val="005A1045"/>
    <w:rsid w:val="005A1FAE"/>
    <w:rsid w:val="005A2640"/>
    <w:rsid w:val="005A3428"/>
    <w:rsid w:val="005A4D68"/>
    <w:rsid w:val="005A5A64"/>
    <w:rsid w:val="005A67B5"/>
    <w:rsid w:val="005A793B"/>
    <w:rsid w:val="005C16A5"/>
    <w:rsid w:val="005C546A"/>
    <w:rsid w:val="005C67A3"/>
    <w:rsid w:val="005D1AA1"/>
    <w:rsid w:val="005D2ABA"/>
    <w:rsid w:val="005D5828"/>
    <w:rsid w:val="005D69A1"/>
    <w:rsid w:val="005D6A84"/>
    <w:rsid w:val="005D760A"/>
    <w:rsid w:val="005D7CD0"/>
    <w:rsid w:val="005E0DB4"/>
    <w:rsid w:val="005E3A5A"/>
    <w:rsid w:val="005E413F"/>
    <w:rsid w:val="005F0C02"/>
    <w:rsid w:val="005F3DDA"/>
    <w:rsid w:val="005F6DA6"/>
    <w:rsid w:val="005F7048"/>
    <w:rsid w:val="005F7098"/>
    <w:rsid w:val="005F7222"/>
    <w:rsid w:val="00601E60"/>
    <w:rsid w:val="00610202"/>
    <w:rsid w:val="0061034E"/>
    <w:rsid w:val="00612990"/>
    <w:rsid w:val="006210FB"/>
    <w:rsid w:val="00622D34"/>
    <w:rsid w:val="00623789"/>
    <w:rsid w:val="00645E52"/>
    <w:rsid w:val="00646CC9"/>
    <w:rsid w:val="006553BB"/>
    <w:rsid w:val="00664450"/>
    <w:rsid w:val="00670C69"/>
    <w:rsid w:val="00672745"/>
    <w:rsid w:val="006835D6"/>
    <w:rsid w:val="006849B8"/>
    <w:rsid w:val="00685DA3"/>
    <w:rsid w:val="0068769D"/>
    <w:rsid w:val="00690355"/>
    <w:rsid w:val="00691D06"/>
    <w:rsid w:val="00691F18"/>
    <w:rsid w:val="00694276"/>
    <w:rsid w:val="0069727F"/>
    <w:rsid w:val="00697720"/>
    <w:rsid w:val="006A1BE9"/>
    <w:rsid w:val="006A4934"/>
    <w:rsid w:val="006A5992"/>
    <w:rsid w:val="006B3CE7"/>
    <w:rsid w:val="006C4C99"/>
    <w:rsid w:val="006D300A"/>
    <w:rsid w:val="006D3032"/>
    <w:rsid w:val="006F2CEA"/>
    <w:rsid w:val="00700036"/>
    <w:rsid w:val="00704132"/>
    <w:rsid w:val="007075A3"/>
    <w:rsid w:val="007108C4"/>
    <w:rsid w:val="00713317"/>
    <w:rsid w:val="00714F3F"/>
    <w:rsid w:val="00717076"/>
    <w:rsid w:val="0072618F"/>
    <w:rsid w:val="00726EDB"/>
    <w:rsid w:val="007272E6"/>
    <w:rsid w:val="00731899"/>
    <w:rsid w:val="00732BE7"/>
    <w:rsid w:val="00737B8B"/>
    <w:rsid w:val="00743BEA"/>
    <w:rsid w:val="00746010"/>
    <w:rsid w:val="00751169"/>
    <w:rsid w:val="00754823"/>
    <w:rsid w:val="00761B80"/>
    <w:rsid w:val="007724BE"/>
    <w:rsid w:val="00773207"/>
    <w:rsid w:val="00773773"/>
    <w:rsid w:val="00775151"/>
    <w:rsid w:val="00776BC6"/>
    <w:rsid w:val="007772C9"/>
    <w:rsid w:val="00780570"/>
    <w:rsid w:val="007843CD"/>
    <w:rsid w:val="00795193"/>
    <w:rsid w:val="007A6BD3"/>
    <w:rsid w:val="007A6CE5"/>
    <w:rsid w:val="007B077D"/>
    <w:rsid w:val="007B769A"/>
    <w:rsid w:val="007C3EAC"/>
    <w:rsid w:val="007C4D5F"/>
    <w:rsid w:val="007C570D"/>
    <w:rsid w:val="007F567D"/>
    <w:rsid w:val="007F6D14"/>
    <w:rsid w:val="007F742C"/>
    <w:rsid w:val="00813B39"/>
    <w:rsid w:val="0081687A"/>
    <w:rsid w:val="0081695C"/>
    <w:rsid w:val="00823028"/>
    <w:rsid w:val="008302D6"/>
    <w:rsid w:val="008321D5"/>
    <w:rsid w:val="008328CE"/>
    <w:rsid w:val="00836F29"/>
    <w:rsid w:val="0084160B"/>
    <w:rsid w:val="00845818"/>
    <w:rsid w:val="0084700F"/>
    <w:rsid w:val="00853632"/>
    <w:rsid w:val="00856D37"/>
    <w:rsid w:val="00857445"/>
    <w:rsid w:val="00880247"/>
    <w:rsid w:val="00880903"/>
    <w:rsid w:val="00881797"/>
    <w:rsid w:val="008829B4"/>
    <w:rsid w:val="00885806"/>
    <w:rsid w:val="00886449"/>
    <w:rsid w:val="00887BA8"/>
    <w:rsid w:val="00893392"/>
    <w:rsid w:val="008B07EC"/>
    <w:rsid w:val="008B1C3F"/>
    <w:rsid w:val="008B37AC"/>
    <w:rsid w:val="008B4448"/>
    <w:rsid w:val="008C194D"/>
    <w:rsid w:val="008C4463"/>
    <w:rsid w:val="008C74AC"/>
    <w:rsid w:val="008C784C"/>
    <w:rsid w:val="008D5DB0"/>
    <w:rsid w:val="008E1A3F"/>
    <w:rsid w:val="008E49CF"/>
    <w:rsid w:val="008E70C5"/>
    <w:rsid w:val="008E7A0C"/>
    <w:rsid w:val="008F7BAE"/>
    <w:rsid w:val="0090196F"/>
    <w:rsid w:val="00902156"/>
    <w:rsid w:val="00903286"/>
    <w:rsid w:val="00916928"/>
    <w:rsid w:val="00917831"/>
    <w:rsid w:val="009212AA"/>
    <w:rsid w:val="00924B20"/>
    <w:rsid w:val="00924E01"/>
    <w:rsid w:val="0092729E"/>
    <w:rsid w:val="00930988"/>
    <w:rsid w:val="00932245"/>
    <w:rsid w:val="00941378"/>
    <w:rsid w:val="009421D2"/>
    <w:rsid w:val="00943A0E"/>
    <w:rsid w:val="00944406"/>
    <w:rsid w:val="00944C32"/>
    <w:rsid w:val="00951920"/>
    <w:rsid w:val="00954985"/>
    <w:rsid w:val="009575AB"/>
    <w:rsid w:val="0096269C"/>
    <w:rsid w:val="0096473C"/>
    <w:rsid w:val="009647D1"/>
    <w:rsid w:val="00967A61"/>
    <w:rsid w:val="009750B1"/>
    <w:rsid w:val="00977460"/>
    <w:rsid w:val="00980D34"/>
    <w:rsid w:val="00980EB6"/>
    <w:rsid w:val="0098412A"/>
    <w:rsid w:val="00985E19"/>
    <w:rsid w:val="00986E3F"/>
    <w:rsid w:val="00995903"/>
    <w:rsid w:val="00996052"/>
    <w:rsid w:val="00997025"/>
    <w:rsid w:val="009A1316"/>
    <w:rsid w:val="009C19B7"/>
    <w:rsid w:val="009C54CC"/>
    <w:rsid w:val="009D401C"/>
    <w:rsid w:val="009D5B4C"/>
    <w:rsid w:val="009D6A95"/>
    <w:rsid w:val="009F2228"/>
    <w:rsid w:val="009F2F4B"/>
    <w:rsid w:val="009F3ECA"/>
    <w:rsid w:val="00A0144D"/>
    <w:rsid w:val="00A07CA3"/>
    <w:rsid w:val="00A127EB"/>
    <w:rsid w:val="00A254BE"/>
    <w:rsid w:val="00A26608"/>
    <w:rsid w:val="00A339C8"/>
    <w:rsid w:val="00A354EE"/>
    <w:rsid w:val="00A3567D"/>
    <w:rsid w:val="00A377D4"/>
    <w:rsid w:val="00A41B54"/>
    <w:rsid w:val="00A63B31"/>
    <w:rsid w:val="00A74666"/>
    <w:rsid w:val="00A820B9"/>
    <w:rsid w:val="00A8498D"/>
    <w:rsid w:val="00A9171F"/>
    <w:rsid w:val="00A92680"/>
    <w:rsid w:val="00A9283D"/>
    <w:rsid w:val="00A93150"/>
    <w:rsid w:val="00A93B74"/>
    <w:rsid w:val="00A95534"/>
    <w:rsid w:val="00A96328"/>
    <w:rsid w:val="00AA5EAF"/>
    <w:rsid w:val="00AB2E5C"/>
    <w:rsid w:val="00AB476D"/>
    <w:rsid w:val="00AB5211"/>
    <w:rsid w:val="00AB5FD4"/>
    <w:rsid w:val="00AB6D83"/>
    <w:rsid w:val="00AC06D0"/>
    <w:rsid w:val="00AC640F"/>
    <w:rsid w:val="00AE58A5"/>
    <w:rsid w:val="00AE63BE"/>
    <w:rsid w:val="00AF468F"/>
    <w:rsid w:val="00B101C1"/>
    <w:rsid w:val="00B104B4"/>
    <w:rsid w:val="00B10FF3"/>
    <w:rsid w:val="00B11123"/>
    <w:rsid w:val="00B11B5D"/>
    <w:rsid w:val="00B1203C"/>
    <w:rsid w:val="00B15218"/>
    <w:rsid w:val="00B16CB4"/>
    <w:rsid w:val="00B23C09"/>
    <w:rsid w:val="00B32210"/>
    <w:rsid w:val="00B34A54"/>
    <w:rsid w:val="00B361BE"/>
    <w:rsid w:val="00B477CC"/>
    <w:rsid w:val="00B500F3"/>
    <w:rsid w:val="00B525DD"/>
    <w:rsid w:val="00B53267"/>
    <w:rsid w:val="00B56551"/>
    <w:rsid w:val="00B56ECD"/>
    <w:rsid w:val="00B609F0"/>
    <w:rsid w:val="00B61C77"/>
    <w:rsid w:val="00B6390A"/>
    <w:rsid w:val="00B7030C"/>
    <w:rsid w:val="00B70D2F"/>
    <w:rsid w:val="00B71122"/>
    <w:rsid w:val="00B80311"/>
    <w:rsid w:val="00B83E5E"/>
    <w:rsid w:val="00B85CE4"/>
    <w:rsid w:val="00B8751F"/>
    <w:rsid w:val="00B87C52"/>
    <w:rsid w:val="00B9105F"/>
    <w:rsid w:val="00BA0A5B"/>
    <w:rsid w:val="00BA73C1"/>
    <w:rsid w:val="00BB377C"/>
    <w:rsid w:val="00BB686B"/>
    <w:rsid w:val="00BC05D5"/>
    <w:rsid w:val="00BC3D2D"/>
    <w:rsid w:val="00BC500C"/>
    <w:rsid w:val="00BD4004"/>
    <w:rsid w:val="00BD7749"/>
    <w:rsid w:val="00BD7DCA"/>
    <w:rsid w:val="00BE5385"/>
    <w:rsid w:val="00BE7442"/>
    <w:rsid w:val="00BF3300"/>
    <w:rsid w:val="00BF458D"/>
    <w:rsid w:val="00BF4EE7"/>
    <w:rsid w:val="00C02277"/>
    <w:rsid w:val="00C02537"/>
    <w:rsid w:val="00C0476B"/>
    <w:rsid w:val="00C059AD"/>
    <w:rsid w:val="00C122B2"/>
    <w:rsid w:val="00C21102"/>
    <w:rsid w:val="00C236AA"/>
    <w:rsid w:val="00C24730"/>
    <w:rsid w:val="00C278E9"/>
    <w:rsid w:val="00C27CC4"/>
    <w:rsid w:val="00C30AC9"/>
    <w:rsid w:val="00C32C79"/>
    <w:rsid w:val="00C32E39"/>
    <w:rsid w:val="00C3684B"/>
    <w:rsid w:val="00C53D33"/>
    <w:rsid w:val="00C5770A"/>
    <w:rsid w:val="00C74C7E"/>
    <w:rsid w:val="00C761DB"/>
    <w:rsid w:val="00C77E26"/>
    <w:rsid w:val="00C9190F"/>
    <w:rsid w:val="00C95575"/>
    <w:rsid w:val="00CA0F65"/>
    <w:rsid w:val="00CA283B"/>
    <w:rsid w:val="00CA6002"/>
    <w:rsid w:val="00CC042B"/>
    <w:rsid w:val="00CC0A96"/>
    <w:rsid w:val="00CC7C17"/>
    <w:rsid w:val="00CD0997"/>
    <w:rsid w:val="00CD09DF"/>
    <w:rsid w:val="00CD29A8"/>
    <w:rsid w:val="00CD572E"/>
    <w:rsid w:val="00CD7D18"/>
    <w:rsid w:val="00CE5B83"/>
    <w:rsid w:val="00CE6631"/>
    <w:rsid w:val="00CE70D4"/>
    <w:rsid w:val="00CF06F1"/>
    <w:rsid w:val="00CF690A"/>
    <w:rsid w:val="00D11C96"/>
    <w:rsid w:val="00D1449E"/>
    <w:rsid w:val="00D32C68"/>
    <w:rsid w:val="00D33CB3"/>
    <w:rsid w:val="00D35E34"/>
    <w:rsid w:val="00D40C20"/>
    <w:rsid w:val="00D41277"/>
    <w:rsid w:val="00D442E6"/>
    <w:rsid w:val="00D46D16"/>
    <w:rsid w:val="00D53294"/>
    <w:rsid w:val="00D53369"/>
    <w:rsid w:val="00D546AA"/>
    <w:rsid w:val="00D5581E"/>
    <w:rsid w:val="00D55D68"/>
    <w:rsid w:val="00D6490A"/>
    <w:rsid w:val="00D67AE7"/>
    <w:rsid w:val="00D717B5"/>
    <w:rsid w:val="00D863F1"/>
    <w:rsid w:val="00D91A57"/>
    <w:rsid w:val="00D96CB1"/>
    <w:rsid w:val="00DA0A54"/>
    <w:rsid w:val="00DB62FF"/>
    <w:rsid w:val="00DC184E"/>
    <w:rsid w:val="00DC2A69"/>
    <w:rsid w:val="00DC3F2F"/>
    <w:rsid w:val="00DD0624"/>
    <w:rsid w:val="00DD0D76"/>
    <w:rsid w:val="00DD29AA"/>
    <w:rsid w:val="00DD4B3A"/>
    <w:rsid w:val="00DD6D82"/>
    <w:rsid w:val="00DE44D6"/>
    <w:rsid w:val="00DE6B48"/>
    <w:rsid w:val="00DE71E9"/>
    <w:rsid w:val="00DE7BBF"/>
    <w:rsid w:val="00DF5944"/>
    <w:rsid w:val="00DF7CC2"/>
    <w:rsid w:val="00E01E89"/>
    <w:rsid w:val="00E05825"/>
    <w:rsid w:val="00E06DD2"/>
    <w:rsid w:val="00E07592"/>
    <w:rsid w:val="00E10347"/>
    <w:rsid w:val="00E12C38"/>
    <w:rsid w:val="00E142C1"/>
    <w:rsid w:val="00E16252"/>
    <w:rsid w:val="00E20062"/>
    <w:rsid w:val="00E21D43"/>
    <w:rsid w:val="00E319F8"/>
    <w:rsid w:val="00E32DA8"/>
    <w:rsid w:val="00E32F26"/>
    <w:rsid w:val="00E33F5F"/>
    <w:rsid w:val="00E35039"/>
    <w:rsid w:val="00E35D9F"/>
    <w:rsid w:val="00E369EB"/>
    <w:rsid w:val="00E36D15"/>
    <w:rsid w:val="00E415A4"/>
    <w:rsid w:val="00E4516E"/>
    <w:rsid w:val="00E4594D"/>
    <w:rsid w:val="00E50022"/>
    <w:rsid w:val="00E51596"/>
    <w:rsid w:val="00E6679A"/>
    <w:rsid w:val="00E7197B"/>
    <w:rsid w:val="00E7691D"/>
    <w:rsid w:val="00E80C41"/>
    <w:rsid w:val="00E825D9"/>
    <w:rsid w:val="00E85246"/>
    <w:rsid w:val="00EA2B85"/>
    <w:rsid w:val="00EB5AE0"/>
    <w:rsid w:val="00EC0984"/>
    <w:rsid w:val="00EC1FC6"/>
    <w:rsid w:val="00EC5C05"/>
    <w:rsid w:val="00EC60A9"/>
    <w:rsid w:val="00EC6866"/>
    <w:rsid w:val="00EC7509"/>
    <w:rsid w:val="00ED296F"/>
    <w:rsid w:val="00ED62C7"/>
    <w:rsid w:val="00ED79DC"/>
    <w:rsid w:val="00ED7F46"/>
    <w:rsid w:val="00EE18B7"/>
    <w:rsid w:val="00EE371C"/>
    <w:rsid w:val="00EF3485"/>
    <w:rsid w:val="00EF6E77"/>
    <w:rsid w:val="00EF7D0D"/>
    <w:rsid w:val="00F06C62"/>
    <w:rsid w:val="00F115B2"/>
    <w:rsid w:val="00F1415A"/>
    <w:rsid w:val="00F15780"/>
    <w:rsid w:val="00F24343"/>
    <w:rsid w:val="00F3365D"/>
    <w:rsid w:val="00F45141"/>
    <w:rsid w:val="00F518A6"/>
    <w:rsid w:val="00F52494"/>
    <w:rsid w:val="00F54132"/>
    <w:rsid w:val="00F545E4"/>
    <w:rsid w:val="00F55998"/>
    <w:rsid w:val="00F56D19"/>
    <w:rsid w:val="00F606C7"/>
    <w:rsid w:val="00F651CA"/>
    <w:rsid w:val="00F7482A"/>
    <w:rsid w:val="00F74B7C"/>
    <w:rsid w:val="00F75501"/>
    <w:rsid w:val="00F76AD5"/>
    <w:rsid w:val="00F77793"/>
    <w:rsid w:val="00F8032F"/>
    <w:rsid w:val="00F82A4F"/>
    <w:rsid w:val="00F84057"/>
    <w:rsid w:val="00F86AAC"/>
    <w:rsid w:val="00F928DF"/>
    <w:rsid w:val="00F92FDE"/>
    <w:rsid w:val="00FA3AEC"/>
    <w:rsid w:val="00FA5339"/>
    <w:rsid w:val="00FA6B1D"/>
    <w:rsid w:val="00FB5041"/>
    <w:rsid w:val="00FB60F6"/>
    <w:rsid w:val="00FC0F20"/>
    <w:rsid w:val="00FC2259"/>
    <w:rsid w:val="00FC405E"/>
    <w:rsid w:val="00FC4F4E"/>
    <w:rsid w:val="00FD46CC"/>
    <w:rsid w:val="00FD4A30"/>
    <w:rsid w:val="00FD4CC1"/>
    <w:rsid w:val="00FD79ED"/>
    <w:rsid w:val="00FD7CD2"/>
    <w:rsid w:val="00FE124D"/>
    <w:rsid w:val="00FE4789"/>
    <w:rsid w:val="00FF4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BDC2"/>
  <w15:docId w15:val="{02105F4E-AA91-4311-B3CB-61606DB8C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6002"/>
    <w:pPr>
      <w:spacing w:after="0" w:line="240" w:lineRule="auto"/>
    </w:pPr>
  </w:style>
  <w:style w:type="character" w:customStyle="1" w:styleId="NoSpacingChar">
    <w:name w:val="No Spacing Char"/>
    <w:basedOn w:val="DefaultParagraphFont"/>
    <w:link w:val="NoSpacing"/>
    <w:uiPriority w:val="1"/>
    <w:rsid w:val="00CA6002"/>
  </w:style>
  <w:style w:type="paragraph" w:styleId="ListParagraph">
    <w:name w:val="List Paragraph"/>
    <w:basedOn w:val="Normal"/>
    <w:uiPriority w:val="34"/>
    <w:qFormat/>
    <w:rsid w:val="008D5DB0"/>
    <w:pPr>
      <w:ind w:left="720"/>
      <w:contextualSpacing/>
    </w:pPr>
  </w:style>
  <w:style w:type="character" w:styleId="Hyperlink">
    <w:name w:val="Hyperlink"/>
    <w:basedOn w:val="DefaultParagraphFont"/>
    <w:uiPriority w:val="99"/>
    <w:unhideWhenUsed/>
    <w:rsid w:val="008D5DB0"/>
    <w:rPr>
      <w:color w:val="0563C1" w:themeColor="hyperlink"/>
      <w:u w:val="single"/>
    </w:rPr>
  </w:style>
  <w:style w:type="character" w:styleId="CommentReference">
    <w:name w:val="annotation reference"/>
    <w:basedOn w:val="DefaultParagraphFont"/>
    <w:uiPriority w:val="99"/>
    <w:semiHidden/>
    <w:unhideWhenUsed/>
    <w:rsid w:val="00E825D9"/>
    <w:rPr>
      <w:sz w:val="16"/>
      <w:szCs w:val="16"/>
    </w:rPr>
  </w:style>
  <w:style w:type="paragraph" w:styleId="CommentText">
    <w:name w:val="annotation text"/>
    <w:basedOn w:val="Normal"/>
    <w:link w:val="CommentTextChar"/>
    <w:uiPriority w:val="99"/>
    <w:semiHidden/>
    <w:unhideWhenUsed/>
    <w:rsid w:val="00E825D9"/>
    <w:pPr>
      <w:spacing w:line="240" w:lineRule="auto"/>
    </w:pPr>
    <w:rPr>
      <w:sz w:val="20"/>
      <w:szCs w:val="20"/>
    </w:rPr>
  </w:style>
  <w:style w:type="character" w:customStyle="1" w:styleId="CommentTextChar">
    <w:name w:val="Comment Text Char"/>
    <w:basedOn w:val="DefaultParagraphFont"/>
    <w:link w:val="CommentText"/>
    <w:uiPriority w:val="99"/>
    <w:semiHidden/>
    <w:rsid w:val="00E825D9"/>
    <w:rPr>
      <w:sz w:val="20"/>
      <w:szCs w:val="20"/>
    </w:rPr>
  </w:style>
  <w:style w:type="paragraph" w:styleId="CommentSubject">
    <w:name w:val="annotation subject"/>
    <w:basedOn w:val="CommentText"/>
    <w:next w:val="CommentText"/>
    <w:link w:val="CommentSubjectChar"/>
    <w:uiPriority w:val="99"/>
    <w:semiHidden/>
    <w:unhideWhenUsed/>
    <w:rsid w:val="00E825D9"/>
    <w:rPr>
      <w:b/>
      <w:bCs/>
    </w:rPr>
  </w:style>
  <w:style w:type="character" w:customStyle="1" w:styleId="CommentSubjectChar">
    <w:name w:val="Comment Subject Char"/>
    <w:basedOn w:val="CommentTextChar"/>
    <w:link w:val="CommentSubject"/>
    <w:uiPriority w:val="99"/>
    <w:semiHidden/>
    <w:rsid w:val="00E825D9"/>
    <w:rPr>
      <w:b/>
      <w:bCs/>
      <w:sz w:val="20"/>
      <w:szCs w:val="20"/>
    </w:rPr>
  </w:style>
  <w:style w:type="paragraph" w:styleId="BalloonText">
    <w:name w:val="Balloon Text"/>
    <w:basedOn w:val="Normal"/>
    <w:link w:val="BalloonTextChar"/>
    <w:uiPriority w:val="99"/>
    <w:semiHidden/>
    <w:unhideWhenUsed/>
    <w:rsid w:val="00E8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5D9"/>
    <w:rPr>
      <w:rFonts w:ascii="Segoe UI" w:hAnsi="Segoe UI" w:cs="Segoe UI"/>
      <w:sz w:val="18"/>
      <w:szCs w:val="18"/>
    </w:rPr>
  </w:style>
  <w:style w:type="character" w:styleId="PlaceholderText">
    <w:name w:val="Placeholder Text"/>
    <w:basedOn w:val="DefaultParagraphFont"/>
    <w:uiPriority w:val="99"/>
    <w:semiHidden/>
    <w:rsid w:val="007C4D5F"/>
    <w:rPr>
      <w:color w:val="808080"/>
    </w:rPr>
  </w:style>
  <w:style w:type="paragraph" w:styleId="NormalWeb">
    <w:name w:val="Normal (Web)"/>
    <w:basedOn w:val="Normal"/>
    <w:uiPriority w:val="99"/>
    <w:semiHidden/>
    <w:unhideWhenUsed/>
    <w:rsid w:val="008416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8032F"/>
    <w:rPr>
      <w:i/>
      <w:iCs/>
    </w:rPr>
  </w:style>
  <w:style w:type="paragraph" w:customStyle="1" w:styleId="EndNoteBibliographyTitle">
    <w:name w:val="EndNote Bibliography Title"/>
    <w:basedOn w:val="Normal"/>
    <w:link w:val="EndNoteBibliographyTitleChar"/>
    <w:rsid w:val="00775151"/>
    <w:pPr>
      <w:spacing w:after="0"/>
      <w:jc w:val="center"/>
    </w:pPr>
    <w:rPr>
      <w:rFonts w:ascii="Calibri" w:hAnsi="Calibri" w:cs="Calibri"/>
      <w:noProof/>
      <w:lang w:val="en-US"/>
    </w:rPr>
  </w:style>
  <w:style w:type="character" w:customStyle="1" w:styleId="EndNoteBibliographyTitleChar">
    <w:name w:val="EndNote Bibliography Title Char"/>
    <w:basedOn w:val="NoSpacingChar"/>
    <w:link w:val="EndNoteBibliographyTitle"/>
    <w:rsid w:val="00775151"/>
    <w:rPr>
      <w:rFonts w:ascii="Calibri" w:hAnsi="Calibri" w:cs="Calibri"/>
      <w:noProof/>
      <w:lang w:val="en-US"/>
    </w:rPr>
  </w:style>
  <w:style w:type="paragraph" w:customStyle="1" w:styleId="EndNoteBibliography">
    <w:name w:val="EndNote Bibliography"/>
    <w:basedOn w:val="Normal"/>
    <w:link w:val="EndNoteBibliographyChar"/>
    <w:rsid w:val="00775151"/>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775151"/>
    <w:rPr>
      <w:rFonts w:ascii="Calibri" w:hAnsi="Calibri" w:cs="Calibri"/>
      <w:noProof/>
      <w:lang w:val="en-US"/>
    </w:rPr>
  </w:style>
  <w:style w:type="character" w:customStyle="1" w:styleId="UnresolvedMention1">
    <w:name w:val="Unresolved Mention1"/>
    <w:basedOn w:val="DefaultParagraphFont"/>
    <w:uiPriority w:val="99"/>
    <w:semiHidden/>
    <w:unhideWhenUsed/>
    <w:rsid w:val="00DF7CC2"/>
    <w:rPr>
      <w:color w:val="605E5C"/>
      <w:shd w:val="clear" w:color="auto" w:fill="E1DFDD"/>
    </w:rPr>
  </w:style>
  <w:style w:type="character" w:styleId="Strong">
    <w:name w:val="Strong"/>
    <w:basedOn w:val="DefaultParagraphFont"/>
    <w:uiPriority w:val="22"/>
    <w:qFormat/>
    <w:rsid w:val="008302D6"/>
    <w:rPr>
      <w:b/>
      <w:bCs/>
    </w:rPr>
  </w:style>
  <w:style w:type="character" w:customStyle="1" w:styleId="UnresolvedMention2">
    <w:name w:val="Unresolved Mention2"/>
    <w:basedOn w:val="DefaultParagraphFont"/>
    <w:uiPriority w:val="99"/>
    <w:semiHidden/>
    <w:unhideWhenUsed/>
    <w:rsid w:val="00D1449E"/>
    <w:rPr>
      <w:color w:val="605E5C"/>
      <w:shd w:val="clear" w:color="auto" w:fill="E1DFDD"/>
    </w:rPr>
  </w:style>
  <w:style w:type="character" w:customStyle="1" w:styleId="UnresolvedMention3">
    <w:name w:val="Unresolved Mention3"/>
    <w:basedOn w:val="DefaultParagraphFont"/>
    <w:uiPriority w:val="99"/>
    <w:semiHidden/>
    <w:unhideWhenUsed/>
    <w:rsid w:val="003B7CE2"/>
    <w:rPr>
      <w:color w:val="605E5C"/>
      <w:shd w:val="clear" w:color="auto" w:fill="E1DFDD"/>
    </w:rPr>
  </w:style>
  <w:style w:type="paragraph" w:customStyle="1" w:styleId="Default">
    <w:name w:val="Default"/>
    <w:rsid w:val="00601E60"/>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4761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089299">
      <w:bodyDiv w:val="1"/>
      <w:marLeft w:val="0"/>
      <w:marRight w:val="0"/>
      <w:marTop w:val="0"/>
      <w:marBottom w:val="0"/>
      <w:divBdr>
        <w:top w:val="none" w:sz="0" w:space="0" w:color="auto"/>
        <w:left w:val="none" w:sz="0" w:space="0" w:color="auto"/>
        <w:bottom w:val="none" w:sz="0" w:space="0" w:color="auto"/>
        <w:right w:val="none" w:sz="0" w:space="0" w:color="auto"/>
      </w:divBdr>
    </w:div>
    <w:div w:id="1179389610">
      <w:bodyDiv w:val="1"/>
      <w:marLeft w:val="0"/>
      <w:marRight w:val="0"/>
      <w:marTop w:val="0"/>
      <w:marBottom w:val="0"/>
      <w:divBdr>
        <w:top w:val="none" w:sz="0" w:space="0" w:color="auto"/>
        <w:left w:val="none" w:sz="0" w:space="0" w:color="auto"/>
        <w:bottom w:val="none" w:sz="0" w:space="0" w:color="auto"/>
        <w:right w:val="none" w:sz="0" w:space="0" w:color="auto"/>
      </w:divBdr>
    </w:div>
    <w:div w:id="1855024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ov.uk/guidance/disease-prevention-for-livestock-farmers"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c.europa.eu/eurostat/statistics-explained/index.php?title=Population_and_population_change_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0EC67-DE2B-4F38-A0FC-75BBD8D7D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23</Pages>
  <Words>11916</Words>
  <Characters>67926</Characters>
  <Application>Microsoft Office Word</Application>
  <DocSecurity>0</DocSecurity>
  <Lines>566</Lines>
  <Paragraphs>159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 Morgan</cp:lastModifiedBy>
  <cp:revision>13</cp:revision>
  <dcterms:created xsi:type="dcterms:W3CDTF">2022-03-12T15:35:00Z</dcterms:created>
  <dcterms:modified xsi:type="dcterms:W3CDTF">2023-03-27T13:28:00Z</dcterms:modified>
</cp:coreProperties>
</file>